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674" w14:textId="77777777" w:rsidR="00625D78" w:rsidRPr="00BF28D1" w:rsidRDefault="00625D78" w:rsidP="00175D40">
      <w:pPr>
        <w:bidi/>
        <w:jc w:val="both"/>
        <w:rPr>
          <w:rFonts w:asciiTheme="minorHAnsi" w:hAnsiTheme="minorHAnsi" w:cs="B Nazanin"/>
          <w:sz w:val="32"/>
          <w:szCs w:val="32"/>
          <w:lang w:val="en-150"/>
        </w:rPr>
      </w:pPr>
    </w:p>
    <w:p w14:paraId="54F0E183" w14:textId="77777777" w:rsidR="00625D78" w:rsidRPr="00625D78" w:rsidRDefault="00625D78" w:rsidP="00175D40">
      <w:pPr>
        <w:bidi/>
        <w:jc w:val="both"/>
        <w:rPr>
          <w:rFonts w:cs="B Nazanin"/>
          <w:sz w:val="36"/>
          <w:szCs w:val="36"/>
        </w:rPr>
      </w:pPr>
    </w:p>
    <w:p w14:paraId="02AC96CD" w14:textId="5BE4006B" w:rsidR="00CE487E" w:rsidRPr="00625D78" w:rsidRDefault="001D6808" w:rsidP="00175D40">
      <w:pPr>
        <w:bidi/>
        <w:jc w:val="center"/>
        <w:rPr>
          <w:rFonts w:cs="B Nazanin"/>
          <w:sz w:val="36"/>
          <w:szCs w:val="36"/>
          <w:rtl/>
        </w:rPr>
      </w:pPr>
      <w:r w:rsidRPr="00625D78">
        <w:rPr>
          <w:rFonts w:cs="B Nazanin"/>
          <w:sz w:val="36"/>
          <w:szCs w:val="36"/>
          <w:rtl/>
        </w:rPr>
        <w:t>اقتصاد و ر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 w:hint="eastAsia"/>
          <w:sz w:val="36"/>
          <w:szCs w:val="36"/>
          <w:rtl/>
        </w:rPr>
        <w:t>اض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 w:hint="eastAsia"/>
          <w:sz w:val="36"/>
          <w:szCs w:val="36"/>
          <w:rtl/>
        </w:rPr>
        <w:t>ات</w:t>
      </w:r>
      <w:r w:rsidRPr="00625D78">
        <w:rPr>
          <w:rFonts w:cs="B Nazanin"/>
          <w:sz w:val="36"/>
          <w:szCs w:val="36"/>
          <w:rtl/>
        </w:rPr>
        <w:t xml:space="preserve"> مهندس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/>
          <w:sz w:val="36"/>
          <w:szCs w:val="36"/>
          <w:rtl/>
        </w:rPr>
        <w:t xml:space="preserve"> توکن و د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 w:hint="eastAsia"/>
          <w:sz w:val="36"/>
          <w:szCs w:val="36"/>
          <w:rtl/>
        </w:rPr>
        <w:t>فا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/>
          <w:sz w:val="36"/>
          <w:szCs w:val="36"/>
          <w:rtl/>
        </w:rPr>
        <w:t>: مبان</w:t>
      </w:r>
      <w:r w:rsidRPr="00625D78">
        <w:rPr>
          <w:rFonts w:cs="B Nazanin" w:hint="cs"/>
          <w:sz w:val="36"/>
          <w:szCs w:val="36"/>
          <w:rtl/>
        </w:rPr>
        <w:t>ی</w:t>
      </w:r>
      <w:r w:rsidRPr="00625D78">
        <w:rPr>
          <w:rFonts w:cs="B Nazanin"/>
          <w:sz w:val="36"/>
          <w:szCs w:val="36"/>
          <w:rtl/>
        </w:rPr>
        <w:t xml:space="preserve"> توکن</w:t>
      </w:r>
    </w:p>
    <w:p w14:paraId="3A3AAE61" w14:textId="5863331B" w:rsidR="00CE487E" w:rsidRPr="00625D78" w:rsidRDefault="00CE487E" w:rsidP="00175D40">
      <w:pPr>
        <w:bidi/>
        <w:jc w:val="center"/>
        <w:rPr>
          <w:rFonts w:cs="B Nazanin"/>
          <w:sz w:val="36"/>
          <w:szCs w:val="36"/>
        </w:rPr>
      </w:pPr>
      <w:r w:rsidRPr="00625D78">
        <w:rPr>
          <w:rFonts w:cs="B Nazanin" w:hint="cs"/>
          <w:sz w:val="36"/>
          <w:szCs w:val="36"/>
          <w:rtl/>
        </w:rPr>
        <w:t>مترجم: سارا باوی فرد</w:t>
      </w:r>
    </w:p>
    <w:p w14:paraId="3685F2A1" w14:textId="149D927A" w:rsidR="00625D78" w:rsidRDefault="00625D78" w:rsidP="00175D40">
      <w:pPr>
        <w:bidi/>
        <w:jc w:val="center"/>
        <w:rPr>
          <w:rFonts w:cs="B Nazanin"/>
          <w:sz w:val="36"/>
          <w:szCs w:val="36"/>
        </w:rPr>
      </w:pPr>
    </w:p>
    <w:p w14:paraId="7C091E72" w14:textId="77777777" w:rsidR="00F3570B" w:rsidRPr="00625D78" w:rsidRDefault="00F3570B" w:rsidP="00175D40">
      <w:pPr>
        <w:bidi/>
        <w:jc w:val="center"/>
        <w:rPr>
          <w:rFonts w:cs="B Nazanin"/>
          <w:sz w:val="32"/>
          <w:szCs w:val="32"/>
        </w:rPr>
      </w:pPr>
    </w:p>
    <w:p w14:paraId="331AB77A" w14:textId="77777777" w:rsidR="00625D78" w:rsidRPr="00625D78" w:rsidRDefault="00625D78" w:rsidP="00175D40">
      <w:pPr>
        <w:bidi/>
        <w:jc w:val="center"/>
        <w:rPr>
          <w:rFonts w:cs="B Nazanin"/>
          <w:sz w:val="32"/>
          <w:szCs w:val="32"/>
          <w:rtl/>
        </w:rPr>
      </w:pPr>
    </w:p>
    <w:p w14:paraId="2EE3827A" w14:textId="3D15C760" w:rsidR="00CE487E" w:rsidRPr="00625D78" w:rsidRDefault="00CE487E" w:rsidP="00175D40">
      <w:pPr>
        <w:bidi/>
        <w:jc w:val="center"/>
        <w:rPr>
          <w:rFonts w:asciiTheme="minorHAnsi" w:hAnsiTheme="minorHAnsi" w:cs="B Nazanin"/>
          <w:szCs w:val="28"/>
          <w:lang w:val="en-150" w:bidi="fa-IR"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>ایمیل</w:t>
      </w:r>
      <w:r w:rsidR="00625D78" w:rsidRPr="00625D78">
        <w:rPr>
          <w:rFonts w:asciiTheme="minorHAnsi" w:hAnsiTheme="minorHAnsi" w:cs="B Nazanin" w:hint="cs"/>
          <w:szCs w:val="28"/>
          <w:rtl/>
          <w:lang w:bidi="fa-IR"/>
        </w:rPr>
        <w:t>:</w:t>
      </w:r>
      <w:r w:rsidR="00625D78" w:rsidRPr="00625D78">
        <w:rPr>
          <w:rFonts w:asciiTheme="minorHAnsi" w:hAnsiTheme="minorHAnsi" w:cs="B Nazanin"/>
          <w:szCs w:val="28"/>
          <w:lang w:val="en-150" w:bidi="fa-IR"/>
        </w:rPr>
        <w:t>sarabavifard@gmail.com</w:t>
      </w:r>
    </w:p>
    <w:p w14:paraId="0987EA01" w14:textId="5BE68EB2" w:rsidR="00CE487E" w:rsidRPr="00625D78" w:rsidRDefault="00CE487E" w:rsidP="00175D40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>تویتر</w:t>
      </w:r>
      <w:r w:rsidR="00625D78" w:rsidRPr="00625D78">
        <w:rPr>
          <w:rFonts w:asciiTheme="minorHAnsi" w:hAnsiTheme="minorHAnsi" w:cs="B Nazanin" w:hint="cs"/>
          <w:szCs w:val="28"/>
          <w:rtl/>
          <w:lang w:bidi="fa-IR"/>
        </w:rPr>
        <w:t xml:space="preserve">: </w:t>
      </w:r>
      <w:hyperlink r:id="rId8" w:history="1">
        <w:r w:rsidR="00625D78" w:rsidRPr="00625D78">
          <w:rPr>
            <w:rStyle w:val="Hyperlink"/>
            <w:rFonts w:asciiTheme="minorHAnsi" w:hAnsiTheme="minorHAnsi" w:cs="B Nazanin"/>
            <w:szCs w:val="28"/>
            <w:lang w:bidi="fa-IR"/>
          </w:rPr>
          <w:t>@saracodic</w:t>
        </w:r>
      </w:hyperlink>
    </w:p>
    <w:p w14:paraId="76F1E866" w14:textId="0C75D4E7" w:rsidR="00CE487E" w:rsidRPr="00625D78" w:rsidRDefault="00CE487E" w:rsidP="00175D40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>تلگرام</w:t>
      </w:r>
      <w:r w:rsidRPr="00625D78">
        <w:rPr>
          <w:rFonts w:asciiTheme="minorHAnsi" w:hAnsiTheme="minorHAnsi" w:cs="B Nazanin"/>
          <w:szCs w:val="28"/>
          <w:lang w:bidi="fa-IR"/>
        </w:rPr>
        <w:t>:</w:t>
      </w:r>
      <w:r w:rsidRPr="00625D78"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hyperlink r:id="rId9" w:history="1">
        <w:r w:rsidRPr="00625D78">
          <w:rPr>
            <w:rStyle w:val="Hyperlink"/>
            <w:rFonts w:asciiTheme="minorHAnsi" w:hAnsiTheme="minorHAnsi" w:cs="B Nazanin"/>
            <w:szCs w:val="28"/>
            <w:lang w:bidi="fa-IR"/>
          </w:rPr>
          <w:t>@saracodic</w:t>
        </w:r>
      </w:hyperlink>
    </w:p>
    <w:p w14:paraId="74A7465C" w14:textId="078E81F3" w:rsidR="00625D78" w:rsidRPr="00625D78" w:rsidRDefault="00CE487E" w:rsidP="00175D40">
      <w:pPr>
        <w:bidi/>
        <w:jc w:val="center"/>
        <w:rPr>
          <w:rFonts w:asciiTheme="minorHAnsi" w:hAnsiTheme="minorHAnsi" w:cs="B Nazanin"/>
          <w:szCs w:val="28"/>
          <w:lang w:bidi="fa-IR"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>اینستاگرام:</w:t>
      </w:r>
      <w:r w:rsidR="00C74714">
        <w:fldChar w:fldCharType="begin"/>
      </w:r>
      <w:r w:rsidR="00C74714">
        <w:instrText xml:space="preserve"> HYPERLINK "https://www.instagram.com/saracodic/" </w:instrText>
      </w:r>
      <w:r w:rsidR="00C74714">
        <w:fldChar w:fldCharType="separate"/>
      </w:r>
      <w:r w:rsidRPr="00625D78">
        <w:rPr>
          <w:rStyle w:val="Hyperlink"/>
          <w:rFonts w:asciiTheme="minorHAnsi" w:hAnsiTheme="minorHAnsi" w:cs="B Nazanin"/>
          <w:szCs w:val="28"/>
          <w:lang w:bidi="fa-IR"/>
        </w:rPr>
        <w:t>@saracodic</w:t>
      </w:r>
      <w:r w:rsidR="00C74714">
        <w:rPr>
          <w:rStyle w:val="Hyperlink"/>
          <w:rFonts w:asciiTheme="minorHAnsi" w:hAnsiTheme="minorHAnsi" w:cs="B Nazanin"/>
          <w:szCs w:val="28"/>
          <w:lang w:bidi="fa-IR"/>
        </w:rPr>
        <w:fldChar w:fldCharType="end"/>
      </w:r>
    </w:p>
    <w:p w14:paraId="1217C541" w14:textId="7273BF30" w:rsidR="00625D78" w:rsidRPr="00625D78" w:rsidRDefault="00625D78" w:rsidP="00175D40">
      <w:pPr>
        <w:bidi/>
        <w:jc w:val="center"/>
        <w:rPr>
          <w:rFonts w:asciiTheme="minorHAnsi" w:hAnsiTheme="minorHAnsi" w:cs="B Nazanin"/>
          <w:szCs w:val="28"/>
          <w:lang w:bidi="fa-IR"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 xml:space="preserve">گیتهاب: </w:t>
      </w:r>
      <w:r w:rsidRPr="00625D78">
        <w:rPr>
          <w:rFonts w:asciiTheme="minorHAnsi" w:hAnsiTheme="minorHAnsi" w:cs="B Nazanin"/>
          <w:szCs w:val="28"/>
          <w:lang w:bidi="fa-IR"/>
        </w:rPr>
        <w:fldChar w:fldCharType="begin"/>
      </w:r>
      <w:r w:rsidRPr="00625D78">
        <w:rPr>
          <w:rFonts w:asciiTheme="minorHAnsi" w:hAnsiTheme="minorHAnsi" w:cs="B Nazanin"/>
          <w:szCs w:val="28"/>
          <w:lang w:bidi="fa-IR"/>
        </w:rPr>
        <w:instrText xml:space="preserve"> HYPERLINK "https://github.com/saracodic" </w:instrText>
      </w:r>
      <w:r w:rsidRPr="00625D78">
        <w:rPr>
          <w:rFonts w:asciiTheme="minorHAnsi" w:hAnsiTheme="minorHAnsi" w:cs="B Nazanin"/>
          <w:szCs w:val="28"/>
          <w:lang w:bidi="fa-IR"/>
        </w:rPr>
        <w:fldChar w:fldCharType="separate"/>
      </w:r>
      <w:r w:rsidRPr="00625D78">
        <w:rPr>
          <w:rStyle w:val="Hyperlink"/>
          <w:rFonts w:asciiTheme="minorHAnsi" w:hAnsiTheme="minorHAnsi" w:cs="B Nazanin"/>
          <w:szCs w:val="28"/>
          <w:lang w:bidi="fa-IR"/>
        </w:rPr>
        <w:t>@saracodic</w:t>
      </w:r>
      <w:r w:rsidRPr="00625D78">
        <w:rPr>
          <w:rFonts w:asciiTheme="minorHAnsi" w:hAnsiTheme="minorHAnsi" w:cs="B Nazanin"/>
          <w:szCs w:val="28"/>
          <w:lang w:bidi="fa-IR"/>
        </w:rPr>
        <w:fldChar w:fldCharType="end"/>
      </w:r>
    </w:p>
    <w:p w14:paraId="4249FAB6" w14:textId="0778B71A" w:rsidR="0072118D" w:rsidRDefault="00625D78" w:rsidP="00175D40">
      <w:pPr>
        <w:bidi/>
        <w:jc w:val="center"/>
        <w:rPr>
          <w:rFonts w:cs="B Nazanin"/>
          <w:szCs w:val="28"/>
          <w:rtl/>
        </w:rPr>
      </w:pPr>
      <w:r w:rsidRPr="00625D78">
        <w:rPr>
          <w:rFonts w:asciiTheme="minorHAnsi" w:hAnsiTheme="minorHAnsi" w:cs="B Nazanin" w:hint="cs"/>
          <w:szCs w:val="28"/>
          <w:rtl/>
          <w:lang w:bidi="fa-IR"/>
        </w:rPr>
        <w:t>لینکدین</w:t>
      </w:r>
      <w:r w:rsidRPr="00625D78">
        <w:rPr>
          <w:rFonts w:asciiTheme="minorHAnsi" w:hAnsiTheme="minorHAnsi" w:cs="Calibri" w:hint="cs"/>
          <w:szCs w:val="28"/>
          <w:rtl/>
          <w:lang w:bidi="fa-IR"/>
        </w:rPr>
        <w:t xml:space="preserve">: </w:t>
      </w:r>
      <w:hyperlink r:id="rId10" w:history="1">
        <w:proofErr w:type="spellStart"/>
        <w:r w:rsidRPr="00625D78">
          <w:rPr>
            <w:rStyle w:val="Hyperlink"/>
            <w:rFonts w:ascii="Segoe UI" w:hAnsi="Segoe UI" w:cs="Segoe UI"/>
            <w:szCs w:val="28"/>
            <w:shd w:val="clear" w:color="auto" w:fill="FFFFFF"/>
          </w:rPr>
          <w:t>sarabavifard</w:t>
        </w:r>
        <w:proofErr w:type="spellEnd"/>
      </w:hyperlink>
      <w:r>
        <w:rPr>
          <w:rFonts w:cs="B Nazanin"/>
          <w:szCs w:val="28"/>
          <w:rtl/>
        </w:rPr>
        <w:t xml:space="preserve"> </w:t>
      </w:r>
      <w:r w:rsidR="0072118D">
        <w:rPr>
          <w:rFonts w:cs="B Nazanin"/>
          <w:szCs w:val="28"/>
          <w:rtl/>
        </w:rPr>
        <w:br w:type="page"/>
      </w:r>
    </w:p>
    <w:p w14:paraId="0C3FB539" w14:textId="77777777" w:rsidR="003F4EF6" w:rsidRDefault="003F4EF6" w:rsidP="00175D40">
      <w:pPr>
        <w:bidi/>
        <w:jc w:val="both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lastRenderedPageBreak/>
        <w:br w:type="page"/>
      </w:r>
    </w:p>
    <w:sdt>
      <w:sdtPr>
        <w:rPr>
          <w:rFonts w:ascii="B Nazanin" w:eastAsiaTheme="minorHAnsi" w:hAnsi="B Nazanin" w:cstheme="minorBidi"/>
          <w:color w:val="auto"/>
          <w:sz w:val="28"/>
          <w:szCs w:val="22"/>
          <w:rtl/>
        </w:rPr>
        <w:id w:val="54348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8069B" w14:textId="1158E03B" w:rsidR="003F4EF6" w:rsidRDefault="003F4EF6" w:rsidP="00175D40">
          <w:pPr>
            <w:pStyle w:val="TOCHeading"/>
            <w:bidi/>
            <w:jc w:val="both"/>
          </w:pPr>
          <w:r>
            <w:rPr>
              <w:rFonts w:hint="cs"/>
              <w:rtl/>
            </w:rPr>
            <w:t>فهرست</w:t>
          </w:r>
        </w:p>
        <w:p w14:paraId="02315C30" w14:textId="3D35DAF4" w:rsidR="00175D40" w:rsidRDefault="003F4EF6" w:rsidP="00175D40">
          <w:pPr>
            <w:pStyle w:val="TOC1"/>
            <w:rPr>
              <w:ins w:id="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Sara Bavifard" w:date="2022-02-14T02:31:00Z">
            <w:r w:rsidR="00175D40" w:rsidRPr="003B7868">
              <w:rPr>
                <w:rStyle w:val="Hyperlink"/>
                <w:noProof/>
              </w:rPr>
              <w:fldChar w:fldCharType="begin"/>
            </w:r>
            <w:r w:rsidR="00175D40" w:rsidRPr="003B7868">
              <w:rPr>
                <w:rStyle w:val="Hyperlink"/>
                <w:noProof/>
              </w:rPr>
              <w:instrText xml:space="preserve"> </w:instrText>
            </w:r>
            <w:r w:rsidR="00175D40">
              <w:rPr>
                <w:noProof/>
              </w:rPr>
              <w:instrText>HYPERLINK \l "_Toc95698315"</w:instrText>
            </w:r>
            <w:r w:rsidR="00175D40" w:rsidRPr="003B7868">
              <w:rPr>
                <w:rStyle w:val="Hyperlink"/>
                <w:noProof/>
              </w:rPr>
              <w:instrText xml:space="preserve"> </w:instrText>
            </w:r>
            <w:r w:rsidR="00175D40" w:rsidRPr="003B7868">
              <w:rPr>
                <w:rStyle w:val="Hyperlink"/>
                <w:noProof/>
              </w:rPr>
              <w:fldChar w:fldCharType="separate"/>
            </w:r>
            <w:r w:rsidR="00175D40" w:rsidRPr="003B7868">
              <w:rPr>
                <w:rStyle w:val="Hyperlink"/>
                <w:noProof/>
                <w:rtl/>
              </w:rPr>
              <w:t>فصل 1: مقدمه ا</w:t>
            </w:r>
            <w:r w:rsidR="00175D40" w:rsidRPr="003B7868">
              <w:rPr>
                <w:rStyle w:val="Hyperlink"/>
                <w:rFonts w:hint="cs"/>
                <w:noProof/>
                <w:rtl/>
              </w:rPr>
              <w:t>ی</w:t>
            </w:r>
            <w:r w:rsidR="00175D40" w:rsidRPr="003B7868">
              <w:rPr>
                <w:rStyle w:val="Hyperlink"/>
                <w:noProof/>
                <w:rtl/>
              </w:rPr>
              <w:t xml:space="preserve"> بر اقتصاد مهندس</w:t>
            </w:r>
            <w:r w:rsidR="00175D40" w:rsidRPr="003B7868">
              <w:rPr>
                <w:rStyle w:val="Hyperlink"/>
                <w:rFonts w:hint="cs"/>
                <w:noProof/>
                <w:rtl/>
              </w:rPr>
              <w:t>ی</w:t>
            </w:r>
            <w:r w:rsidR="00175D40" w:rsidRPr="003B7868">
              <w:rPr>
                <w:rStyle w:val="Hyperlink"/>
                <w:noProof/>
                <w:rtl/>
              </w:rPr>
              <w:t xml:space="preserve"> توکن</w:t>
            </w:r>
            <w:r w:rsidR="00175D40">
              <w:rPr>
                <w:noProof/>
                <w:webHidden/>
              </w:rPr>
              <w:tab/>
            </w:r>
            <w:r w:rsidR="00175D40">
              <w:rPr>
                <w:noProof/>
                <w:webHidden/>
              </w:rPr>
              <w:fldChar w:fldCharType="begin"/>
            </w:r>
            <w:r w:rsidR="00175D40">
              <w:rPr>
                <w:noProof/>
                <w:webHidden/>
              </w:rPr>
              <w:instrText xml:space="preserve"> PAGEREF _Toc95698315 \h </w:instrText>
            </w:r>
          </w:ins>
          <w:r w:rsidR="00175D40">
            <w:rPr>
              <w:noProof/>
              <w:webHidden/>
            </w:rPr>
          </w:r>
          <w:r w:rsidR="00175D40">
            <w:rPr>
              <w:noProof/>
              <w:webHidden/>
            </w:rPr>
            <w:fldChar w:fldCharType="separate"/>
          </w:r>
          <w:ins w:id="2" w:author="Sara Bavifard" w:date="2022-02-14T02:32:00Z">
            <w:r w:rsidR="00303D9B">
              <w:rPr>
                <w:noProof/>
                <w:webHidden/>
                <w:rtl/>
              </w:rPr>
              <w:t>5</w:t>
            </w:r>
          </w:ins>
          <w:ins w:id="3" w:author="Sara Bavifard" w:date="2022-02-14T02:31:00Z">
            <w:r w:rsidR="00175D40">
              <w:rPr>
                <w:noProof/>
                <w:webHidden/>
              </w:rPr>
              <w:fldChar w:fldCharType="end"/>
            </w:r>
            <w:r w:rsidR="00175D40" w:rsidRPr="003B7868">
              <w:rPr>
                <w:rStyle w:val="Hyperlink"/>
                <w:noProof/>
              </w:rPr>
              <w:fldChar w:fldCharType="end"/>
            </w:r>
          </w:ins>
        </w:p>
        <w:p w14:paraId="3AAA4513" w14:textId="7B728993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"_Toc95698316"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1.1. لا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ه اول در مقا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rFonts w:hint="eastAsia"/>
                <w:noProof/>
                <w:rtl/>
              </w:rPr>
              <w:t>سه</w:t>
            </w:r>
            <w:r w:rsidRPr="003B7868">
              <w:rPr>
                <w:rStyle w:val="Hyperlink"/>
                <w:noProof/>
                <w:rtl/>
              </w:rPr>
              <w:t xml:space="preserve"> با پروتکل</w:t>
            </w:r>
            <w:r w:rsidRPr="003B7868">
              <w:rPr>
                <w:rStyle w:val="Hyperlink"/>
                <w:noProof/>
                <w:lang w:bidi="fa-IR"/>
              </w:rPr>
              <w:t>‌</w:t>
            </w:r>
            <w:r w:rsidRPr="003B7868">
              <w:rPr>
                <w:rStyle w:val="Hyperlink"/>
                <w:noProof/>
                <w:rtl/>
              </w:rPr>
              <w:t>ها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</w:t>
            </w:r>
            <w:r w:rsidRPr="003B7868">
              <w:rPr>
                <w:rStyle w:val="Hyperlink"/>
                <w:noProof/>
              </w:rPr>
              <w:t>DApp</w:t>
            </w:r>
            <w:r w:rsidRPr="003B7868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Sara Bavifard" w:date="2022-02-14T02:32:00Z">
            <w:r w:rsidR="00303D9B">
              <w:rPr>
                <w:noProof/>
                <w:webHidden/>
                <w:rtl/>
              </w:rPr>
              <w:t>5</w:t>
            </w:r>
          </w:ins>
          <w:ins w:id="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3128C71E" w14:textId="5CEEA892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"_Toc95698317"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1.2. اقتصاد در سه کلمه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Sara Bavifard" w:date="2022-02-14T02:32:00Z">
            <w:r w:rsidR="00303D9B">
              <w:rPr>
                <w:noProof/>
                <w:webHidden/>
                <w:rtl/>
              </w:rPr>
              <w:t>7</w:t>
            </w:r>
          </w:ins>
          <w:ins w:id="1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46B92E2" w14:textId="23475B94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"_Toc95698318"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1.2.1. اقتصاد توکن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Sara Bavifard" w:date="2022-02-14T02:32:00Z">
            <w:r w:rsidR="00303D9B">
              <w:rPr>
                <w:noProof/>
                <w:webHidden/>
                <w:rtl/>
              </w:rPr>
              <w:t>7</w:t>
            </w:r>
          </w:ins>
          <w:ins w:id="1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2DEE986F" w14:textId="6F8D5072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"_Toc95698319"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1.3. 10 پرسش متداول درباره اقتصاد مهندس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توکن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Sara Bavifard" w:date="2022-02-14T02:32:00Z">
            <w:r w:rsidR="00303D9B">
              <w:rPr>
                <w:noProof/>
                <w:webHidden/>
                <w:rtl/>
              </w:rPr>
              <w:t>10</w:t>
            </w:r>
          </w:ins>
          <w:ins w:id="1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355A93DF" w14:textId="02851A91" w:rsidR="00175D40" w:rsidRDefault="00175D40" w:rsidP="00175D40">
          <w:pPr>
            <w:pStyle w:val="TOC1"/>
            <w:rPr>
              <w:ins w:id="2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2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"_Toc95698320"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فصل دوم: تکامل علم اقتصاد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Sara Bavifard" w:date="2022-02-14T02:32:00Z">
            <w:r w:rsidR="00303D9B">
              <w:rPr>
                <w:noProof/>
                <w:webHidden/>
                <w:rtl/>
              </w:rPr>
              <w:t>19</w:t>
            </w:r>
          </w:ins>
          <w:ins w:id="2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EE798AB" w14:textId="39EF0F13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2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2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"_Toc95698321"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2.1. اقتصاد چ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ست: </w:t>
            </w:r>
            <w:r w:rsidRPr="003B7868">
              <w:rPr>
                <w:rStyle w:val="Hyperlink"/>
                <w:rFonts w:ascii="Calibri" w:hAnsi="Calibri"/>
                <w:noProof/>
                <w:rtl/>
                <w:lang w:bidi="fa-IR"/>
              </w:rPr>
              <w:t>س</w:t>
            </w:r>
            <w:r w:rsidRPr="003B7868">
              <w:rPr>
                <w:rStyle w:val="Hyperlink"/>
                <w:rFonts w:ascii="Calibri" w:hAnsi="Calibri"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rFonts w:ascii="Calibri" w:hAnsi="Calibri" w:hint="eastAsia"/>
                <w:noProof/>
                <w:rtl/>
                <w:lang w:bidi="fa-IR"/>
              </w:rPr>
              <w:t>ر</w:t>
            </w:r>
            <w:r w:rsidRPr="003B7868">
              <w:rPr>
                <w:rStyle w:val="Hyperlink"/>
                <w:rFonts w:ascii="Calibri" w:hAnsi="Calibri"/>
                <w:noProof/>
                <w:rtl/>
                <w:lang w:bidi="fa-IR"/>
              </w:rPr>
              <w:t xml:space="preserve"> </w:t>
            </w:r>
            <w:r w:rsidRPr="003B7868">
              <w:rPr>
                <w:rStyle w:val="Hyperlink"/>
                <w:noProof/>
                <w:rtl/>
              </w:rPr>
              <w:t>تکامل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Sara Bavifard" w:date="2022-02-14T02:32:00Z">
            <w:r w:rsidR="00303D9B">
              <w:rPr>
                <w:noProof/>
                <w:webHidden/>
                <w:rtl/>
              </w:rPr>
              <w:t>19</w:t>
            </w:r>
          </w:ins>
          <w:ins w:id="2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45D8BCF9" w14:textId="6C5466A1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2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2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"_Toc95698322"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2.2. منابع اقتصاد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Sara Bavifard" w:date="2022-02-14T02:32:00Z">
            <w:r w:rsidR="00303D9B">
              <w:rPr>
                <w:noProof/>
                <w:webHidden/>
                <w:rtl/>
              </w:rPr>
              <w:t>19</w:t>
            </w:r>
          </w:ins>
          <w:ins w:id="3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26D6892E" w14:textId="6FF66511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3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3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"_Toc95698323"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2.2.1 منبع جد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د: اطلاعات (موسوم به دارا</w:t>
            </w:r>
            <w:r w:rsidRPr="003B7868">
              <w:rPr>
                <w:rStyle w:val="Hyperlink"/>
                <w:rFonts w:hint="cs"/>
                <w:noProof/>
                <w:rtl/>
              </w:rPr>
              <w:t>یی</w:t>
            </w:r>
            <w:r w:rsidRPr="003B7868">
              <w:rPr>
                <w:rStyle w:val="Hyperlink"/>
                <w:noProof/>
              </w:rPr>
              <w:t>‌</w:t>
            </w:r>
            <w:r w:rsidRPr="003B7868">
              <w:rPr>
                <w:rStyle w:val="Hyperlink"/>
                <w:noProof/>
                <w:rtl/>
              </w:rPr>
              <w:t>ها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نامشهود)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Sara Bavifard" w:date="2022-02-14T02:32:00Z">
            <w:r w:rsidR="00303D9B">
              <w:rPr>
                <w:noProof/>
                <w:webHidden/>
                <w:rtl/>
              </w:rPr>
              <w:t>19</w:t>
            </w:r>
          </w:ins>
          <w:ins w:id="3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F5972B2" w14:textId="667EF2CD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3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3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"_Toc95698324"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2.2.2. س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rFonts w:hint="eastAsia"/>
                <w:noProof/>
                <w:rtl/>
              </w:rPr>
              <w:t>ر</w:t>
            </w:r>
            <w:r w:rsidRPr="003B7868">
              <w:rPr>
                <w:rStyle w:val="Hyperlink"/>
                <w:noProof/>
                <w:rtl/>
              </w:rPr>
              <w:t xml:space="preserve"> تکامل در بازارها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Sara Bavifard" w:date="2022-02-14T02:32:00Z">
            <w:r w:rsidR="00303D9B">
              <w:rPr>
                <w:noProof/>
                <w:webHidden/>
                <w:rtl/>
              </w:rPr>
              <w:t>19</w:t>
            </w:r>
          </w:ins>
          <w:ins w:id="3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7591C6FD" w14:textId="324236FC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4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4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"_Toc95698325"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val="en-150"/>
              </w:rPr>
              <w:t>2.2.3. تفاوت ب</w:t>
            </w:r>
            <w:r w:rsidRPr="003B7868">
              <w:rPr>
                <w:rStyle w:val="Hyperlink"/>
                <w:rFonts w:hint="cs"/>
                <w:noProof/>
                <w:rtl/>
                <w:lang w:val="en-150"/>
              </w:rPr>
              <w:t>ی</w:t>
            </w:r>
            <w:r w:rsidRPr="003B7868">
              <w:rPr>
                <w:rStyle w:val="Hyperlink"/>
                <w:noProof/>
                <w:rtl/>
                <w:lang w:val="en-150"/>
              </w:rPr>
              <w:t xml:space="preserve">ن منابع مشهود و منابع نامشهود </w:t>
            </w:r>
            <w:r w:rsidRPr="003B7868">
              <w:rPr>
                <w:rStyle w:val="Hyperlink"/>
                <w:noProof/>
                <w:lang w:val="en-150"/>
              </w:rPr>
              <w:t>Web3.0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Sara Bavifard" w:date="2022-02-14T02:32:00Z">
            <w:r w:rsidR="00303D9B">
              <w:rPr>
                <w:noProof/>
                <w:webHidden/>
                <w:rtl/>
              </w:rPr>
              <w:t>22</w:t>
            </w:r>
          </w:ins>
          <w:ins w:id="4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748BDE2E" w14:textId="20EC3F0C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4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4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"_Toc95698326"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2.3 تکامل اقتصاد و فناور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Sara Bavifard" w:date="2022-02-14T02:32:00Z">
            <w:r w:rsidR="00303D9B">
              <w:rPr>
                <w:noProof/>
                <w:webHidden/>
                <w:rtl/>
              </w:rPr>
              <w:t>23</w:t>
            </w:r>
          </w:ins>
          <w:ins w:id="4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34D777BC" w14:textId="5B205F5A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4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4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"_Toc95698327"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2.3.1 گذشته: اقتصاد سنت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Sara Bavifard" w:date="2022-02-14T02:32:00Z">
            <w:r w:rsidR="00303D9B">
              <w:rPr>
                <w:noProof/>
                <w:webHidden/>
                <w:rtl/>
              </w:rPr>
              <w:t>23</w:t>
            </w:r>
          </w:ins>
          <w:ins w:id="5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491925DD" w14:textId="3376A6BD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5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5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"_Toc95698328"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2.3.2. حال: اقتصاد اطلاعات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Sara Bavifard" w:date="2022-02-14T02:32:00Z">
            <w:r w:rsidR="00303D9B">
              <w:rPr>
                <w:noProof/>
                <w:webHidden/>
                <w:rtl/>
              </w:rPr>
              <w:t>24</w:t>
            </w:r>
          </w:ins>
          <w:ins w:id="5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4CE5C76" w14:textId="7061B186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5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5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"_Toc95698329"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2.3.3. آ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نده: اقتصاد 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ج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تال غ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ر متمرکز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Sara Bavifard" w:date="2022-02-14T02:32:00Z">
            <w:r w:rsidR="00303D9B">
              <w:rPr>
                <w:noProof/>
                <w:webHidden/>
                <w:rtl/>
              </w:rPr>
              <w:t>24</w:t>
            </w:r>
          </w:ins>
          <w:ins w:id="5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BBDF827" w14:textId="47643144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6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6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"_Toc95698330"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2.4 جدولِ جمع بند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Sara Bavifard" w:date="2022-02-14T02:32:00Z">
            <w:r w:rsidR="00303D9B">
              <w:rPr>
                <w:noProof/>
                <w:webHidden/>
                <w:rtl/>
              </w:rPr>
              <w:t>25</w:t>
            </w:r>
          </w:ins>
          <w:ins w:id="6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21E5CF7B" w14:textId="702D5FB0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6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6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"_Toc95698331"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پ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 xml:space="preserve"> نوشت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Sara Bavifard" w:date="2022-02-14T02:32:00Z">
            <w:r w:rsidR="00303D9B">
              <w:rPr>
                <w:noProof/>
                <w:webHidden/>
                <w:rtl/>
              </w:rPr>
              <w:t>27</w:t>
            </w:r>
          </w:ins>
          <w:ins w:id="6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85556F6" w14:textId="4097198A" w:rsidR="00175D40" w:rsidRDefault="00175D40" w:rsidP="00175D40">
          <w:pPr>
            <w:pStyle w:val="TOC1"/>
            <w:rPr>
              <w:ins w:id="6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6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"_Toc95698332"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فصل 3: هماهنگ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و </w:t>
            </w:r>
            <w:r w:rsidRPr="003B7868">
              <w:rPr>
                <w:rStyle w:val="Hyperlink"/>
                <w:rFonts w:ascii="Calibri" w:hAnsi="Calibri" w:cs="B Nazanin"/>
                <w:noProof/>
                <w:rtl/>
                <w:lang w:bidi="fa-IR"/>
              </w:rPr>
              <w:t>انگ</w:t>
            </w:r>
            <w:r w:rsidRPr="003B7868">
              <w:rPr>
                <w:rStyle w:val="Hyperlink"/>
                <w:rFonts w:ascii="Calibri" w:hAnsi="Calibri" w:cs="B Nazanin"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rFonts w:ascii="Calibri" w:hAnsi="Calibri" w:cs="B Nazanin" w:hint="eastAsia"/>
                <w:noProof/>
                <w:rtl/>
                <w:lang w:bidi="fa-IR"/>
              </w:rPr>
              <w:t>زه‌</w:t>
            </w:r>
            <w:r w:rsidRPr="003B7868">
              <w:rPr>
                <w:rStyle w:val="Hyperlink"/>
                <w:rFonts w:cs="B Nazanin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Sara Bavifard" w:date="2022-02-14T02:32:00Z">
            <w:r w:rsidR="00303D9B">
              <w:rPr>
                <w:noProof/>
                <w:webHidden/>
                <w:rtl/>
              </w:rPr>
              <w:t>29</w:t>
            </w:r>
          </w:ins>
          <w:ins w:id="7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4CF5D476" w14:textId="588250A8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7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7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"_Toc95698333"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3.1. س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تکامل عموم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هماهنگ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Sara Bavifard" w:date="2022-02-14T02:32:00Z">
            <w:r w:rsidR="00303D9B">
              <w:rPr>
                <w:noProof/>
                <w:webHidden/>
                <w:rtl/>
              </w:rPr>
              <w:t>29</w:t>
            </w:r>
          </w:ins>
          <w:ins w:id="7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DE49C72" w14:textId="04200E33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7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7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"_Toc95698334"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گذشته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Sara Bavifard" w:date="2022-02-14T02:32:00Z">
            <w:r w:rsidR="00303D9B">
              <w:rPr>
                <w:noProof/>
                <w:webHidden/>
                <w:rtl/>
              </w:rPr>
              <w:t>29</w:t>
            </w:r>
          </w:ins>
          <w:ins w:id="7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16527245" w14:textId="5035ABB5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8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8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"_Toc95698335"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حاضر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Sara Bavifard" w:date="2022-02-14T02:32:00Z">
            <w:r w:rsidR="00303D9B">
              <w:rPr>
                <w:noProof/>
                <w:webHidden/>
                <w:rtl/>
              </w:rPr>
              <w:t>30</w:t>
            </w:r>
          </w:ins>
          <w:ins w:id="8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73F68506" w14:textId="1651CD46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8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8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"_Toc95698336"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3.1.1. اقتصادها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اخلاق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و اقتصاد توکن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Sara Bavifard" w:date="2022-02-14T02:32:00Z">
            <w:r w:rsidR="00303D9B">
              <w:rPr>
                <w:noProof/>
                <w:webHidden/>
                <w:rtl/>
              </w:rPr>
              <w:t>30</w:t>
            </w:r>
          </w:ins>
          <w:ins w:id="8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35A2DB7" w14:textId="41323C3F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8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8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"_Toc95698337"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3.2 هماهنگ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در سطح بازار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Sara Bavifard" w:date="2022-02-14T02:32:00Z">
            <w:r w:rsidR="00303D9B">
              <w:rPr>
                <w:noProof/>
                <w:webHidden/>
                <w:rtl/>
              </w:rPr>
              <w:t>31</w:t>
            </w:r>
          </w:ins>
          <w:ins w:id="9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4598AD1B" w14:textId="4C56AB1A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9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9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"_Toc95698338"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مبادله کالا: </w:t>
            </w:r>
            <w:r w:rsidRPr="003B7868">
              <w:rPr>
                <w:rStyle w:val="Hyperlink"/>
                <w:rFonts w:cs="B Nazanin"/>
                <w:noProof/>
              </w:rPr>
              <w:t>C2C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Sara Bavifard" w:date="2022-02-14T02:32:00Z">
            <w:r w:rsidR="00303D9B">
              <w:rPr>
                <w:noProof/>
                <w:webHidden/>
                <w:rtl/>
              </w:rPr>
              <w:t>31</w:t>
            </w:r>
          </w:ins>
          <w:ins w:id="9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D35C6AB" w14:textId="70FD03B8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9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9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"_Toc95698339"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مبادله: </w:t>
            </w:r>
            <w:r w:rsidRPr="003B7868">
              <w:rPr>
                <w:rStyle w:val="Hyperlink"/>
                <w:rFonts w:cs="B Nazanin"/>
                <w:noProof/>
              </w:rPr>
              <w:t>C2C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Sara Bavifard" w:date="2022-02-14T02:32:00Z">
            <w:r w:rsidR="00303D9B">
              <w:rPr>
                <w:noProof/>
                <w:webHidden/>
                <w:rtl/>
              </w:rPr>
              <w:t>31</w:t>
            </w:r>
          </w:ins>
          <w:ins w:id="9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3134A23" w14:textId="3BBBF448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0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0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"_Toc95698340"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پلتفرم</w:t>
            </w:r>
            <w:r w:rsidRPr="003B7868">
              <w:rPr>
                <w:rStyle w:val="Hyperlink"/>
                <w:rFonts w:cs="B Nazanin"/>
                <w:noProof/>
              </w:rPr>
              <w:t>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ها: </w:t>
            </w:r>
            <w:r w:rsidRPr="003B7868">
              <w:rPr>
                <w:rStyle w:val="Hyperlink"/>
                <w:rFonts w:cs="B Nazanin"/>
                <w:noProof/>
              </w:rPr>
              <w:t>C2C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(بازار، متمرکز)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Sara Bavifard" w:date="2022-02-14T02:32:00Z">
            <w:r w:rsidR="00303D9B">
              <w:rPr>
                <w:noProof/>
                <w:webHidden/>
                <w:rtl/>
              </w:rPr>
              <w:t>31</w:t>
            </w:r>
          </w:ins>
          <w:ins w:id="10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76100D82" w14:textId="2A477818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0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0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"_Toc95698341"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rFonts w:cs="B Nazanin"/>
                <w:noProof/>
                <w:rtl/>
              </w:rPr>
              <w:t>تکنولوژ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 دفتر کل توز</w:t>
            </w:r>
            <w:r w:rsidRPr="003B786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ع شده: </w:t>
            </w:r>
            <w:r w:rsidRPr="003B7868">
              <w:rPr>
                <w:rStyle w:val="Hyperlink"/>
                <w:rFonts w:cs="B Nazanin"/>
                <w:noProof/>
              </w:rPr>
              <w:t>C2C</w:t>
            </w:r>
            <w:r w:rsidRPr="003B7868">
              <w:rPr>
                <w:rStyle w:val="Hyperlink"/>
                <w:rFonts w:cs="B Nazanin"/>
                <w:noProof/>
                <w:rtl/>
              </w:rPr>
              <w:t xml:space="preserve">، </w:t>
            </w:r>
            <w:r w:rsidRPr="003B7868">
              <w:rPr>
                <w:rStyle w:val="Hyperlink"/>
                <w:rFonts w:cs="B Nazanin"/>
                <w:noProof/>
              </w:rPr>
              <w:t>P2P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Sara Bavifard" w:date="2022-02-14T02:32:00Z">
            <w:r w:rsidR="00303D9B">
              <w:rPr>
                <w:noProof/>
                <w:webHidden/>
                <w:rtl/>
              </w:rPr>
              <w:t>31</w:t>
            </w:r>
          </w:ins>
          <w:ins w:id="10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0E32A89" w14:textId="5E864414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0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0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"_Toc95698342"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3.3. مشارکت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Sara Bavifard" w:date="2022-02-14T02:32:00Z">
            <w:r w:rsidR="00303D9B">
              <w:rPr>
                <w:noProof/>
                <w:webHidden/>
                <w:rtl/>
              </w:rPr>
              <w:t>32</w:t>
            </w:r>
          </w:ins>
          <w:ins w:id="11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5E3C2C8" w14:textId="5DD3348A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1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1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"_Toc95698343"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3.3.1. سازگار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انگ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زش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Sara Bavifard" w:date="2022-02-14T02:32:00Z">
            <w:r w:rsidR="00303D9B">
              <w:rPr>
                <w:noProof/>
                <w:webHidden/>
                <w:rtl/>
              </w:rPr>
              <w:t>32</w:t>
            </w:r>
          </w:ins>
          <w:ins w:id="11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DB4338C" w14:textId="56CCC82B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1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1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"_Toc95698344"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3.4. [مطالعه مورد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>] هماهنگ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و اقتصاد توکن: </w:t>
            </w:r>
            <w:r w:rsidRPr="003B7868">
              <w:rPr>
                <w:rStyle w:val="Hyperlink"/>
                <w:noProof/>
              </w:rPr>
              <w:t>MolochDAO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Sara Bavifard" w:date="2022-02-14T02:32:00Z">
            <w:r w:rsidR="00303D9B">
              <w:rPr>
                <w:noProof/>
                <w:webHidden/>
                <w:rtl/>
              </w:rPr>
              <w:t>34</w:t>
            </w:r>
          </w:ins>
          <w:ins w:id="11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52A40E0" w14:textId="5E2C5699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2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2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"_Toc95698345"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3.5. جنبه</w:t>
            </w:r>
            <w:r w:rsidRPr="003B7868">
              <w:rPr>
                <w:rStyle w:val="Hyperlink"/>
                <w:noProof/>
              </w:rPr>
              <w:t>‌</w:t>
            </w:r>
            <w:r w:rsidRPr="003B7868">
              <w:rPr>
                <w:rStyle w:val="Hyperlink"/>
                <w:noProof/>
                <w:rtl/>
              </w:rPr>
              <w:t>ها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خارج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noProof/>
                <w:rtl/>
              </w:rPr>
              <w:t xml:space="preserve"> انگ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 w:rsidRPr="003B7868">
              <w:rPr>
                <w:rStyle w:val="Hyperlink"/>
                <w:rFonts w:hint="eastAsia"/>
                <w:noProof/>
                <w:rtl/>
              </w:rPr>
              <w:t>زه‌</w:t>
            </w:r>
            <w:r w:rsidRPr="003B7868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Sara Bavifard" w:date="2022-02-14T02:32:00Z">
            <w:r w:rsidR="00303D9B">
              <w:rPr>
                <w:noProof/>
                <w:webHidden/>
                <w:rtl/>
              </w:rPr>
              <w:t>34</w:t>
            </w:r>
          </w:ins>
          <w:ins w:id="12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107A1FF" w14:textId="1C783778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2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2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"_Toc95698346"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</w:rPr>
              <w:t>3.5.1. خطر اخلاق</w:t>
            </w:r>
            <w:r w:rsidRPr="003B786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Sara Bavifard" w:date="2022-02-14T02:32:00Z">
            <w:r w:rsidR="00303D9B">
              <w:rPr>
                <w:noProof/>
                <w:webHidden/>
                <w:rtl/>
              </w:rPr>
              <w:t>35</w:t>
            </w:r>
          </w:ins>
          <w:ins w:id="12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2CDE9E90" w14:textId="2AAB3DFE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2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2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"_Toc95698347"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3.5.2. خطر اخلاق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 xml:space="preserve"> و اقتصاد توکن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0" w:author="Sara Bavifard" w:date="2022-02-14T02:32:00Z">
            <w:r w:rsidR="00303D9B">
              <w:rPr>
                <w:noProof/>
                <w:webHidden/>
                <w:rtl/>
              </w:rPr>
              <w:t>36</w:t>
            </w:r>
          </w:ins>
          <w:ins w:id="13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7375B581" w14:textId="785E0D02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3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3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"_Toc95698348"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val="en-150" w:bidi="fa-IR"/>
              </w:rPr>
              <w:t>پ</w:t>
            </w:r>
            <w:r w:rsidRPr="003B7868">
              <w:rPr>
                <w:rStyle w:val="Hyperlink"/>
                <w:rFonts w:hint="cs"/>
                <w:noProof/>
                <w:rtl/>
                <w:lang w:val="en-150" w:bidi="fa-IR"/>
              </w:rPr>
              <w:t>ی</w:t>
            </w:r>
            <w:r w:rsidRPr="003B7868">
              <w:rPr>
                <w:rStyle w:val="Hyperlink"/>
                <w:noProof/>
                <w:rtl/>
                <w:lang w:val="en-150" w:bidi="fa-IR"/>
              </w:rPr>
              <w:t xml:space="preserve"> نوشت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Sara Bavifard" w:date="2022-02-14T02:32:00Z">
            <w:r w:rsidR="00303D9B">
              <w:rPr>
                <w:noProof/>
                <w:webHidden/>
                <w:rtl/>
              </w:rPr>
              <w:t>41</w:t>
            </w:r>
          </w:ins>
          <w:ins w:id="13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05C102BD" w14:textId="0D39E7BA" w:rsidR="00175D40" w:rsidRDefault="00175D40" w:rsidP="00175D40">
          <w:pPr>
            <w:pStyle w:val="TOC1"/>
            <w:rPr>
              <w:ins w:id="13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3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"_Toc95698349"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فصل 4: نت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>جه و محدود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>ت</w:t>
            </w:r>
            <w:r w:rsidRPr="003B7868">
              <w:rPr>
                <w:rStyle w:val="Hyperlink"/>
                <w:noProof/>
                <w:lang w:bidi="fa-IR"/>
              </w:rPr>
              <w:t>‌</w:t>
            </w:r>
            <w:r w:rsidRPr="003B7868">
              <w:rPr>
                <w:rStyle w:val="Hyperlink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8" w:author="Sara Bavifard" w:date="2022-02-14T02:32:00Z">
            <w:r w:rsidR="00303D9B">
              <w:rPr>
                <w:noProof/>
                <w:webHidden/>
                <w:rtl/>
              </w:rPr>
              <w:t>42</w:t>
            </w:r>
          </w:ins>
          <w:ins w:id="13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892BD4A" w14:textId="781595BF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4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41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"_Toc95698350"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4.1. هدف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Sara Bavifard" w:date="2022-02-14T02:32:00Z">
            <w:r w:rsidR="00303D9B">
              <w:rPr>
                <w:noProof/>
                <w:webHidden/>
                <w:rtl/>
              </w:rPr>
              <w:t>42</w:t>
            </w:r>
          </w:ins>
          <w:ins w:id="143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1074954E" w14:textId="081D3199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4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45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"_Toc95698351"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4.2. محدود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>ت</w:t>
            </w:r>
            <w:r w:rsidRPr="003B7868">
              <w:rPr>
                <w:rStyle w:val="Hyperlink"/>
                <w:noProof/>
                <w:lang w:bidi="fa-IR"/>
              </w:rPr>
              <w:t>‌</w:t>
            </w:r>
            <w:r w:rsidRPr="003B7868">
              <w:rPr>
                <w:rStyle w:val="Hyperlink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Sara Bavifard" w:date="2022-02-14T02:32:00Z">
            <w:r w:rsidR="00303D9B">
              <w:rPr>
                <w:noProof/>
                <w:webHidden/>
                <w:rtl/>
              </w:rPr>
              <w:t>43</w:t>
            </w:r>
          </w:ins>
          <w:ins w:id="147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3908782" w14:textId="3D0D3AF7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4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49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"_Toc95698352"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4.3. روند طراح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0" w:author="Sara Bavifard" w:date="2022-02-14T02:32:00Z">
            <w:r w:rsidR="00303D9B">
              <w:rPr>
                <w:noProof/>
                <w:webHidden/>
                <w:rtl/>
              </w:rPr>
              <w:t>44</w:t>
            </w:r>
          </w:ins>
          <w:ins w:id="151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3AAB6C94" w14:textId="5BA18CF4" w:rsidR="00175D40" w:rsidRDefault="00175D40" w:rsidP="00175D40">
          <w:pPr>
            <w:pStyle w:val="TOC3"/>
            <w:tabs>
              <w:tab w:val="right" w:leader="dot" w:pos="9350"/>
            </w:tabs>
            <w:bidi/>
            <w:rPr>
              <w:ins w:id="15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53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"_Toc95698353"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bidi="fa-IR"/>
              </w:rPr>
              <w:t>4.3.1. چرا ا</w:t>
            </w:r>
            <w:r w:rsidRPr="003B786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7868">
              <w:rPr>
                <w:rStyle w:val="Hyperlink"/>
                <w:noProof/>
                <w:rtl/>
                <w:lang w:bidi="fa-IR"/>
              </w:rPr>
              <w:t>ن مهم است؟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Sara Bavifard" w:date="2022-02-14T02:32:00Z">
            <w:r w:rsidR="00303D9B">
              <w:rPr>
                <w:noProof/>
                <w:webHidden/>
                <w:rtl/>
              </w:rPr>
              <w:t>44</w:t>
            </w:r>
          </w:ins>
          <w:ins w:id="155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5D714840" w14:textId="7C076E18" w:rsidR="00175D40" w:rsidRDefault="00175D40" w:rsidP="00175D40">
          <w:pPr>
            <w:pStyle w:val="TOC2"/>
            <w:tabs>
              <w:tab w:val="right" w:leader="dot" w:pos="9350"/>
            </w:tabs>
            <w:bidi/>
            <w:rPr>
              <w:ins w:id="15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ins w:id="157" w:author="Sara Bavifard" w:date="2022-02-14T02:31:00Z">
            <w:r w:rsidRPr="003B7868">
              <w:rPr>
                <w:rStyle w:val="Hyperlink"/>
                <w:noProof/>
              </w:rPr>
              <w:fldChar w:fldCharType="begin"/>
            </w:r>
            <w:r w:rsidRPr="003B786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"_Toc95698354"</w:instrText>
            </w:r>
            <w:r w:rsidRPr="003B7868">
              <w:rPr>
                <w:rStyle w:val="Hyperlink"/>
                <w:noProof/>
              </w:rPr>
              <w:instrText xml:space="preserve"> </w:instrText>
            </w:r>
            <w:r w:rsidRPr="003B7868">
              <w:rPr>
                <w:rStyle w:val="Hyperlink"/>
                <w:noProof/>
              </w:rPr>
              <w:fldChar w:fldCharType="separate"/>
            </w:r>
            <w:r w:rsidRPr="003B7868">
              <w:rPr>
                <w:rStyle w:val="Hyperlink"/>
                <w:noProof/>
                <w:rtl/>
                <w:lang w:val="en-150" w:bidi="fa-IR"/>
              </w:rPr>
              <w:t>پ</w:t>
            </w:r>
            <w:r w:rsidRPr="003B7868">
              <w:rPr>
                <w:rStyle w:val="Hyperlink"/>
                <w:rFonts w:hint="cs"/>
                <w:noProof/>
                <w:rtl/>
                <w:lang w:val="en-150" w:bidi="fa-IR"/>
              </w:rPr>
              <w:t>ی</w:t>
            </w:r>
            <w:r w:rsidRPr="003B7868">
              <w:rPr>
                <w:rStyle w:val="Hyperlink"/>
                <w:noProof/>
                <w:rtl/>
                <w:lang w:val="en-150" w:bidi="fa-IR"/>
              </w:rPr>
              <w:t xml:space="preserve"> نوشت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_Toc95698354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Sara Bavifard" w:date="2022-02-14T02:32:00Z">
            <w:r w:rsidR="00303D9B">
              <w:rPr>
                <w:noProof/>
                <w:webHidden/>
                <w:rtl/>
              </w:rPr>
              <w:t>46</w:t>
            </w:r>
          </w:ins>
          <w:ins w:id="159" w:author="Sara Bavifard" w:date="2022-02-14T02:31:00Z">
            <w:r>
              <w:rPr>
                <w:noProof/>
                <w:webHidden/>
              </w:rPr>
              <w:fldChar w:fldCharType="end"/>
            </w:r>
            <w:r w:rsidRPr="003B7868">
              <w:rPr>
                <w:rStyle w:val="Hyperlink"/>
                <w:noProof/>
              </w:rPr>
              <w:fldChar w:fldCharType="end"/>
            </w:r>
          </w:ins>
        </w:p>
        <w:p w14:paraId="61AFE078" w14:textId="5DED9AF6" w:rsidR="00F543CE" w:rsidDel="00175D40" w:rsidRDefault="00F543CE" w:rsidP="00175D40">
          <w:pPr>
            <w:pStyle w:val="TOC1"/>
            <w:jc w:val="both"/>
            <w:rPr>
              <w:del w:id="16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61" w:author="Sara Bavifard" w:date="2022-02-14T02:31:00Z">
            <w:r w:rsidRPr="00175D40" w:rsidDel="00175D40">
              <w:rPr>
                <w:noProof/>
                <w:rtl/>
              </w:rPr>
              <w:delText>فصل 1: مقدمه 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بر اقتصاد مهندس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توکن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5</w:delText>
            </w:r>
          </w:del>
        </w:p>
        <w:p w14:paraId="33433F06" w14:textId="014AC867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6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63" w:author="Sara Bavifard" w:date="2022-02-14T02:31:00Z">
            <w:r w:rsidRPr="00175D40" w:rsidDel="00175D40">
              <w:rPr>
                <w:noProof/>
                <w:rtl/>
              </w:rPr>
              <w:delText>1.1. لا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ه اول در مقا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rFonts w:hint="eastAsia"/>
                <w:noProof/>
                <w:rtl/>
              </w:rPr>
              <w:delText>سه</w:delText>
            </w:r>
            <w:r w:rsidRPr="00175D40" w:rsidDel="00175D40">
              <w:rPr>
                <w:noProof/>
                <w:rtl/>
              </w:rPr>
              <w:delText xml:space="preserve"> با پروتکل</w:delText>
            </w:r>
            <w:r w:rsidRPr="00175D40" w:rsidDel="00175D40">
              <w:rPr>
                <w:noProof/>
                <w:lang w:bidi="fa-IR"/>
              </w:rPr>
              <w:delText>‌</w:delText>
            </w:r>
            <w:r w:rsidRPr="00175D40" w:rsidDel="00175D40">
              <w:rPr>
                <w:noProof/>
                <w:rtl/>
              </w:rPr>
              <w:delText>ها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</w:delText>
            </w:r>
            <w:r w:rsidRPr="00175D40" w:rsidDel="00175D40">
              <w:rPr>
                <w:noProof/>
              </w:rPr>
              <w:delText>DApp</w:delText>
            </w:r>
            <w:r w:rsidRPr="00175D40" w:rsidDel="00175D40">
              <w:rPr>
                <w:noProof/>
                <w:rtl/>
              </w:rPr>
              <w:delText>ها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5</w:delText>
            </w:r>
          </w:del>
        </w:p>
        <w:p w14:paraId="35D5A471" w14:textId="1CEE8FEF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6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65" w:author="Sara Bavifard" w:date="2022-02-14T02:31:00Z">
            <w:r w:rsidRPr="00175D40" w:rsidDel="00175D40">
              <w:rPr>
                <w:noProof/>
                <w:rtl/>
              </w:rPr>
              <w:delText>1.2. اقتصاد در سه کلمه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7</w:delText>
            </w:r>
          </w:del>
        </w:p>
        <w:p w14:paraId="60126608" w14:textId="66816AEC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6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67" w:author="Sara Bavifard" w:date="2022-02-14T02:31:00Z">
            <w:r w:rsidRPr="00175D40" w:rsidDel="00175D40">
              <w:rPr>
                <w:noProof/>
                <w:rtl/>
              </w:rPr>
              <w:delText>1.2.1. اقتصاد توکن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7</w:delText>
            </w:r>
          </w:del>
        </w:p>
        <w:p w14:paraId="3CE118B9" w14:textId="16FF13BE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6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69" w:author="Sara Bavifard" w:date="2022-02-14T02:31:00Z">
            <w:r w:rsidRPr="00175D40" w:rsidDel="00175D40">
              <w:rPr>
                <w:noProof/>
                <w:rtl/>
              </w:rPr>
              <w:delText>1.3. 10 پرسش متداول درباره اقتصاد مهندس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توکن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10</w:delText>
            </w:r>
          </w:del>
        </w:p>
        <w:p w14:paraId="227E468D" w14:textId="394DB138" w:rsidR="00F543CE" w:rsidDel="00175D40" w:rsidRDefault="00F543CE" w:rsidP="00175D40">
          <w:pPr>
            <w:pStyle w:val="TOC1"/>
            <w:jc w:val="both"/>
            <w:rPr>
              <w:del w:id="17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71" w:author="Sara Bavifard" w:date="2022-02-14T02:31:00Z">
            <w:r w:rsidRPr="00175D40" w:rsidDel="00175D40">
              <w:rPr>
                <w:noProof/>
                <w:rtl/>
              </w:rPr>
              <w:delText>فصل دوم: تکامل علم اقتصاد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19</w:delText>
            </w:r>
          </w:del>
        </w:p>
        <w:p w14:paraId="616564CA" w14:textId="53ADD80C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7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73" w:author="Sara Bavifard" w:date="2022-02-14T02:31:00Z">
            <w:r w:rsidRPr="00175D40" w:rsidDel="00175D40">
              <w:rPr>
                <w:noProof/>
                <w:rtl/>
              </w:rPr>
              <w:delText>2.1. اقتصاد چ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ست: </w:delText>
            </w:r>
            <w:r w:rsidRPr="00175D40" w:rsidDel="00175D40">
              <w:rPr>
                <w:rFonts w:ascii="Calibri" w:hAnsi="Calibri"/>
                <w:noProof/>
                <w:rtl/>
                <w:lang w:bidi="fa-IR"/>
              </w:rPr>
              <w:delText>س</w:delText>
            </w:r>
            <w:r w:rsidRPr="00175D40" w:rsidDel="00175D40">
              <w:rPr>
                <w:rFonts w:ascii="Calibri" w:hAnsi="Calibri" w:hint="cs"/>
                <w:noProof/>
                <w:rtl/>
                <w:lang w:bidi="fa-IR"/>
              </w:rPr>
              <w:delText>ی</w:delText>
            </w:r>
            <w:r w:rsidRPr="00175D40" w:rsidDel="00175D40">
              <w:rPr>
                <w:rFonts w:ascii="Calibri" w:hAnsi="Calibri" w:hint="eastAsia"/>
                <w:noProof/>
                <w:rtl/>
                <w:lang w:bidi="fa-IR"/>
              </w:rPr>
              <w:delText>ر</w:delText>
            </w:r>
            <w:r w:rsidRPr="00175D40" w:rsidDel="00175D40">
              <w:rPr>
                <w:rFonts w:ascii="Calibri" w:hAnsi="Calibri"/>
                <w:noProof/>
                <w:rtl/>
                <w:lang w:bidi="fa-IR"/>
              </w:rPr>
              <w:delText xml:space="preserve"> </w:delText>
            </w:r>
            <w:r w:rsidRPr="00175D40" w:rsidDel="00175D40">
              <w:rPr>
                <w:noProof/>
                <w:rtl/>
              </w:rPr>
              <w:delText>تکامل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19</w:delText>
            </w:r>
          </w:del>
        </w:p>
        <w:p w14:paraId="09D883DC" w14:textId="08C4CB5C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7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75" w:author="Sara Bavifard" w:date="2022-02-14T02:31:00Z">
            <w:r w:rsidRPr="00175D40" w:rsidDel="00175D40">
              <w:rPr>
                <w:noProof/>
                <w:rtl/>
              </w:rPr>
              <w:delText>2.2. منابع اقتصاد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19</w:delText>
            </w:r>
          </w:del>
        </w:p>
        <w:p w14:paraId="524746AB" w14:textId="38B35D6E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7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77" w:author="Sara Bavifard" w:date="2022-02-14T02:31:00Z">
            <w:r w:rsidRPr="00175D40" w:rsidDel="00175D40">
              <w:rPr>
                <w:noProof/>
                <w:rtl/>
              </w:rPr>
              <w:delText>2.2.1 منبع جد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د: اطلاعات (موسوم به دارا</w:delText>
            </w:r>
            <w:r w:rsidRPr="00175D40" w:rsidDel="00175D40">
              <w:rPr>
                <w:rFonts w:hint="cs"/>
                <w:noProof/>
                <w:rtl/>
              </w:rPr>
              <w:delText>یی</w:delText>
            </w:r>
            <w:r w:rsidRPr="00175D40" w:rsidDel="00175D40">
              <w:rPr>
                <w:noProof/>
              </w:rPr>
              <w:delText>‌</w:delText>
            </w:r>
            <w:r w:rsidRPr="00175D40" w:rsidDel="00175D40">
              <w:rPr>
                <w:noProof/>
                <w:rtl/>
              </w:rPr>
              <w:delText>ها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نامشهود)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19</w:delText>
            </w:r>
          </w:del>
        </w:p>
        <w:p w14:paraId="136EED5C" w14:textId="68BC1A5B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7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79" w:author="Sara Bavifard" w:date="2022-02-14T02:31:00Z">
            <w:r w:rsidRPr="00175D40" w:rsidDel="00175D40">
              <w:rPr>
                <w:noProof/>
                <w:rtl/>
              </w:rPr>
              <w:delText>2.2.2. س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rFonts w:hint="eastAsia"/>
                <w:noProof/>
                <w:rtl/>
              </w:rPr>
              <w:delText>ر</w:delText>
            </w:r>
            <w:r w:rsidRPr="00175D40" w:rsidDel="00175D40">
              <w:rPr>
                <w:noProof/>
                <w:rtl/>
              </w:rPr>
              <w:delText xml:space="preserve"> تکامل در بازارها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19</w:delText>
            </w:r>
          </w:del>
        </w:p>
        <w:p w14:paraId="219490BB" w14:textId="608617C1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8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81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2.3 تکامل اقتصاد و فناور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23</w:delText>
            </w:r>
          </w:del>
        </w:p>
        <w:p w14:paraId="5B811326" w14:textId="13BD76DF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8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83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2.3.1 گذشته: اقتصاد سنت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23</w:delText>
            </w:r>
          </w:del>
        </w:p>
        <w:p w14:paraId="01C88202" w14:textId="3E933290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8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85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2.3.2. حال: اقتصاد اطلاعات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24</w:delText>
            </w:r>
          </w:del>
        </w:p>
        <w:p w14:paraId="04303B1B" w14:textId="78D40EEE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8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87" w:author="Sara Bavifard" w:date="2022-02-14T02:31:00Z">
            <w:r w:rsidRPr="00175D40" w:rsidDel="00175D40">
              <w:rPr>
                <w:noProof/>
                <w:rtl/>
              </w:rPr>
              <w:delText>2.3.3. آ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نده: اقتصاد د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ج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تال غ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ر متمرکز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24</w:delText>
            </w:r>
          </w:del>
        </w:p>
        <w:p w14:paraId="49582D03" w14:textId="13794283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8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89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2.4 جدولِ جمع بند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175D40" w:rsidDel="00175D40">
              <w:rPr>
                <w:noProof/>
                <w:webHidden/>
                <w:rtl/>
              </w:rPr>
              <w:delText>25</w:delText>
            </w:r>
          </w:del>
        </w:p>
        <w:p w14:paraId="56C3B162" w14:textId="4243B9F8" w:rsidR="00F543CE" w:rsidDel="00175D40" w:rsidRDefault="00F543CE" w:rsidP="00175D40">
          <w:pPr>
            <w:pStyle w:val="TOC1"/>
            <w:jc w:val="both"/>
            <w:rPr>
              <w:del w:id="19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91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فصل 3: هماهنگ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و </w:delText>
            </w:r>
            <w:r w:rsidRPr="00175D40" w:rsidDel="00175D40">
              <w:rPr>
                <w:rFonts w:ascii="Calibri" w:hAnsi="Calibri" w:cs="B Nazanin"/>
                <w:noProof/>
                <w:rtl/>
                <w:lang w:bidi="fa-IR"/>
              </w:rPr>
              <w:delText>انگ</w:delText>
            </w:r>
            <w:r w:rsidRPr="00175D40" w:rsidDel="00175D40">
              <w:rPr>
                <w:rFonts w:ascii="Calibri" w:hAnsi="Calibri" w:cs="B Nazanin" w:hint="cs"/>
                <w:noProof/>
                <w:rtl/>
                <w:lang w:bidi="fa-IR"/>
              </w:rPr>
              <w:delText>ی</w:delText>
            </w:r>
            <w:r w:rsidRPr="00175D40" w:rsidDel="00175D40">
              <w:rPr>
                <w:rFonts w:ascii="Calibri" w:hAnsi="Calibri" w:cs="B Nazanin" w:hint="eastAsia"/>
                <w:noProof/>
                <w:rtl/>
                <w:lang w:bidi="fa-IR"/>
              </w:rPr>
              <w:delText>زه</w:delText>
            </w:r>
            <w:r w:rsidRPr="00175D40" w:rsidDel="00175D40">
              <w:rPr>
                <w:rFonts w:ascii="Calibri" w:hAnsi="Calibri" w:cs="B Nazanin"/>
                <w:noProof/>
                <w:lang w:bidi="fa-IR"/>
              </w:rPr>
              <w:delText>‌</w:delText>
            </w:r>
            <w:r w:rsidRPr="00175D40" w:rsidDel="00175D40">
              <w:rPr>
                <w:rFonts w:cs="B Nazanin"/>
                <w:noProof/>
                <w:rtl/>
              </w:rPr>
              <w:delText>ها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30</w:delText>
            </w:r>
          </w:del>
        </w:p>
        <w:p w14:paraId="2C78DD56" w14:textId="3B4240BA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19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93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3.1. س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 w:hint="eastAsia"/>
                <w:noProof/>
                <w:rtl/>
              </w:rPr>
              <w:delText>ر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تکامل عموم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هماهنگ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30</w:delText>
            </w:r>
          </w:del>
        </w:p>
        <w:p w14:paraId="33CFF2D3" w14:textId="77B9ED0B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9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95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گذشته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30</w:delText>
            </w:r>
          </w:del>
        </w:p>
        <w:p w14:paraId="4BA36689" w14:textId="32C7B828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9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97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حاضر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31</w:delText>
            </w:r>
          </w:del>
        </w:p>
        <w:p w14:paraId="56A18676" w14:textId="32F0A56F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19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199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3.1.1. اقتصادها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اخلاق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و اقتصاد توکن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31</w:delText>
            </w:r>
          </w:del>
        </w:p>
        <w:p w14:paraId="0DB03DE7" w14:textId="55075110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20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01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3.2 هماهنگ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در سطح بازار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32</w:delText>
            </w:r>
          </w:del>
        </w:p>
        <w:p w14:paraId="3D438303" w14:textId="14BDC66E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0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03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 xml:space="preserve">مبادله کالا: </w:delText>
            </w:r>
            <w:r w:rsidRPr="00175D40" w:rsidDel="00175D40">
              <w:rPr>
                <w:rFonts w:cs="B Nazanin"/>
                <w:noProof/>
              </w:rPr>
              <w:delText>C2C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32</w:delText>
            </w:r>
          </w:del>
        </w:p>
        <w:p w14:paraId="6205D77D" w14:textId="4F7227DA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0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05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 xml:space="preserve">مبادله: </w:delText>
            </w:r>
            <w:r w:rsidRPr="00175D40" w:rsidDel="00175D40">
              <w:rPr>
                <w:rFonts w:cs="B Nazanin"/>
                <w:noProof/>
              </w:rPr>
              <w:delText>C2C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32</w:delText>
            </w:r>
          </w:del>
        </w:p>
        <w:p w14:paraId="1528C89B" w14:textId="696FB161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0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07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پلتفرم</w:delText>
            </w:r>
            <w:r w:rsidRPr="00175D40" w:rsidDel="00175D40">
              <w:rPr>
                <w:rFonts w:cs="B Nazanin"/>
                <w:noProof/>
              </w:rPr>
              <w:delText>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ها: </w:delText>
            </w:r>
            <w:r w:rsidRPr="00175D40" w:rsidDel="00175D40">
              <w:rPr>
                <w:rFonts w:cs="B Nazanin"/>
                <w:noProof/>
              </w:rPr>
              <w:delText>C2C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(بازار، متمرکز)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32</w:delText>
            </w:r>
          </w:del>
        </w:p>
        <w:p w14:paraId="58A48EE4" w14:textId="7CF4D89C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08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09" w:author="Sara Bavifard" w:date="2022-02-14T02:31:00Z">
            <w:r w:rsidRPr="00175D40" w:rsidDel="00175D40">
              <w:rPr>
                <w:rFonts w:cs="B Nazanin"/>
                <w:noProof/>
                <w:rtl/>
              </w:rPr>
              <w:delText>تکنولوژ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 دفتر کل توز</w:delText>
            </w:r>
            <w:r w:rsidRPr="00175D40" w:rsidDel="00175D40">
              <w:rPr>
                <w:rFonts w:cs="B Nazanin" w:hint="cs"/>
                <w:noProof/>
                <w:rtl/>
              </w:rPr>
              <w:delText>ی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ع شده: </w:delText>
            </w:r>
            <w:r w:rsidRPr="00175D40" w:rsidDel="00175D40">
              <w:rPr>
                <w:rFonts w:cs="B Nazanin"/>
                <w:noProof/>
              </w:rPr>
              <w:delText>C2C</w:delText>
            </w:r>
            <w:r w:rsidRPr="00175D40" w:rsidDel="00175D40">
              <w:rPr>
                <w:rFonts w:cs="B Nazanin"/>
                <w:noProof/>
                <w:rtl/>
              </w:rPr>
              <w:delText xml:space="preserve">، </w:delText>
            </w:r>
            <w:r w:rsidRPr="00175D40" w:rsidDel="00175D40">
              <w:rPr>
                <w:rFonts w:cs="B Nazanin"/>
                <w:noProof/>
              </w:rPr>
              <w:delText>P2P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32</w:delText>
            </w:r>
          </w:del>
        </w:p>
        <w:p w14:paraId="3C0A9D97" w14:textId="5826DAF9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210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11" w:author="Sara Bavifard" w:date="2022-02-14T02:31:00Z">
            <w:r w:rsidRPr="00175D40" w:rsidDel="00175D40">
              <w:rPr>
                <w:noProof/>
                <w:rtl/>
              </w:rPr>
              <w:delText>3.3. مشارکت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33</w:delText>
            </w:r>
          </w:del>
        </w:p>
        <w:p w14:paraId="7E4C7EBF" w14:textId="65AB5780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12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13" w:author="Sara Bavifard" w:date="2022-02-14T02:31:00Z">
            <w:r w:rsidRPr="00175D40" w:rsidDel="00175D40">
              <w:rPr>
                <w:noProof/>
                <w:rtl/>
              </w:rPr>
              <w:delText>3.3.1. سازگار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انگ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>زش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33</w:delText>
            </w:r>
          </w:del>
        </w:p>
        <w:p w14:paraId="57A75DDF" w14:textId="7948A98E" w:rsidR="00F543CE" w:rsidDel="00175D40" w:rsidRDefault="00F543CE" w:rsidP="00175D40">
          <w:pPr>
            <w:pStyle w:val="TOC2"/>
            <w:tabs>
              <w:tab w:val="right" w:leader="dot" w:pos="9350"/>
            </w:tabs>
            <w:bidi/>
            <w:jc w:val="both"/>
            <w:rPr>
              <w:del w:id="214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15" w:author="Sara Bavifard" w:date="2022-02-14T02:31:00Z">
            <w:r w:rsidRPr="00175D40" w:rsidDel="00175D40">
              <w:rPr>
                <w:noProof/>
                <w:rtl/>
              </w:rPr>
              <w:lastRenderedPageBreak/>
              <w:delText>3.5. جنبه</w:delText>
            </w:r>
            <w:r w:rsidRPr="00175D40" w:rsidDel="00175D40">
              <w:rPr>
                <w:noProof/>
              </w:rPr>
              <w:delText>‌</w:delText>
            </w:r>
            <w:r w:rsidRPr="00175D40" w:rsidDel="00175D40">
              <w:rPr>
                <w:noProof/>
                <w:rtl/>
              </w:rPr>
              <w:delText>ها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خارج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noProof/>
                <w:rtl/>
              </w:rPr>
              <w:delText xml:space="preserve"> انگ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RPr="00175D40" w:rsidDel="00175D40">
              <w:rPr>
                <w:rFonts w:hint="eastAsia"/>
                <w:noProof/>
                <w:rtl/>
              </w:rPr>
              <w:delText>زه‌</w:delText>
            </w:r>
            <w:r w:rsidRPr="00175D40" w:rsidDel="00175D40">
              <w:rPr>
                <w:noProof/>
                <w:rtl/>
              </w:rPr>
              <w:delText>ها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35</w:delText>
            </w:r>
          </w:del>
        </w:p>
        <w:p w14:paraId="4AC910D9" w14:textId="739DA78A" w:rsidR="00F543CE" w:rsidDel="00175D40" w:rsidRDefault="00F543CE" w:rsidP="00175D40">
          <w:pPr>
            <w:pStyle w:val="TOC3"/>
            <w:tabs>
              <w:tab w:val="right" w:leader="dot" w:pos="9350"/>
            </w:tabs>
            <w:bidi/>
            <w:jc w:val="both"/>
            <w:rPr>
              <w:del w:id="216" w:author="Sara Bavifard" w:date="2022-02-14T02:31:00Z"/>
              <w:rFonts w:asciiTheme="minorHAnsi" w:eastAsiaTheme="minorEastAsia" w:hAnsiTheme="minorHAnsi"/>
              <w:noProof/>
              <w:sz w:val="22"/>
            </w:rPr>
          </w:pPr>
          <w:del w:id="217" w:author="Sara Bavifard" w:date="2022-02-14T02:31:00Z">
            <w:r w:rsidRPr="00175D40" w:rsidDel="00175D40">
              <w:rPr>
                <w:noProof/>
                <w:rtl/>
              </w:rPr>
              <w:delText>3.5.1. خطر اخلاق</w:delText>
            </w:r>
            <w:r w:rsidRPr="00175D40" w:rsidDel="00175D40">
              <w:rPr>
                <w:rFonts w:hint="cs"/>
                <w:noProof/>
                <w:rtl/>
              </w:rPr>
              <w:delText>ی</w:delText>
            </w:r>
            <w:r w:rsidDel="00175D40">
              <w:rPr>
                <w:noProof/>
                <w:webHidden/>
              </w:rPr>
              <w:tab/>
            </w:r>
            <w:r w:rsidR="003B6940" w:rsidDel="00175D40">
              <w:rPr>
                <w:noProof/>
                <w:webHidden/>
                <w:rtl/>
              </w:rPr>
              <w:delText>36</w:delText>
            </w:r>
          </w:del>
        </w:p>
        <w:p w14:paraId="4BC212F1" w14:textId="1E9830B2" w:rsidR="003F4EF6" w:rsidRDefault="003F4EF6" w:rsidP="00175D40">
          <w:pPr>
            <w:bidi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151785" w14:textId="12637301" w:rsidR="003F4EF6" w:rsidRDefault="003F4EF6" w:rsidP="00175D40">
      <w:pPr>
        <w:bidi/>
        <w:jc w:val="both"/>
        <w:rPr>
          <w:rFonts w:cs="B Nazanin"/>
          <w:szCs w:val="28"/>
          <w:rtl/>
        </w:rPr>
      </w:pPr>
    </w:p>
    <w:p w14:paraId="59D16C77" w14:textId="3D247780" w:rsidR="003F4EF6" w:rsidRPr="00CE487E" w:rsidRDefault="003F4EF6" w:rsidP="00175D40">
      <w:pPr>
        <w:bidi/>
        <w:jc w:val="both"/>
        <w:rPr>
          <w:rFonts w:asciiTheme="minorHAnsi" w:hAnsiTheme="minorHAnsi" w:cs="B Nazanin"/>
          <w:sz w:val="32"/>
          <w:szCs w:val="32"/>
          <w:rtl/>
          <w:lang w:bidi="fa-IR"/>
        </w:rPr>
      </w:pPr>
    </w:p>
    <w:p w14:paraId="0F361A07" w14:textId="77777777" w:rsidR="0072118D" w:rsidRDefault="0072118D" w:rsidP="00175D40">
      <w:pPr>
        <w:bidi/>
        <w:jc w:val="both"/>
        <w:rPr>
          <w:rFonts w:cs="B Nazanin"/>
          <w:szCs w:val="28"/>
        </w:rPr>
      </w:pPr>
    </w:p>
    <w:p w14:paraId="6B91C77C" w14:textId="77777777" w:rsidR="00F40EB2" w:rsidRDefault="00F40EB2" w:rsidP="00175D40">
      <w:pPr>
        <w:bidi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22629D3D" w14:textId="3B09370D" w:rsidR="00803827" w:rsidRPr="00A275C0" w:rsidRDefault="00803827" w:rsidP="00175D40">
      <w:pPr>
        <w:pStyle w:val="Heading1"/>
        <w:bidi/>
        <w:jc w:val="both"/>
      </w:pPr>
      <w:bookmarkStart w:id="218" w:name="_Toc95698315"/>
      <w:r w:rsidRPr="00A275C0">
        <w:rPr>
          <w:rtl/>
        </w:rPr>
        <w:lastRenderedPageBreak/>
        <w:t>فصل 1: مقدمه ا</w:t>
      </w:r>
      <w:r w:rsidRPr="00A275C0">
        <w:rPr>
          <w:rFonts w:hint="cs"/>
          <w:rtl/>
        </w:rPr>
        <w:t>ی</w:t>
      </w:r>
      <w:r w:rsidRPr="00A275C0">
        <w:rPr>
          <w:rtl/>
        </w:rPr>
        <w:t xml:space="preserve"> بر اقتصاد مهندس</w:t>
      </w:r>
      <w:r w:rsidRPr="00A275C0">
        <w:rPr>
          <w:rFonts w:hint="cs"/>
          <w:rtl/>
        </w:rPr>
        <w:t>ی</w:t>
      </w:r>
      <w:r w:rsidRPr="00A275C0">
        <w:rPr>
          <w:rtl/>
        </w:rPr>
        <w:t xml:space="preserve"> توکن</w:t>
      </w:r>
      <w:bookmarkEnd w:id="218"/>
    </w:p>
    <w:p w14:paraId="3C36FC36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24766F4C" w14:textId="2326E06E" w:rsidR="00803827" w:rsidRPr="00A275C0" w:rsidRDefault="00803827" w:rsidP="00175D40">
      <w:pPr>
        <w:pStyle w:val="Heading2"/>
        <w:bidi/>
        <w:jc w:val="both"/>
      </w:pPr>
      <w:bookmarkStart w:id="219" w:name="_Toc95698316"/>
      <w:r w:rsidRPr="00A275C0">
        <w:rPr>
          <w:rtl/>
        </w:rPr>
        <w:t>1.1. لا</w:t>
      </w:r>
      <w:r w:rsidRPr="00A275C0">
        <w:rPr>
          <w:rFonts w:hint="cs"/>
          <w:rtl/>
        </w:rPr>
        <w:t>ی</w:t>
      </w:r>
      <w:r w:rsidRPr="00A275C0">
        <w:rPr>
          <w:rFonts w:hint="eastAsia"/>
          <w:rtl/>
        </w:rPr>
        <w:t>ه</w:t>
      </w:r>
      <w:r w:rsidR="0072118D">
        <w:rPr>
          <w:rFonts w:hint="cs"/>
          <w:rtl/>
        </w:rPr>
        <w:t xml:space="preserve"> اول</w:t>
      </w:r>
      <w:r w:rsidRPr="00A275C0">
        <w:rPr>
          <w:rtl/>
        </w:rPr>
        <w:t xml:space="preserve"> در </w:t>
      </w:r>
      <w:r w:rsidR="001D6808">
        <w:rPr>
          <w:rFonts w:hint="cs"/>
          <w:rtl/>
        </w:rPr>
        <w:t>مقایسه با</w:t>
      </w:r>
      <w:r w:rsidRPr="00A275C0">
        <w:rPr>
          <w:rtl/>
        </w:rPr>
        <w:t xml:space="preserve"> پروتکل</w:t>
      </w:r>
      <w:r w:rsidR="001D6808">
        <w:rPr>
          <w:rFonts w:asciiTheme="minorHAnsi" w:hAnsiTheme="minorHAnsi" w:hint="cs"/>
          <w:rtl/>
          <w:lang w:bidi="fa-IR"/>
        </w:rPr>
        <w:t>‌</w:t>
      </w:r>
      <w:r w:rsidRPr="00A275C0">
        <w:rPr>
          <w:rtl/>
        </w:rPr>
        <w:t>ها</w:t>
      </w:r>
      <w:r w:rsidRPr="00A275C0">
        <w:rPr>
          <w:rFonts w:hint="cs"/>
          <w:rtl/>
        </w:rPr>
        <w:t>ی</w:t>
      </w:r>
      <w:r w:rsidRPr="00A275C0">
        <w:rPr>
          <w:rtl/>
        </w:rPr>
        <w:t xml:space="preserve"> </w:t>
      </w:r>
      <w:proofErr w:type="spellStart"/>
      <w:r w:rsidRPr="00A275C0">
        <w:t>DApp</w:t>
      </w:r>
      <w:proofErr w:type="spellEnd"/>
      <w:r w:rsidR="001D6808">
        <w:rPr>
          <w:rFonts w:hint="cs"/>
          <w:rtl/>
        </w:rPr>
        <w:t>ها</w:t>
      </w:r>
      <w:bookmarkEnd w:id="219"/>
    </w:p>
    <w:p w14:paraId="6E987B9E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6ACB4166" w14:textId="15ABB518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در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بلاکچ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و فناور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</w:t>
      </w:r>
      <w:r w:rsidRPr="00A275C0">
        <w:rPr>
          <w:rFonts w:cs="B Nazanin"/>
          <w:szCs w:val="28"/>
          <w:rtl/>
        </w:rPr>
        <w:t xml:space="preserve"> کل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را به سه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="00BE65EA">
        <w:rPr>
          <w:rFonts w:cs="B Nazanin" w:hint="cs"/>
          <w:szCs w:val="28"/>
          <w:rtl/>
        </w:rPr>
        <w:t xml:space="preserve"> یعنی: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72118D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>،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72118D">
        <w:rPr>
          <w:rFonts w:cs="B Nazanin" w:hint="cs"/>
          <w:szCs w:val="28"/>
          <w:rtl/>
        </w:rPr>
        <w:t>دوم</w:t>
      </w:r>
      <w:r w:rsidRPr="00A275C0">
        <w:rPr>
          <w:rFonts w:cs="B Nazanin"/>
          <w:szCs w:val="28"/>
          <w:rtl/>
        </w:rPr>
        <w:t xml:space="preserve"> و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BE65EA">
        <w:rPr>
          <w:rFonts w:cs="B Nazanin" w:hint="cs"/>
          <w:szCs w:val="28"/>
          <w:rtl/>
        </w:rPr>
        <w:t>اپلیکیشن</w:t>
      </w:r>
      <w:r w:rsidR="009C742C">
        <w:rPr>
          <w:rStyle w:val="FootnoteReference"/>
          <w:rFonts w:cs="B Nazanin"/>
          <w:szCs w:val="28"/>
          <w:rtl/>
        </w:rPr>
        <w:footnoteReference w:id="1"/>
      </w:r>
      <w:r w:rsidRPr="00A275C0">
        <w:rPr>
          <w:rFonts w:cs="B Nazanin"/>
          <w:szCs w:val="28"/>
          <w:rtl/>
        </w:rPr>
        <w:t xml:space="preserve"> تقس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کرد. زبان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که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BE65EA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اجرا م</w:t>
      </w:r>
      <w:r w:rsidRPr="00A275C0">
        <w:rPr>
          <w:rFonts w:cs="B Nazanin" w:hint="cs"/>
          <w:szCs w:val="28"/>
          <w:rtl/>
        </w:rPr>
        <w:t>ی</w:t>
      </w:r>
      <w:r w:rsidR="00BE65EA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کنند پروتکل نام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ده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BE65EA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شود. </w:t>
      </w:r>
      <w:r w:rsidR="00BE65EA">
        <w:rPr>
          <w:rFonts w:cs="B Nazanin" w:hint="cs"/>
          <w:szCs w:val="28"/>
          <w:rtl/>
        </w:rPr>
        <w:t>پروتکل</w:t>
      </w:r>
      <w:r w:rsidRPr="00A275C0">
        <w:rPr>
          <w:rFonts w:cs="B Nazanin"/>
          <w:szCs w:val="28"/>
          <w:rtl/>
        </w:rPr>
        <w:t xml:space="preserve"> به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72118D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مختلف در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9C742C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 xml:space="preserve"> و </w:t>
      </w:r>
      <w:r w:rsidR="009C742C">
        <w:rPr>
          <w:rFonts w:cs="B Nazanin" w:hint="cs"/>
          <w:szCs w:val="28"/>
          <w:rtl/>
        </w:rPr>
        <w:t xml:space="preserve">همچنین </w:t>
      </w:r>
      <w:r w:rsidRPr="00A275C0">
        <w:rPr>
          <w:rFonts w:cs="B Nazanin"/>
          <w:szCs w:val="28"/>
          <w:rtl/>
        </w:rPr>
        <w:t>در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BE65EA">
        <w:rPr>
          <w:rFonts w:cs="B Nazanin" w:hint="cs"/>
          <w:szCs w:val="28"/>
          <w:rtl/>
        </w:rPr>
        <w:t>اپلیکیشن</w:t>
      </w:r>
      <w:r w:rsidRPr="00A275C0">
        <w:rPr>
          <w:rFonts w:cs="B Nazanin"/>
          <w:szCs w:val="28"/>
          <w:rtl/>
        </w:rPr>
        <w:t xml:space="preserve"> </w:t>
      </w:r>
      <w:r w:rsidR="009C742C" w:rsidRPr="00A275C0">
        <w:rPr>
          <w:rFonts w:cs="B Nazanin"/>
          <w:szCs w:val="28"/>
          <w:rtl/>
        </w:rPr>
        <w:t>کمک م</w:t>
      </w:r>
      <w:r w:rsidR="009C742C" w:rsidRPr="00A275C0">
        <w:rPr>
          <w:rFonts w:cs="B Nazanin" w:hint="cs"/>
          <w:szCs w:val="28"/>
          <w:rtl/>
        </w:rPr>
        <w:t>ی</w:t>
      </w:r>
      <w:r w:rsidR="009C742C">
        <w:rPr>
          <w:rFonts w:cs="B Nazanin" w:hint="cs"/>
          <w:szCs w:val="28"/>
          <w:rtl/>
        </w:rPr>
        <w:t>‌</w:t>
      </w:r>
      <w:r w:rsidR="009C742C" w:rsidRPr="00A275C0">
        <w:rPr>
          <w:rFonts w:cs="B Nazanin"/>
          <w:szCs w:val="28"/>
          <w:rtl/>
        </w:rPr>
        <w:t xml:space="preserve">کند تا </w:t>
      </w:r>
      <w:r w:rsidRPr="00A275C0">
        <w:rPr>
          <w:rFonts w:cs="B Nazanin"/>
          <w:szCs w:val="28"/>
          <w:rtl/>
        </w:rPr>
        <w:t xml:space="preserve">با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/>
          <w:szCs w:val="28"/>
          <w:rtl/>
        </w:rPr>
        <w:t xml:space="preserve"> </w:t>
      </w:r>
      <w:r w:rsidR="0036563A">
        <w:rPr>
          <w:rFonts w:cs="B Nazanin" w:hint="cs"/>
          <w:szCs w:val="28"/>
          <w:rtl/>
        </w:rPr>
        <w:t>تعامل داشته باشند</w:t>
      </w:r>
      <w:r w:rsidRPr="00A275C0">
        <w:rPr>
          <w:rFonts w:cs="B Nazanin"/>
          <w:szCs w:val="28"/>
          <w:rtl/>
        </w:rPr>
        <w:t>.</w:t>
      </w:r>
    </w:p>
    <w:p w14:paraId="1298E091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7B11E55E" w14:textId="38F08575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پروتکل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9C742C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فناور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="009C742C">
        <w:rPr>
          <w:rStyle w:val="FootnoteReference"/>
          <w:rFonts w:cs="B Nazanin"/>
          <w:szCs w:val="28"/>
          <w:rtl/>
        </w:rPr>
        <w:footnoteReference w:id="2"/>
      </w:r>
      <w:r w:rsidRPr="00A275C0">
        <w:rPr>
          <w:rFonts w:cs="B Nazanin"/>
          <w:szCs w:val="28"/>
          <w:rtl/>
        </w:rPr>
        <w:t xml:space="preserve"> را تشک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36563A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دهد.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9C742C">
        <w:rPr>
          <w:rFonts w:cs="B Nazanin" w:hint="cs"/>
          <w:szCs w:val="28"/>
          <w:rtl/>
        </w:rPr>
        <w:t>دوم</w:t>
      </w:r>
      <w:r w:rsidRPr="00A275C0">
        <w:rPr>
          <w:rFonts w:cs="B Nazanin"/>
          <w:szCs w:val="28"/>
          <w:rtl/>
        </w:rPr>
        <w:t xml:space="preserve"> معمولاً مشکلات مق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</w:t>
      </w:r>
      <w:r w:rsidRPr="00A275C0">
        <w:rPr>
          <w:rFonts w:cs="B Nazanin"/>
          <w:szCs w:val="28"/>
          <w:rtl/>
        </w:rPr>
        <w:t xml:space="preserve"> پذ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را در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9C742C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 xml:space="preserve"> حل م</w:t>
      </w:r>
      <w:r w:rsidRPr="00A275C0">
        <w:rPr>
          <w:rFonts w:cs="B Nazanin" w:hint="cs"/>
          <w:szCs w:val="28"/>
          <w:rtl/>
        </w:rPr>
        <w:t>ی</w:t>
      </w:r>
      <w:r w:rsidR="009C742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کند.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="009C742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9C742C">
        <w:rPr>
          <w:rFonts w:cs="B Nazanin" w:hint="cs"/>
          <w:szCs w:val="28"/>
          <w:rtl/>
        </w:rPr>
        <w:t>اپلیکیشن</w:t>
      </w:r>
      <w:r w:rsidRPr="00A275C0">
        <w:rPr>
          <w:rFonts w:cs="B Nazanin"/>
          <w:szCs w:val="28"/>
          <w:rtl/>
        </w:rPr>
        <w:t xml:space="preserve"> جا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هستند که </w:t>
      </w:r>
      <w:r w:rsidR="00E96ABF">
        <w:rPr>
          <w:rFonts w:cs="B Nazanin" w:hint="cs"/>
          <w:szCs w:val="28"/>
          <w:rtl/>
        </w:rPr>
        <w:t>اپلیکیشن‌های</w:t>
      </w:r>
      <w:r w:rsidRPr="00A275C0">
        <w:rPr>
          <w:rFonts w:cs="B Nazanin"/>
          <w:szCs w:val="28"/>
          <w:rtl/>
        </w:rPr>
        <w:t xml:space="preserve"> خاص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مورد استفاده قرار م</w:t>
      </w:r>
      <w:r w:rsidRPr="00A275C0">
        <w:rPr>
          <w:rFonts w:cs="B Nazanin" w:hint="cs"/>
          <w:szCs w:val="28"/>
          <w:rtl/>
        </w:rPr>
        <w:t>ی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رند</w:t>
      </w:r>
      <w:r w:rsidRPr="00A275C0">
        <w:rPr>
          <w:rFonts w:cs="B Nazanin"/>
          <w:szCs w:val="28"/>
          <w:rtl/>
        </w:rPr>
        <w:t>.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E96ABF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 xml:space="preserve"> و </w:t>
      </w:r>
      <w:r w:rsidR="00E96ABF">
        <w:rPr>
          <w:rFonts w:cs="B Nazanin" w:hint="cs"/>
          <w:szCs w:val="28"/>
          <w:rtl/>
        </w:rPr>
        <w:t xml:space="preserve">دوم </w:t>
      </w:r>
      <w:r w:rsidRPr="00A275C0">
        <w:rPr>
          <w:rFonts w:cs="B Nazanin"/>
          <w:szCs w:val="28"/>
          <w:rtl/>
        </w:rPr>
        <w:t>مانند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عامل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</w:rPr>
        <w:t>iOS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</w:rPr>
        <w:t>Android</w:t>
      </w:r>
      <w:r w:rsidRPr="00A275C0">
        <w:rPr>
          <w:rFonts w:cs="B Nazanin"/>
          <w:szCs w:val="28"/>
          <w:rtl/>
        </w:rPr>
        <w:t xml:space="preserve"> </w:t>
      </w:r>
      <w:r w:rsidR="00E96ABF">
        <w:rPr>
          <w:rFonts w:cs="B Nazanin" w:hint="cs"/>
          <w:szCs w:val="28"/>
          <w:rtl/>
        </w:rPr>
        <w:t xml:space="preserve"> در تلفن همراه </w:t>
      </w:r>
      <w:r w:rsidRPr="00A275C0">
        <w:rPr>
          <w:rFonts w:cs="B Nazanin"/>
          <w:szCs w:val="28"/>
          <w:rtl/>
        </w:rPr>
        <w:t>شما هستند.</w:t>
      </w:r>
      <w:r w:rsidR="00E96ABF">
        <w:rPr>
          <w:rFonts w:cs="B Nazanin" w:hint="cs"/>
          <w:szCs w:val="28"/>
          <w:rtl/>
        </w:rPr>
        <w:t xml:space="preserve"> و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E96ABF">
        <w:rPr>
          <w:rFonts w:cs="B Nazanin" w:hint="cs"/>
          <w:szCs w:val="28"/>
          <w:rtl/>
        </w:rPr>
        <w:t xml:space="preserve">اپلیکیشن، </w:t>
      </w:r>
      <w:r w:rsidRPr="00A275C0">
        <w:rPr>
          <w:rFonts w:cs="B Nazanin"/>
          <w:szCs w:val="28"/>
          <w:rtl/>
        </w:rPr>
        <w:t>اپل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شن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مختلف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هستند که م</w:t>
      </w:r>
      <w:r w:rsidRPr="00A275C0">
        <w:rPr>
          <w:rFonts w:cs="B Nazanin" w:hint="cs"/>
          <w:szCs w:val="28"/>
          <w:rtl/>
        </w:rPr>
        <w:t>ی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از اپ استور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گوگل پل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دانلود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>.</w:t>
      </w:r>
    </w:p>
    <w:p w14:paraId="357E6A1D" w14:textId="77777777" w:rsidR="00E96ABF" w:rsidRDefault="00E96ABF" w:rsidP="00175D40">
      <w:pPr>
        <w:bidi/>
        <w:jc w:val="both"/>
        <w:rPr>
          <w:rFonts w:cs="B Nazanin"/>
          <w:szCs w:val="28"/>
          <w:rtl/>
        </w:rPr>
      </w:pPr>
    </w:p>
    <w:p w14:paraId="29229296" w14:textId="6E8AAE62" w:rsidR="00803827" w:rsidRPr="00A275C0" w:rsidRDefault="00E96ABF" w:rsidP="00175D40">
      <w:p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تصور کنید</w:t>
      </w:r>
      <w:r w:rsidR="00803827" w:rsidRPr="00A275C0">
        <w:rPr>
          <w:rFonts w:cs="B Nazanin"/>
          <w:szCs w:val="28"/>
          <w:rtl/>
        </w:rPr>
        <w:t xml:space="preserve"> لا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ه</w:t>
      </w:r>
      <w:r w:rsidR="00803827" w:rsidRPr="00A275C0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 xml:space="preserve">اول، </w:t>
      </w:r>
      <w:r w:rsidR="00803827" w:rsidRPr="00A275C0">
        <w:rPr>
          <w:rFonts w:cs="B Nazanin"/>
          <w:szCs w:val="28"/>
          <w:rtl/>
        </w:rPr>
        <w:t>انگل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س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صحبت م</w:t>
      </w:r>
      <w:r w:rsidR="00803827" w:rsidRPr="00A275C0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803827" w:rsidRPr="00A275C0">
        <w:rPr>
          <w:rFonts w:cs="B Nazanin"/>
          <w:szCs w:val="28"/>
          <w:rtl/>
        </w:rPr>
        <w:t>کند.</w:t>
      </w:r>
    </w:p>
    <w:p w14:paraId="2E5E5BEF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0B22C83D" w14:textId="517F8558" w:rsidR="00F264E3" w:rsidRDefault="00803827" w:rsidP="00175D40">
      <w:pPr>
        <w:bidi/>
        <w:jc w:val="both"/>
        <w:rPr>
          <w:rFonts w:cs="B Nazanin"/>
          <w:szCs w:val="28"/>
          <w:rtl/>
        </w:rPr>
      </w:pPr>
      <w:r w:rsidRPr="00A275C0">
        <w:rPr>
          <w:rFonts w:cs="B Nazanin" w:hint="eastAsia"/>
          <w:szCs w:val="28"/>
          <w:rtl/>
        </w:rPr>
        <w:t>هر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گروه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کشورها مانند بر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ا،</w:t>
      </w:r>
      <w:r w:rsidRPr="00A275C0">
        <w:rPr>
          <w:rFonts w:cs="B Nazanin"/>
          <w:szCs w:val="28"/>
          <w:rtl/>
        </w:rPr>
        <w:t xml:space="preserve"> هند،</w:t>
      </w:r>
      <w:r w:rsidR="005D6446">
        <w:rPr>
          <w:rFonts w:cs="B Nazanin"/>
          <w:szCs w:val="28"/>
        </w:rPr>
        <w:t xml:space="preserve"> </w:t>
      </w:r>
      <w:r w:rsidR="005D6446">
        <w:rPr>
          <w:rFonts w:cs="B Nazanin" w:hint="cs"/>
          <w:szCs w:val="28"/>
          <w:rtl/>
          <w:lang w:bidi="fa-IR"/>
        </w:rPr>
        <w:t>آمریکا</w:t>
      </w:r>
      <w:r w:rsidR="005D6446"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t>، استرال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ا،</w:t>
      </w:r>
      <w:r w:rsidRPr="00A275C0">
        <w:rPr>
          <w:rFonts w:cs="B Nazanin"/>
          <w:szCs w:val="28"/>
          <w:rtl/>
        </w:rPr>
        <w:t xml:space="preserve">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وز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لند</w:t>
      </w:r>
      <w:r w:rsidRPr="00A275C0">
        <w:rPr>
          <w:rFonts w:cs="B Nazanin"/>
          <w:szCs w:val="28"/>
          <w:rtl/>
        </w:rPr>
        <w:t xml:space="preserve"> و سنگاپور است. زبان انگل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کشورها کمک م</w:t>
      </w:r>
      <w:r w:rsidRPr="00A275C0">
        <w:rPr>
          <w:rFonts w:cs="B Nazanin" w:hint="cs"/>
          <w:szCs w:val="28"/>
          <w:rtl/>
        </w:rPr>
        <w:t>ی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کند تا با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/>
          <w:szCs w:val="28"/>
          <w:rtl/>
        </w:rPr>
        <w:t xml:space="preserve"> ارتباط و تجارت داشته باشند و اطلاعات را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/>
          <w:szCs w:val="28"/>
          <w:rtl/>
        </w:rPr>
        <w:t xml:space="preserve"> ارسال کنند. به جا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تجارت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الملل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داده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را از طر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پروتکل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ارسال م</w:t>
      </w:r>
      <w:r w:rsidRPr="00A275C0">
        <w:rPr>
          <w:rFonts w:cs="B Nazanin" w:hint="cs"/>
          <w:szCs w:val="28"/>
          <w:rtl/>
        </w:rPr>
        <w:t>ی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کنند تا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E96ABF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ها بتوانند با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/>
          <w:szCs w:val="28"/>
          <w:rtl/>
        </w:rPr>
        <w:t xml:space="preserve"> </w:t>
      </w:r>
      <w:r w:rsidR="0036563A">
        <w:rPr>
          <w:rFonts w:cs="B Nazanin" w:hint="cs"/>
          <w:szCs w:val="28"/>
          <w:rtl/>
        </w:rPr>
        <w:t>تعامل داشته باشند</w:t>
      </w:r>
      <w:r w:rsidRPr="00A275C0">
        <w:rPr>
          <w:rFonts w:cs="B Nazanin"/>
          <w:szCs w:val="28"/>
          <w:rtl/>
        </w:rPr>
        <w:t>.</w:t>
      </w:r>
    </w:p>
    <w:p w14:paraId="755DDE0B" w14:textId="1C426D1B" w:rsidR="00F41496" w:rsidRPr="00F41496" w:rsidRDefault="00F41496" w:rsidP="00175D40">
      <w:pPr>
        <w:bidi/>
        <w:jc w:val="both"/>
        <w:rPr>
          <w:rFonts w:cs="B Nazanin"/>
          <w:szCs w:val="28"/>
        </w:rPr>
      </w:pPr>
      <w:r w:rsidRPr="00F41496">
        <w:rPr>
          <w:rFonts w:cs="B Nazanin"/>
          <w:szCs w:val="28"/>
          <w:rtl/>
        </w:rPr>
        <w:t>لا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ه</w:t>
      </w:r>
      <w:r>
        <w:rPr>
          <w:rFonts w:cs="B Nazanin" w:hint="cs"/>
          <w:szCs w:val="28"/>
          <w:rtl/>
        </w:rPr>
        <w:t xml:space="preserve"> دوم</w:t>
      </w:r>
      <w:r w:rsidRPr="00F41496">
        <w:rPr>
          <w:rFonts w:cs="B Nazanin"/>
          <w:szCs w:val="28"/>
          <w:rtl/>
        </w:rPr>
        <w:t xml:space="preserve"> انگل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س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را با پ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چ</w:t>
      </w:r>
      <w:r w:rsidRPr="00F41496">
        <w:rPr>
          <w:rFonts w:cs="B Nazanin"/>
          <w:szCs w:val="28"/>
          <w:rtl/>
        </w:rPr>
        <w:t xml:space="preserve"> و تاب صحبت م</w:t>
      </w:r>
      <w:r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کند.</w:t>
      </w:r>
    </w:p>
    <w:p w14:paraId="2D1C308D" w14:textId="77777777" w:rsidR="00F41496" w:rsidRPr="00F41496" w:rsidRDefault="00F41496" w:rsidP="00175D40">
      <w:pPr>
        <w:bidi/>
        <w:jc w:val="both"/>
        <w:rPr>
          <w:rFonts w:cs="B Nazanin"/>
          <w:szCs w:val="28"/>
        </w:rPr>
      </w:pPr>
    </w:p>
    <w:p w14:paraId="2D7F6212" w14:textId="0EA03D07" w:rsidR="00F41496" w:rsidRPr="00F41496" w:rsidRDefault="00690439" w:rsidP="00175D40">
      <w:p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lastRenderedPageBreak/>
        <w:t>لایه دوم</w:t>
      </w:r>
      <w:r w:rsidR="00F41496" w:rsidRPr="00F41496">
        <w:rPr>
          <w:rFonts w:cs="B Nazanin"/>
          <w:szCs w:val="28"/>
          <w:rtl/>
        </w:rPr>
        <w:t xml:space="preserve"> م</w:t>
      </w:r>
      <w:r w:rsidR="00F41496"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F41496" w:rsidRPr="00F41496">
        <w:rPr>
          <w:rFonts w:cs="B Nazanin"/>
          <w:szCs w:val="28"/>
          <w:rtl/>
        </w:rPr>
        <w:t>تواند سنگاپور با زبان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5D6446">
        <w:rPr>
          <w:rFonts w:asciiTheme="minorHAnsi" w:hAnsiTheme="minorHAnsi" w:cs="B Nazanin" w:hint="cs"/>
          <w:szCs w:val="28"/>
          <w:rtl/>
          <w:lang w:bidi="fa-IR"/>
        </w:rPr>
        <w:t xml:space="preserve"> سنگاپوری</w:t>
      </w:r>
      <w:r w:rsidR="00F41496" w:rsidRPr="00F41496">
        <w:rPr>
          <w:rFonts w:cs="B Nazanin" w:hint="eastAsia"/>
          <w:szCs w:val="28"/>
          <w:rtl/>
        </w:rPr>
        <w:t>،</w:t>
      </w:r>
      <w:r w:rsidR="00F41496" w:rsidRPr="00F41496">
        <w:rPr>
          <w:rFonts w:cs="B Nazanin"/>
          <w:szCs w:val="28"/>
          <w:rtl/>
        </w:rPr>
        <w:t xml:space="preserve"> جامائ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کا</w:t>
      </w:r>
      <w:r w:rsidR="00F41496" w:rsidRPr="00F41496">
        <w:rPr>
          <w:rFonts w:cs="B Nazanin"/>
          <w:szCs w:val="28"/>
          <w:rtl/>
        </w:rPr>
        <w:t xml:space="preserve"> با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جامائ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کا،</w:t>
      </w:r>
      <w:r w:rsidR="00F41496" w:rsidRPr="00F41496">
        <w:rPr>
          <w:rFonts w:cs="B Nazanin"/>
          <w:szCs w:val="28"/>
          <w:rtl/>
        </w:rPr>
        <w:t xml:space="preserve"> اسکاتلند با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اسکاتلند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،</w:t>
      </w:r>
      <w:r w:rsidR="00F41496" w:rsidRPr="00F41496">
        <w:rPr>
          <w:rFonts w:cs="B Nazanin"/>
          <w:szCs w:val="28"/>
          <w:rtl/>
        </w:rPr>
        <w:t xml:space="preserve"> 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رلند</w:t>
      </w:r>
      <w:r w:rsidR="00F41496" w:rsidRPr="00F41496">
        <w:rPr>
          <w:rFonts w:cs="B Nazanin"/>
          <w:szCs w:val="28"/>
          <w:rtl/>
        </w:rPr>
        <w:t xml:space="preserve"> با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رلند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باشد. در پا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ان،</w:t>
      </w:r>
      <w:r w:rsidR="00F41496" w:rsidRPr="00F41496">
        <w:rPr>
          <w:rFonts w:cs="B Nazanin"/>
          <w:szCs w:val="28"/>
          <w:rtl/>
        </w:rPr>
        <w:t xml:space="preserve"> آنها </w:t>
      </w:r>
      <w:r>
        <w:rPr>
          <w:rFonts w:cs="B Nazanin" w:hint="cs"/>
          <w:szCs w:val="28"/>
          <w:rtl/>
        </w:rPr>
        <w:t>همه‌ی آنها</w:t>
      </w:r>
      <w:r w:rsidR="00F41496" w:rsidRPr="00F41496">
        <w:rPr>
          <w:rFonts w:cs="B Nazanin"/>
          <w:szCs w:val="28"/>
          <w:rtl/>
        </w:rPr>
        <w:t xml:space="preserve">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هستند و از دستور زبان و ساختار جمله مشابه استفاده م</w:t>
      </w:r>
      <w:r w:rsidR="00F41496"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F41496" w:rsidRPr="00F41496">
        <w:rPr>
          <w:rFonts w:cs="B Nazanin"/>
          <w:szCs w:val="28"/>
          <w:rtl/>
        </w:rPr>
        <w:t>کنند. با 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ن</w:t>
      </w:r>
      <w:r w:rsidR="00F41496" w:rsidRPr="00F41496">
        <w:rPr>
          <w:rFonts w:cs="B Nazanin"/>
          <w:szCs w:val="28"/>
          <w:rtl/>
        </w:rPr>
        <w:t xml:space="preserve"> حال، نحوه ب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ان</w:t>
      </w:r>
      <w:r w:rsidR="00F41496" w:rsidRPr="00F41496">
        <w:rPr>
          <w:rFonts w:cs="B Nazanin"/>
          <w:szCs w:val="28"/>
          <w:rtl/>
        </w:rPr>
        <w:t xml:space="preserve"> آنها م</w:t>
      </w:r>
      <w:r w:rsidR="00F41496"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F41496" w:rsidRPr="00F41496">
        <w:rPr>
          <w:rFonts w:cs="B Nazanin"/>
          <w:szCs w:val="28"/>
          <w:rtl/>
        </w:rPr>
        <w:t>تواند کا</w:t>
      </w:r>
      <w:r w:rsidR="00F41496" w:rsidRPr="00F41496">
        <w:rPr>
          <w:rFonts w:cs="B Nazanin" w:hint="eastAsia"/>
          <w:szCs w:val="28"/>
          <w:rtl/>
        </w:rPr>
        <w:t>ملاً</w:t>
      </w:r>
      <w:r w:rsidR="00F41496" w:rsidRPr="00F41496">
        <w:rPr>
          <w:rFonts w:cs="B Nazanin"/>
          <w:szCs w:val="28"/>
          <w:rtl/>
        </w:rPr>
        <w:t xml:space="preserve"> متفاوت از انگل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س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بر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تان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</w:t>
      </w:r>
      <w:r w:rsidR="00F41496" w:rsidRPr="00F41496">
        <w:rPr>
          <w:rFonts w:cs="B Nazanin" w:hint="cs"/>
          <w:szCs w:val="28"/>
          <w:rtl/>
        </w:rPr>
        <w:t>یی</w:t>
      </w:r>
      <w:r w:rsidR="00F41496" w:rsidRPr="00F41496">
        <w:rPr>
          <w:rFonts w:cs="B Nazanin"/>
          <w:szCs w:val="28"/>
          <w:rtl/>
        </w:rPr>
        <w:t xml:space="preserve"> باشد.</w:t>
      </w:r>
    </w:p>
    <w:p w14:paraId="0AE22602" w14:textId="77777777" w:rsidR="00F41496" w:rsidRPr="00F41496" w:rsidRDefault="00F41496" w:rsidP="00175D40">
      <w:pPr>
        <w:bidi/>
        <w:jc w:val="both"/>
        <w:rPr>
          <w:rFonts w:cs="B Nazanin"/>
          <w:szCs w:val="28"/>
        </w:rPr>
      </w:pPr>
    </w:p>
    <w:p w14:paraId="20D8C98F" w14:textId="6A89E053" w:rsidR="00F41496" w:rsidRPr="00F41496" w:rsidRDefault="00690439" w:rsidP="00175D40">
      <w:p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اپلیکیشن‌</w:t>
      </w:r>
      <w:r w:rsidR="00F41496" w:rsidRPr="00F41496">
        <w:rPr>
          <w:rFonts w:cs="B Nazanin"/>
          <w:szCs w:val="28"/>
          <w:rtl/>
        </w:rPr>
        <w:t>ها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غ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رمتمرکز</w:t>
      </w:r>
      <w:r w:rsidR="00F41496" w:rsidRPr="00F41496">
        <w:rPr>
          <w:rFonts w:cs="B Nazanin"/>
          <w:szCs w:val="28"/>
          <w:rtl/>
        </w:rPr>
        <w:t xml:space="preserve"> (</w:t>
      </w:r>
      <w:proofErr w:type="spellStart"/>
      <w:r w:rsidR="00F41496" w:rsidRPr="00F41496">
        <w:rPr>
          <w:rFonts w:cs="B Nazanin"/>
          <w:szCs w:val="28"/>
        </w:rPr>
        <w:t>DApps</w:t>
      </w:r>
      <w:proofErr w:type="spellEnd"/>
      <w:r w:rsidR="00F41496" w:rsidRPr="00F41496">
        <w:rPr>
          <w:rFonts w:cs="B Nazanin"/>
          <w:szCs w:val="28"/>
          <w:rtl/>
        </w:rPr>
        <w:t>) به زبان اسپان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</w:t>
      </w:r>
      <w:r w:rsidR="00F41496" w:rsidRPr="00F41496">
        <w:rPr>
          <w:rFonts w:cs="B Nazanin" w:hint="cs"/>
          <w:szCs w:val="28"/>
          <w:rtl/>
        </w:rPr>
        <w:t>یی</w:t>
      </w:r>
      <w:r w:rsidR="00F41496" w:rsidRPr="00F41496">
        <w:rPr>
          <w:rFonts w:cs="B Nazanin"/>
          <w:szCs w:val="28"/>
          <w:rtl/>
        </w:rPr>
        <w:t xml:space="preserve"> صحبت م</w:t>
      </w:r>
      <w:r w:rsidR="00F41496"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F41496" w:rsidRPr="00F41496">
        <w:rPr>
          <w:rFonts w:cs="B Nazanin"/>
          <w:szCs w:val="28"/>
          <w:rtl/>
        </w:rPr>
        <w:t>کنند.</w:t>
      </w:r>
    </w:p>
    <w:p w14:paraId="37B93A95" w14:textId="77777777" w:rsidR="00F41496" w:rsidRPr="00F41496" w:rsidRDefault="00F41496" w:rsidP="00175D40">
      <w:pPr>
        <w:bidi/>
        <w:jc w:val="both"/>
        <w:rPr>
          <w:rFonts w:cs="B Nazanin"/>
          <w:szCs w:val="28"/>
        </w:rPr>
      </w:pPr>
    </w:p>
    <w:p w14:paraId="5809327B" w14:textId="4A345715" w:rsidR="00F41496" w:rsidRPr="00F41496" w:rsidRDefault="00690439" w:rsidP="00175D40">
      <w:p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این لایه</w:t>
      </w:r>
      <w:r w:rsidR="00F41496" w:rsidRPr="00F41496">
        <w:rPr>
          <w:rFonts w:cs="B Nazanin"/>
          <w:szCs w:val="28"/>
          <w:rtl/>
        </w:rPr>
        <w:t xml:space="preserve"> گروه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از کشورها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/>
          <w:szCs w:val="28"/>
          <w:rtl/>
        </w:rPr>
        <w:t xml:space="preserve"> اسپان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</w:t>
      </w:r>
      <w:r w:rsidR="00F41496" w:rsidRPr="00F41496">
        <w:rPr>
          <w:rFonts w:cs="B Nazanin" w:hint="cs"/>
          <w:szCs w:val="28"/>
          <w:rtl/>
        </w:rPr>
        <w:t>یی</w:t>
      </w:r>
      <w:r w:rsidR="005D6446">
        <w:rPr>
          <w:rFonts w:cs="B Nazanin" w:hint="cs"/>
          <w:szCs w:val="28"/>
          <w:rtl/>
        </w:rPr>
        <w:t xml:space="preserve"> زبان</w:t>
      </w:r>
      <w:r w:rsidR="00F41496" w:rsidRPr="00F41496">
        <w:rPr>
          <w:rFonts w:cs="B Nazanin"/>
          <w:szCs w:val="28"/>
          <w:rtl/>
        </w:rPr>
        <w:t xml:space="preserve"> از جمله اسپان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ا</w:t>
      </w:r>
      <w:r w:rsidR="00F41496" w:rsidRPr="00F41496">
        <w:rPr>
          <w:rFonts w:cs="B Nazanin"/>
          <w:szCs w:val="28"/>
          <w:rtl/>
        </w:rPr>
        <w:t xml:space="preserve"> است. آنها م</w:t>
      </w:r>
      <w:r w:rsidR="00F41496" w:rsidRPr="00F41496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F41496" w:rsidRPr="00F41496">
        <w:rPr>
          <w:rFonts w:cs="B Nazanin"/>
          <w:szCs w:val="28"/>
          <w:rtl/>
        </w:rPr>
        <w:t xml:space="preserve">توانند با استفاده از 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ک</w:t>
      </w:r>
      <w:r w:rsidR="00F41496" w:rsidRPr="00F41496">
        <w:rPr>
          <w:rFonts w:cs="B Nazanin"/>
          <w:szCs w:val="28"/>
          <w:rtl/>
        </w:rPr>
        <w:t xml:space="preserve"> زبان با 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کد</w:t>
      </w:r>
      <w:r w:rsidR="00F41496" w:rsidRPr="00F41496">
        <w:rPr>
          <w:rFonts w:cs="B Nazanin" w:hint="cs"/>
          <w:szCs w:val="28"/>
          <w:rtl/>
        </w:rPr>
        <w:t>ی</w:t>
      </w:r>
      <w:r w:rsidR="00F41496" w:rsidRPr="00F41496">
        <w:rPr>
          <w:rFonts w:cs="B Nazanin" w:hint="eastAsia"/>
          <w:szCs w:val="28"/>
          <w:rtl/>
        </w:rPr>
        <w:t>گر</w:t>
      </w:r>
      <w:r w:rsidR="00F41496" w:rsidRPr="00F41496">
        <w:rPr>
          <w:rFonts w:cs="B Nazanin"/>
          <w:szCs w:val="28"/>
          <w:rtl/>
        </w:rPr>
        <w:t xml:space="preserve"> ارتباط برقرار کرده و تجارت کنند.</w:t>
      </w:r>
    </w:p>
    <w:p w14:paraId="73E2760B" w14:textId="77777777" w:rsidR="00F41496" w:rsidRPr="00F41496" w:rsidRDefault="00F41496" w:rsidP="00175D40">
      <w:pPr>
        <w:bidi/>
        <w:jc w:val="both"/>
        <w:rPr>
          <w:rFonts w:cs="B Nazanin"/>
          <w:szCs w:val="28"/>
        </w:rPr>
      </w:pPr>
    </w:p>
    <w:p w14:paraId="51D76A46" w14:textId="186C8D62" w:rsidR="00F41496" w:rsidRPr="00F41496" w:rsidRDefault="00F41496" w:rsidP="00175D40">
      <w:pPr>
        <w:bidi/>
        <w:jc w:val="both"/>
        <w:rPr>
          <w:rFonts w:cs="B Nazanin"/>
          <w:szCs w:val="28"/>
        </w:rPr>
      </w:pPr>
      <w:r w:rsidRPr="00F41496">
        <w:rPr>
          <w:rFonts w:cs="B Nazanin" w:hint="eastAsia"/>
          <w:szCs w:val="28"/>
          <w:rtl/>
        </w:rPr>
        <w:t>همچن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ن</w:t>
      </w:r>
      <w:r w:rsidRPr="00F41496">
        <w:rPr>
          <w:rFonts w:cs="B Nazanin"/>
          <w:szCs w:val="28"/>
          <w:rtl/>
        </w:rPr>
        <w:t xml:space="preserve"> م</w:t>
      </w:r>
      <w:r w:rsidRPr="00F41496">
        <w:rPr>
          <w:rFonts w:cs="B Nazanin" w:hint="cs"/>
          <w:szCs w:val="28"/>
          <w:rtl/>
        </w:rPr>
        <w:t>ی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دان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م</w:t>
      </w:r>
      <w:r w:rsidRPr="00F41496">
        <w:rPr>
          <w:rFonts w:cs="B Nazanin"/>
          <w:szCs w:val="28"/>
          <w:rtl/>
        </w:rPr>
        <w:t xml:space="preserve"> که انگل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س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و اسپان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ا</w:t>
      </w:r>
      <w:r w:rsidRPr="00F41496">
        <w:rPr>
          <w:rFonts w:cs="B Nazanin" w:hint="cs"/>
          <w:szCs w:val="28"/>
          <w:rtl/>
        </w:rPr>
        <w:t>یی</w:t>
      </w:r>
      <w:r w:rsidRPr="00F41496">
        <w:rPr>
          <w:rFonts w:cs="B Nazanin"/>
          <w:szCs w:val="28"/>
          <w:rtl/>
        </w:rPr>
        <w:t xml:space="preserve"> را م</w:t>
      </w:r>
      <w:r w:rsidRPr="00F41496">
        <w:rPr>
          <w:rFonts w:cs="B Nazanin" w:hint="cs"/>
          <w:szCs w:val="28"/>
          <w:rtl/>
        </w:rPr>
        <w:t>ی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 xml:space="preserve">توان از 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ک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به د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گر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ترجمه کرد. فقط به تلاش ب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شتر</w:t>
      </w:r>
      <w:r w:rsidRPr="00F41496">
        <w:rPr>
          <w:rFonts w:cs="B Nazanin"/>
          <w:szCs w:val="28"/>
          <w:rtl/>
        </w:rPr>
        <w:t xml:space="preserve"> و مترجم 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از</w:t>
      </w:r>
      <w:r w:rsidRPr="00F41496">
        <w:rPr>
          <w:rFonts w:cs="B Nazanin"/>
          <w:szCs w:val="28"/>
          <w:rtl/>
        </w:rPr>
        <w:t xml:space="preserve"> دارد. 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ن</w:t>
      </w:r>
      <w:r w:rsidRPr="00F41496">
        <w:rPr>
          <w:rFonts w:cs="B Nazanin"/>
          <w:szCs w:val="28"/>
          <w:rtl/>
        </w:rPr>
        <w:t xml:space="preserve"> مترجم همان 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ز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است که ما آن را </w:t>
      </w:r>
      <w:r w:rsidR="00521666">
        <w:rPr>
          <w:rFonts w:cs="B Nazanin" w:hint="cs"/>
          <w:szCs w:val="28"/>
          <w:rtl/>
        </w:rPr>
        <w:t>قابلیت همکاری</w:t>
      </w:r>
      <w:r w:rsidR="00690439">
        <w:rPr>
          <w:rStyle w:val="FootnoteReference"/>
          <w:rFonts w:cs="B Nazanin"/>
          <w:szCs w:val="28"/>
          <w:rtl/>
        </w:rPr>
        <w:footnoteReference w:id="3"/>
      </w:r>
      <w:r w:rsidRPr="00F41496">
        <w:rPr>
          <w:rFonts w:cs="B Nazanin"/>
          <w:szCs w:val="28"/>
          <w:rtl/>
        </w:rPr>
        <w:t xml:space="preserve"> م</w:t>
      </w:r>
      <w:r w:rsidRPr="00F41496">
        <w:rPr>
          <w:rFonts w:cs="B Nazanin" w:hint="cs"/>
          <w:szCs w:val="28"/>
          <w:rtl/>
        </w:rPr>
        <w:t>ی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نام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م</w:t>
      </w:r>
      <w:r w:rsidRPr="00F41496">
        <w:rPr>
          <w:rFonts w:cs="B Nazanin"/>
          <w:szCs w:val="28"/>
          <w:rtl/>
        </w:rPr>
        <w:t xml:space="preserve">. </w:t>
      </w:r>
      <w:r w:rsidR="00690439">
        <w:rPr>
          <w:rFonts w:cs="B Nazanin" w:hint="cs"/>
          <w:szCs w:val="28"/>
          <w:rtl/>
        </w:rPr>
        <w:t xml:space="preserve">قابلیت </w:t>
      </w:r>
      <w:r w:rsidR="00521666">
        <w:rPr>
          <w:rFonts w:cs="B Nazanin" w:hint="cs"/>
          <w:szCs w:val="28"/>
          <w:rtl/>
        </w:rPr>
        <w:t>قابلیت همکاری</w:t>
      </w:r>
      <w:r w:rsidRPr="00F41496">
        <w:rPr>
          <w:rFonts w:cs="B Nazanin"/>
          <w:szCs w:val="28"/>
          <w:rtl/>
        </w:rPr>
        <w:t xml:space="preserve"> اجازه م</w:t>
      </w:r>
      <w:r w:rsidRPr="00F41496">
        <w:rPr>
          <w:rFonts w:cs="B Nazanin" w:hint="cs"/>
          <w:szCs w:val="28"/>
          <w:rtl/>
        </w:rPr>
        <w:t>ی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دهد تا پروتکل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 xml:space="preserve">ها با 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کد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گر</w:t>
      </w:r>
      <w:r w:rsidRPr="00F41496">
        <w:rPr>
          <w:rFonts w:cs="B Nazanin"/>
          <w:szCs w:val="28"/>
          <w:rtl/>
        </w:rPr>
        <w:t xml:space="preserve"> صحبت کنند.</w:t>
      </w:r>
    </w:p>
    <w:p w14:paraId="5014D705" w14:textId="77777777" w:rsidR="00F41496" w:rsidRPr="00F41496" w:rsidRDefault="00F41496" w:rsidP="00175D40">
      <w:pPr>
        <w:bidi/>
        <w:jc w:val="both"/>
        <w:rPr>
          <w:rFonts w:cs="B Nazanin"/>
          <w:szCs w:val="28"/>
          <w:lang w:bidi="fa-IR"/>
        </w:rPr>
      </w:pPr>
    </w:p>
    <w:p w14:paraId="2DAC0BE2" w14:textId="400155BD" w:rsidR="00F41496" w:rsidRPr="00A275C0" w:rsidRDefault="00F41496" w:rsidP="00175D40">
      <w:pPr>
        <w:bidi/>
        <w:jc w:val="both"/>
        <w:rPr>
          <w:rFonts w:cs="B Nazanin"/>
          <w:szCs w:val="28"/>
        </w:rPr>
      </w:pPr>
      <w:r w:rsidRPr="00F41496">
        <w:rPr>
          <w:rFonts w:cs="B Nazanin" w:hint="eastAsia"/>
          <w:szCs w:val="28"/>
          <w:rtl/>
        </w:rPr>
        <w:t>چرا؟</w:t>
      </w:r>
      <w:r w:rsidRPr="00F41496">
        <w:rPr>
          <w:rFonts w:cs="B Nazanin"/>
          <w:szCs w:val="28"/>
          <w:rtl/>
        </w:rPr>
        <w:t xml:space="preserve"> ز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را</w:t>
      </w:r>
      <w:r w:rsidRPr="00F41496">
        <w:rPr>
          <w:rFonts w:cs="B Nazanin"/>
          <w:szCs w:val="28"/>
          <w:rtl/>
        </w:rPr>
        <w:t xml:space="preserve"> در واقع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ت،</w:t>
      </w:r>
      <w:r w:rsidRPr="00F41496">
        <w:rPr>
          <w:rFonts w:cs="B Nazanin"/>
          <w:szCs w:val="28"/>
          <w:rtl/>
        </w:rPr>
        <w:t xml:space="preserve"> کل فضا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د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ج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تال</w:t>
      </w:r>
      <w:r w:rsidRPr="00F41496">
        <w:rPr>
          <w:rFonts w:cs="B Nazanin"/>
          <w:szCs w:val="28"/>
          <w:rtl/>
        </w:rPr>
        <w:t xml:space="preserve"> پ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ده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تر از داشتن دو زبان است. زبان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ها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مختلف </w:t>
      </w:r>
      <w:r w:rsidR="00521666">
        <w:rPr>
          <w:rFonts w:cs="B Nazanin" w:hint="cs"/>
          <w:szCs w:val="28"/>
          <w:rtl/>
        </w:rPr>
        <w:t xml:space="preserve">در </w:t>
      </w:r>
      <w:r w:rsidRPr="00F41496">
        <w:rPr>
          <w:rFonts w:cs="B Nazanin"/>
          <w:szCs w:val="28"/>
          <w:rtl/>
        </w:rPr>
        <w:t>لا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ه</w:t>
      </w:r>
      <w:r w:rsidRPr="00F41496">
        <w:rPr>
          <w:rFonts w:cs="B Nazanin"/>
          <w:szCs w:val="28"/>
          <w:rtl/>
        </w:rPr>
        <w:t xml:space="preserve"> </w:t>
      </w:r>
      <w:r w:rsidR="00690439">
        <w:rPr>
          <w:rFonts w:cs="B Nazanin" w:hint="cs"/>
          <w:szCs w:val="28"/>
          <w:rtl/>
        </w:rPr>
        <w:t>اول</w:t>
      </w:r>
      <w:r w:rsidRPr="00F41496">
        <w:rPr>
          <w:rFonts w:cs="B Nazanin"/>
          <w:szCs w:val="28"/>
          <w:rtl/>
        </w:rPr>
        <w:t xml:space="preserve"> و زبان</w:t>
      </w:r>
      <w:r w:rsidR="00690439">
        <w:rPr>
          <w:rFonts w:cs="B Nazanin" w:hint="cs"/>
          <w:szCs w:val="28"/>
          <w:rtl/>
        </w:rPr>
        <w:t>‌</w:t>
      </w:r>
      <w:r w:rsidRPr="00F41496">
        <w:rPr>
          <w:rFonts w:cs="B Nazanin"/>
          <w:szCs w:val="28"/>
          <w:rtl/>
        </w:rPr>
        <w:t>ها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/>
          <w:szCs w:val="28"/>
          <w:rtl/>
        </w:rPr>
        <w:t xml:space="preserve"> مختلف </w:t>
      </w:r>
      <w:r w:rsidR="00521666">
        <w:rPr>
          <w:rFonts w:cs="B Nazanin" w:hint="cs"/>
          <w:szCs w:val="28"/>
          <w:rtl/>
        </w:rPr>
        <w:t xml:space="preserve">در </w:t>
      </w:r>
      <w:r w:rsidRPr="00F41496">
        <w:rPr>
          <w:rFonts w:cs="B Nazanin"/>
          <w:szCs w:val="28"/>
          <w:rtl/>
        </w:rPr>
        <w:t>لا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ه</w:t>
      </w:r>
      <w:r w:rsidR="00521666">
        <w:rPr>
          <w:rFonts w:cs="B Nazanin" w:hint="cs"/>
          <w:szCs w:val="28"/>
          <w:rtl/>
        </w:rPr>
        <w:t xml:space="preserve"> </w:t>
      </w:r>
      <w:r w:rsidR="00690439">
        <w:rPr>
          <w:rFonts w:cs="B Nazanin" w:hint="cs"/>
          <w:szCs w:val="28"/>
          <w:rtl/>
        </w:rPr>
        <w:t>دوم</w:t>
      </w:r>
      <w:r w:rsidRPr="00F41496">
        <w:rPr>
          <w:rFonts w:cs="B Nazanin"/>
          <w:szCs w:val="28"/>
          <w:rtl/>
        </w:rPr>
        <w:t xml:space="preserve"> وجود دارد. اگر م</w:t>
      </w:r>
      <w:r w:rsidRPr="00F41496">
        <w:rPr>
          <w:rFonts w:cs="B Nazanin" w:hint="cs"/>
          <w:szCs w:val="28"/>
          <w:rtl/>
        </w:rPr>
        <w:t>ی‌</w:t>
      </w:r>
      <w:r w:rsidRPr="00F41496">
        <w:rPr>
          <w:rFonts w:cs="B Nazanin" w:hint="eastAsia"/>
          <w:szCs w:val="28"/>
          <w:rtl/>
        </w:rPr>
        <w:t>خواه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م</w:t>
      </w:r>
      <w:r w:rsidRPr="00F41496">
        <w:rPr>
          <w:rFonts w:cs="B Nazanin"/>
          <w:szCs w:val="28"/>
          <w:rtl/>
        </w:rPr>
        <w:t xml:space="preserve"> اطلاعات 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ا</w:t>
      </w:r>
      <w:r w:rsidRPr="00F41496">
        <w:rPr>
          <w:rFonts w:cs="B Nazanin"/>
          <w:szCs w:val="28"/>
          <w:rtl/>
        </w:rPr>
        <w:t xml:space="preserve"> داده‌ها را در تمام پروتکل‌ها و لا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ه‌ها</w:t>
      </w:r>
      <w:r w:rsidRPr="00F41496">
        <w:rPr>
          <w:rFonts w:cs="B Nazanin"/>
          <w:szCs w:val="28"/>
          <w:rtl/>
        </w:rPr>
        <w:t xml:space="preserve"> مبادله و ارسال کن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م،</w:t>
      </w:r>
      <w:r w:rsidRPr="00F41496">
        <w:rPr>
          <w:rFonts w:cs="B Nazanin"/>
          <w:szCs w:val="28"/>
          <w:rtl/>
        </w:rPr>
        <w:t xml:space="preserve"> با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د</w:t>
      </w:r>
      <w:r w:rsidR="006C7C0F">
        <w:rPr>
          <w:rFonts w:cs="B Nazanin" w:hint="cs"/>
          <w:szCs w:val="28"/>
          <w:rtl/>
        </w:rPr>
        <w:t xml:space="preserve"> به نیاز</w:t>
      </w:r>
      <w:r w:rsidRPr="00F41496">
        <w:rPr>
          <w:rFonts w:cs="B Nazanin"/>
          <w:szCs w:val="28"/>
          <w:rtl/>
        </w:rPr>
        <w:t xml:space="preserve"> مترجم </w:t>
      </w:r>
      <w:r w:rsidR="006C7C0F">
        <w:rPr>
          <w:rFonts w:cs="B Nazanin" w:hint="cs"/>
          <w:szCs w:val="28"/>
          <w:rtl/>
        </w:rPr>
        <w:t xml:space="preserve">پی ببریم </w:t>
      </w:r>
      <w:r w:rsidRPr="00F41496">
        <w:rPr>
          <w:rFonts w:cs="B Nazanin"/>
          <w:szCs w:val="28"/>
          <w:rtl/>
        </w:rPr>
        <w:t xml:space="preserve">که راه‌حل </w:t>
      </w:r>
      <w:r w:rsidR="00521666">
        <w:rPr>
          <w:rFonts w:cs="Calibri" w:hint="cs"/>
          <w:szCs w:val="28"/>
          <w:rtl/>
        </w:rPr>
        <w:t>"</w:t>
      </w:r>
      <w:r w:rsidRPr="00F41496">
        <w:rPr>
          <w:rFonts w:cs="B Nazanin"/>
          <w:szCs w:val="28"/>
          <w:rtl/>
        </w:rPr>
        <w:t>قابل</w:t>
      </w:r>
      <w:r w:rsidRPr="00F41496">
        <w:rPr>
          <w:rFonts w:cs="B Nazanin" w:hint="cs"/>
          <w:szCs w:val="28"/>
          <w:rtl/>
        </w:rPr>
        <w:t>ی</w:t>
      </w:r>
      <w:r w:rsidRPr="00F41496">
        <w:rPr>
          <w:rFonts w:cs="B Nazanin" w:hint="eastAsia"/>
          <w:szCs w:val="28"/>
          <w:rtl/>
        </w:rPr>
        <w:t>ت</w:t>
      </w:r>
      <w:r w:rsidRPr="00F41496">
        <w:rPr>
          <w:rFonts w:cs="B Nazanin"/>
          <w:szCs w:val="28"/>
          <w:rtl/>
        </w:rPr>
        <w:t xml:space="preserve"> همکا</w:t>
      </w:r>
      <w:r w:rsidRPr="00F41496">
        <w:rPr>
          <w:rFonts w:cs="B Nazanin" w:hint="eastAsia"/>
          <w:szCs w:val="28"/>
          <w:rtl/>
        </w:rPr>
        <w:t>ر</w:t>
      </w:r>
      <w:r w:rsidRPr="00F41496">
        <w:rPr>
          <w:rFonts w:cs="B Nazanin" w:hint="cs"/>
          <w:szCs w:val="28"/>
          <w:rtl/>
        </w:rPr>
        <w:t>ی</w:t>
      </w:r>
      <w:r w:rsidR="00521666">
        <w:rPr>
          <w:rFonts w:cs="Calibri" w:hint="cs"/>
          <w:szCs w:val="28"/>
          <w:rtl/>
        </w:rPr>
        <w:t>"</w:t>
      </w:r>
      <w:r w:rsidRPr="00F41496">
        <w:rPr>
          <w:rFonts w:cs="B Nazanin"/>
          <w:szCs w:val="28"/>
          <w:rtl/>
        </w:rPr>
        <w:t xml:space="preserve"> </w:t>
      </w:r>
      <w:r w:rsidR="00521666">
        <w:rPr>
          <w:rFonts w:cs="B Nazanin" w:hint="cs"/>
          <w:szCs w:val="28"/>
          <w:rtl/>
        </w:rPr>
        <w:t xml:space="preserve"> </w:t>
      </w:r>
      <w:r w:rsidRPr="00F41496">
        <w:rPr>
          <w:rFonts w:cs="B Nazanin"/>
          <w:szCs w:val="28"/>
          <w:rtl/>
        </w:rPr>
        <w:t>است.</w:t>
      </w:r>
    </w:p>
    <w:p w14:paraId="134FCEBF" w14:textId="1BF5E973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قابل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همکار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پروتکل</w:t>
      </w:r>
      <w:r w:rsidR="00F4149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="006C7C0F">
        <w:rPr>
          <w:rFonts w:cs="B Nazanin" w:hint="cs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t>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="00F41496">
        <w:rPr>
          <w:rFonts w:cs="B Nazanin" w:hint="cs"/>
          <w:szCs w:val="28"/>
          <w:rtl/>
        </w:rPr>
        <w:t xml:space="preserve"> اول </w:t>
      </w:r>
      <w:r w:rsidRPr="00A275C0">
        <w:rPr>
          <w:rFonts w:cs="B Nazanin"/>
          <w:szCs w:val="28"/>
          <w:rtl/>
        </w:rPr>
        <w:t>به تنها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موضوع بزرگ است. راه‌حل‌ها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اس‌پذ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</w:t>
      </w:r>
      <w:r w:rsidR="006C7C0F">
        <w:rPr>
          <w:rFonts w:cs="B Nazanin" w:hint="cs"/>
          <w:szCs w:val="28"/>
          <w:rtl/>
        </w:rPr>
        <w:t xml:space="preserve">سهم </w:t>
      </w:r>
      <w:r w:rsidRPr="00A275C0">
        <w:rPr>
          <w:rFonts w:cs="B Nazanin"/>
          <w:szCs w:val="28"/>
          <w:rtl/>
        </w:rPr>
        <w:t>معمار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فن</w:t>
      </w:r>
      <w:r w:rsidR="006C7C0F">
        <w:rPr>
          <w:rFonts w:cs="B Nazanin" w:hint="cs"/>
          <w:szCs w:val="28"/>
          <w:rtl/>
        </w:rPr>
        <w:t>ا</w:t>
      </w:r>
      <w:r w:rsidRPr="00A275C0">
        <w:rPr>
          <w:rFonts w:cs="B Nazanin"/>
          <w:szCs w:val="28"/>
          <w:rtl/>
        </w:rPr>
        <w:t>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6C7C0F">
        <w:rPr>
          <w:rFonts w:cs="B Nazanin" w:hint="cs"/>
          <w:szCs w:val="28"/>
          <w:rtl/>
        </w:rPr>
        <w:t>دوم</w:t>
      </w:r>
      <w:r w:rsidRPr="00A275C0">
        <w:rPr>
          <w:rFonts w:cs="B Nazanin"/>
          <w:szCs w:val="28"/>
          <w:rtl/>
        </w:rPr>
        <w:t xml:space="preserve"> </w:t>
      </w:r>
      <w:r w:rsidR="006C7C0F" w:rsidRPr="00A275C0">
        <w:rPr>
          <w:rFonts w:cs="B Nazanin"/>
          <w:szCs w:val="28"/>
          <w:rtl/>
        </w:rPr>
        <w:t>ن</w:t>
      </w:r>
      <w:r w:rsidR="006C7C0F" w:rsidRPr="00A275C0">
        <w:rPr>
          <w:rFonts w:cs="B Nazanin" w:hint="cs"/>
          <w:szCs w:val="28"/>
          <w:rtl/>
        </w:rPr>
        <w:t>ی</w:t>
      </w:r>
      <w:r w:rsidR="006C7C0F" w:rsidRPr="00A275C0">
        <w:rPr>
          <w:rFonts w:cs="B Nazanin" w:hint="eastAsia"/>
          <w:szCs w:val="28"/>
          <w:rtl/>
        </w:rPr>
        <w:t>ز</w:t>
      </w:r>
      <w:r w:rsidR="006C7C0F" w:rsidRPr="00A275C0">
        <w:rPr>
          <w:rFonts w:cs="B Nazanin"/>
          <w:szCs w:val="28"/>
          <w:rtl/>
        </w:rPr>
        <w:t xml:space="preserve"> ارزش</w:t>
      </w:r>
      <w:r w:rsidR="006C7C0F">
        <w:rPr>
          <w:rFonts w:cs="B Nazanin" w:hint="cs"/>
          <w:szCs w:val="28"/>
          <w:rtl/>
        </w:rPr>
        <w:t xml:space="preserve"> </w:t>
      </w:r>
      <w:r w:rsidR="00DB139B">
        <w:rPr>
          <w:rFonts w:asciiTheme="minorHAnsi" w:hAnsiTheme="minorHAnsi" w:cs="B Nazanin" w:hint="cs"/>
          <w:szCs w:val="28"/>
          <w:rtl/>
          <w:lang w:bidi="fa-IR"/>
        </w:rPr>
        <w:t>شروع کردن</w:t>
      </w:r>
      <w:r w:rsidR="006C7C0F"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t>را دارد. به طور خاص، در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کتاب، ما به پروتکل‌ها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proofErr w:type="spellStart"/>
      <w:r w:rsidRPr="00A275C0">
        <w:rPr>
          <w:rFonts w:cs="B Nazanin"/>
          <w:szCs w:val="28"/>
        </w:rPr>
        <w:t>DApp</w:t>
      </w:r>
      <w:proofErr w:type="spellEnd"/>
      <w:r w:rsidRPr="00A275C0">
        <w:rPr>
          <w:rFonts w:cs="B Nazanin"/>
          <w:szCs w:val="28"/>
          <w:rtl/>
        </w:rPr>
        <w:t>، 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اض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اقتصاد آنها خواه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پرداخت.</w:t>
      </w:r>
    </w:p>
    <w:p w14:paraId="77BB38F8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6FF8B9F5" w14:textId="20B32055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lastRenderedPageBreak/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بدان معناست که ما کمتر رو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پروتکل‌ها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DB139B">
        <w:rPr>
          <w:rFonts w:cs="B Nazanin" w:hint="cs"/>
          <w:szCs w:val="28"/>
          <w:rtl/>
        </w:rPr>
        <w:t>اول</w:t>
      </w:r>
      <w:r w:rsidRPr="00A275C0">
        <w:rPr>
          <w:rFonts w:cs="B Nazanin"/>
          <w:szCs w:val="28"/>
          <w:rtl/>
        </w:rPr>
        <w:t xml:space="preserve"> و مشکلات آن‌ها (مانند تحمل خطا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زانس</w:t>
      </w:r>
      <w:r w:rsidR="00DB139B">
        <w:rPr>
          <w:rStyle w:val="FootnoteReference"/>
          <w:rFonts w:cs="B Nazanin"/>
          <w:szCs w:val="28"/>
          <w:rtl/>
        </w:rPr>
        <w:footnoteReference w:id="4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حمله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="008559C8">
        <w:rPr>
          <w:rStyle w:val="FootnoteReference"/>
          <w:rFonts w:cs="B Nazanin"/>
          <w:szCs w:val="28"/>
          <w:rtl/>
        </w:rPr>
        <w:footnoteReference w:id="5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تأث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رات</w:t>
      </w:r>
      <w:r w:rsidR="008559C8">
        <w:rPr>
          <w:rFonts w:cs="B Nazanin" w:hint="cs"/>
          <w:szCs w:val="28"/>
          <w:rtl/>
        </w:rPr>
        <w:t xml:space="preserve"> نظریه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8559C8">
        <w:rPr>
          <w:rFonts w:cs="B Nazanin" w:hint="cs"/>
          <w:szCs w:val="28"/>
          <w:rtl/>
        </w:rPr>
        <w:t xml:space="preserve">در </w:t>
      </w:r>
      <w:r w:rsidRPr="00A275C0">
        <w:rPr>
          <w:rFonts w:cs="B Nazanin"/>
          <w:szCs w:val="28"/>
          <w:rtl/>
        </w:rPr>
        <w:t>تغ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پاداش به تأ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 w:hint="eastAsia"/>
          <w:szCs w:val="28"/>
          <w:rtl/>
        </w:rPr>
        <w:t>دکننده‌ها</w:t>
      </w:r>
      <w:r w:rsidR="008559C8">
        <w:rPr>
          <w:rStyle w:val="FootnoteReference"/>
          <w:rFonts w:cs="B Nazanin"/>
          <w:szCs w:val="28"/>
          <w:rtl/>
        </w:rPr>
        <w:footnoteReference w:id="6"/>
      </w:r>
      <w:r w:rsidRPr="00A275C0">
        <w:rPr>
          <w:rFonts w:cs="B Nazanin"/>
          <w:szCs w:val="28"/>
          <w:rtl/>
        </w:rPr>
        <w:t xml:space="preserve">)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مدل‌ها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اجماع</w:t>
      </w:r>
      <w:r w:rsidR="008559C8">
        <w:rPr>
          <w:rStyle w:val="FootnoteReference"/>
          <w:rFonts w:cs="B Nazanin"/>
          <w:szCs w:val="28"/>
          <w:rtl/>
        </w:rPr>
        <w:footnoteReference w:id="7"/>
      </w:r>
      <w:r w:rsidRPr="00A275C0">
        <w:rPr>
          <w:rFonts w:cs="B Nazanin"/>
          <w:szCs w:val="28"/>
          <w:rtl/>
        </w:rPr>
        <w:t xml:space="preserve"> مختلف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</w:t>
      </w:r>
      <w:r w:rsidR="008559C8">
        <w:rPr>
          <w:rFonts w:cs="B Nazanin" w:hint="cs"/>
          <w:szCs w:val="28"/>
          <w:rtl/>
        </w:rPr>
        <w:t xml:space="preserve">اول </w:t>
      </w:r>
      <w:r w:rsidRPr="00A275C0">
        <w:rPr>
          <w:rFonts w:cs="B Nazanin"/>
          <w:szCs w:val="28"/>
          <w:rtl/>
        </w:rPr>
        <w:t>تمرکز خواه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کرد.</w:t>
      </w:r>
    </w:p>
    <w:p w14:paraId="3402EB62" w14:textId="6BE2D5A2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در</w:t>
      </w:r>
      <w:r w:rsidRPr="00A275C0">
        <w:rPr>
          <w:rFonts w:cs="B Nazanin"/>
          <w:szCs w:val="28"/>
          <w:rtl/>
        </w:rPr>
        <w:t xml:space="preserve"> عوض، ما بر رو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مدل‌ها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اض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مورد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از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توسعه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زش</w:t>
      </w:r>
      <w:r w:rsidRPr="00A275C0">
        <w:rPr>
          <w:rFonts w:cs="B Nazanin" w:hint="cs"/>
          <w:szCs w:val="28"/>
          <w:rtl/>
        </w:rPr>
        <w:t>ی</w:t>
      </w:r>
      <w:r w:rsidR="008559C8">
        <w:rPr>
          <w:rStyle w:val="FootnoteReference"/>
          <w:rFonts w:cs="B Nazanin"/>
          <w:szCs w:val="28"/>
          <w:rtl/>
        </w:rPr>
        <w:footnoteReference w:id="8"/>
      </w:r>
      <w:r w:rsidRPr="00A275C0">
        <w:rPr>
          <w:rFonts w:cs="B Nazanin"/>
          <w:szCs w:val="28"/>
          <w:rtl/>
        </w:rPr>
        <w:t xml:space="preserve"> مختلف و سا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ملاحظات اقتصاد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که بر رفتار کاربران در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حلقه بسته</w:t>
      </w:r>
      <w:r w:rsidR="00225E28">
        <w:rPr>
          <w:rStyle w:val="FootnoteReference"/>
          <w:rFonts w:cs="B Nazanin"/>
          <w:szCs w:val="28"/>
          <w:rtl/>
        </w:rPr>
        <w:footnoteReference w:id="9"/>
      </w:r>
      <w:r w:rsidRPr="00A275C0">
        <w:rPr>
          <w:rFonts w:cs="B Nazanin"/>
          <w:szCs w:val="28"/>
          <w:rtl/>
        </w:rPr>
        <w:t xml:space="preserve"> تأث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گذارند،</w:t>
      </w:r>
      <w:r w:rsidRPr="00A275C0">
        <w:rPr>
          <w:rFonts w:cs="B Nazanin"/>
          <w:szCs w:val="28"/>
          <w:rtl/>
        </w:rPr>
        <w:t xml:space="preserve"> تمرکز خواه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کرد.</w:t>
      </w:r>
    </w:p>
    <w:p w14:paraId="6F0CE059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2A2CCE8E" w14:textId="28B0C645" w:rsidR="00803827" w:rsidRPr="00A275C0" w:rsidRDefault="00803827" w:rsidP="00175D40">
      <w:pPr>
        <w:pStyle w:val="Heading2"/>
        <w:bidi/>
        <w:jc w:val="both"/>
      </w:pPr>
      <w:bookmarkStart w:id="220" w:name="_Toc95698317"/>
      <w:r w:rsidRPr="00A275C0">
        <w:rPr>
          <w:rtl/>
        </w:rPr>
        <w:t>1.2. اقتصاد در سه کلمه</w:t>
      </w:r>
      <w:bookmarkEnd w:id="220"/>
    </w:p>
    <w:p w14:paraId="13FCF7A7" w14:textId="65CE3E8A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اقتصاد</w:t>
      </w:r>
      <w:r w:rsidRPr="00A275C0">
        <w:rPr>
          <w:rFonts w:cs="B Nazanin"/>
          <w:szCs w:val="28"/>
          <w:rtl/>
        </w:rPr>
        <w:t xml:space="preserve"> به دو حوزه اصل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تقس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شود: اقتصاد کلان و اقتصاد خرد. در سال‌ها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اخ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ر،</w:t>
      </w:r>
      <w:r w:rsidRPr="00A275C0">
        <w:rPr>
          <w:rFonts w:cs="B Nazanin"/>
          <w:szCs w:val="28"/>
          <w:rtl/>
        </w:rPr>
        <w:t xml:space="preserve"> </w:t>
      </w:r>
      <w:r w:rsidR="00225E28">
        <w:rPr>
          <w:rFonts w:cs="B Nazanin" w:hint="cs"/>
          <w:szCs w:val="28"/>
          <w:rtl/>
        </w:rPr>
        <w:t xml:space="preserve">اهمیت </w:t>
      </w:r>
      <w:r w:rsidRPr="00A275C0">
        <w:rPr>
          <w:rFonts w:cs="B Nazanin"/>
          <w:szCs w:val="28"/>
          <w:rtl/>
        </w:rPr>
        <w:t>حوزه «اقتصاد رفتار</w:t>
      </w:r>
      <w:r w:rsidRPr="00A275C0">
        <w:rPr>
          <w:rFonts w:cs="B Nazanin" w:hint="cs"/>
          <w:szCs w:val="28"/>
          <w:rtl/>
        </w:rPr>
        <w:t>ی</w:t>
      </w:r>
      <w:r w:rsidR="00225E28">
        <w:rPr>
          <w:rStyle w:val="FootnoteReference"/>
          <w:rFonts w:cs="B Nazanin"/>
          <w:szCs w:val="28"/>
          <w:rtl/>
        </w:rPr>
        <w:footnoteReference w:id="10"/>
      </w:r>
      <w:r w:rsidRPr="00A275C0">
        <w:rPr>
          <w:rFonts w:cs="B Nazanin" w:hint="eastAsia"/>
          <w:szCs w:val="28"/>
          <w:rtl/>
        </w:rPr>
        <w:t>»</w:t>
      </w:r>
      <w:r w:rsidRPr="00A275C0">
        <w:rPr>
          <w:rFonts w:cs="B Nazanin"/>
          <w:szCs w:val="28"/>
          <w:rtl/>
        </w:rPr>
        <w:t xml:space="preserve"> در حال افزا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</w:t>
      </w:r>
      <w:r w:rsidRPr="00A275C0">
        <w:rPr>
          <w:rFonts w:cs="B Nazanin"/>
          <w:szCs w:val="28"/>
          <w:rtl/>
        </w:rPr>
        <w:t xml:space="preserve"> است. علاوه بر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ن،</w:t>
      </w:r>
      <w:r w:rsidRPr="00A275C0">
        <w:rPr>
          <w:rFonts w:cs="B Nazanin"/>
          <w:szCs w:val="28"/>
          <w:rtl/>
        </w:rPr>
        <w:t xml:space="preserve"> مکاتب فکر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مختلف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/>
          <w:szCs w:val="28"/>
          <w:rtl/>
        </w:rPr>
        <w:t xml:space="preserve"> وجود دارد که بر مبان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نحوه تصم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مورد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="00225E2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اقتصاد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تأث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225E2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گذارد. اما در هسته خود، اقت</w:t>
      </w:r>
      <w:r w:rsidRPr="00A275C0">
        <w:rPr>
          <w:rFonts w:cs="B Nazanin" w:hint="eastAsia"/>
          <w:szCs w:val="28"/>
          <w:rtl/>
        </w:rPr>
        <w:t>صاد</w:t>
      </w:r>
      <w:r w:rsidRPr="00A275C0">
        <w:rPr>
          <w:rFonts w:cs="B Nazanin"/>
          <w:szCs w:val="28"/>
          <w:rtl/>
        </w:rPr>
        <w:t xml:space="preserve"> سه 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/>
          <w:szCs w:val="28"/>
          <w:rtl/>
        </w:rPr>
        <w:t xml:space="preserve"> ساده است:</w:t>
      </w:r>
    </w:p>
    <w:p w14:paraId="6AB581E1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70272956" w14:textId="0A735C14" w:rsidR="00803827" w:rsidRPr="00225E28" w:rsidRDefault="00225E28" w:rsidP="00175D40">
      <w:pPr>
        <w:pStyle w:val="ListParagraph"/>
        <w:numPr>
          <w:ilvl w:val="0"/>
          <w:numId w:val="2"/>
        </w:num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انگیزه‌</w:t>
      </w:r>
      <w:r w:rsidR="00803827" w:rsidRPr="00225E28">
        <w:rPr>
          <w:rFonts w:cs="B Nazanin"/>
          <w:szCs w:val="28"/>
          <w:rtl/>
        </w:rPr>
        <w:t>ها</w:t>
      </w:r>
      <w:r>
        <w:rPr>
          <w:rStyle w:val="FootnoteReference"/>
          <w:rFonts w:cs="B Nazanin"/>
          <w:szCs w:val="28"/>
          <w:rtl/>
        </w:rPr>
        <w:footnoteReference w:id="11"/>
      </w:r>
    </w:p>
    <w:p w14:paraId="5689D9C8" w14:textId="4D39E141" w:rsidR="00803827" w:rsidRPr="00225E28" w:rsidRDefault="00C83BD4" w:rsidP="00175D40">
      <w:pPr>
        <w:pStyle w:val="ListParagraph"/>
        <w:numPr>
          <w:ilvl w:val="0"/>
          <w:numId w:val="2"/>
        </w:num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مجازات</w:t>
      </w:r>
      <w:r w:rsidR="00225E28">
        <w:rPr>
          <w:rStyle w:val="FootnoteReference"/>
          <w:rFonts w:cs="B Nazanin"/>
          <w:szCs w:val="28"/>
          <w:rtl/>
        </w:rPr>
        <w:footnoteReference w:id="12"/>
      </w:r>
      <w:r w:rsidR="00803827" w:rsidRPr="00225E28">
        <w:rPr>
          <w:rFonts w:cs="B Nazanin"/>
          <w:szCs w:val="28"/>
          <w:rtl/>
        </w:rPr>
        <w:t xml:space="preserve"> (بازدارنده</w:t>
      </w:r>
      <w:r w:rsidR="00225E28">
        <w:rPr>
          <w:rFonts w:cs="B Nazanin" w:hint="cs"/>
          <w:szCs w:val="28"/>
          <w:rtl/>
        </w:rPr>
        <w:t>‌ها</w:t>
      </w:r>
      <w:r w:rsidR="00225E28">
        <w:rPr>
          <w:rStyle w:val="FootnoteReference"/>
          <w:rFonts w:cs="B Nazanin"/>
          <w:szCs w:val="28"/>
          <w:rtl/>
        </w:rPr>
        <w:footnoteReference w:id="13"/>
      </w:r>
      <w:r w:rsidR="00803827" w:rsidRPr="00225E28">
        <w:rPr>
          <w:rFonts w:cs="B Nazanin"/>
          <w:szCs w:val="28"/>
          <w:rtl/>
        </w:rPr>
        <w:t>)</w:t>
      </w:r>
    </w:p>
    <w:p w14:paraId="4A3C74D9" w14:textId="4F256D93" w:rsidR="00803827" w:rsidRPr="00225E28" w:rsidRDefault="00803827" w:rsidP="00175D40">
      <w:pPr>
        <w:pStyle w:val="ListParagraph"/>
        <w:numPr>
          <w:ilvl w:val="0"/>
          <w:numId w:val="2"/>
        </w:numPr>
        <w:bidi/>
        <w:jc w:val="both"/>
        <w:rPr>
          <w:rFonts w:cs="B Nazanin"/>
          <w:szCs w:val="28"/>
        </w:rPr>
      </w:pPr>
      <w:r w:rsidRPr="00225E28">
        <w:rPr>
          <w:rFonts w:cs="B Nazanin" w:hint="eastAsia"/>
          <w:szCs w:val="28"/>
          <w:rtl/>
        </w:rPr>
        <w:t>رفتار</w:t>
      </w:r>
      <w:r w:rsidR="00225E28">
        <w:rPr>
          <w:rStyle w:val="FootnoteReference"/>
          <w:rFonts w:cs="B Nazanin"/>
          <w:szCs w:val="28"/>
          <w:rtl/>
        </w:rPr>
        <w:footnoteReference w:id="14"/>
      </w:r>
    </w:p>
    <w:p w14:paraId="787AA9C6" w14:textId="3EDA047C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1D247F24" w14:textId="0865C22A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مهم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</w:t>
      </w:r>
      <w:r w:rsidRPr="00A275C0">
        <w:rPr>
          <w:rFonts w:cs="B Nazanin"/>
          <w:szCs w:val="28"/>
          <w:rtl/>
        </w:rPr>
        <w:t xml:space="preserve"> که چقدر مکتب فکر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مکتب فکر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اتر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بحث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کنند،</w:t>
      </w:r>
      <w:r w:rsidRPr="00A275C0">
        <w:rPr>
          <w:rFonts w:cs="B Nazanin"/>
          <w:szCs w:val="28"/>
          <w:rtl/>
        </w:rPr>
        <w:t xml:space="preserve"> علم اقتصاد به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زه‌ها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رفتار مطلوب اقتصاد خلاصه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شود</w:t>
      </w:r>
      <w:r w:rsidRPr="00A275C0">
        <w:rPr>
          <w:rFonts w:cs="B Nazanin"/>
          <w:szCs w:val="28"/>
          <w:rtl/>
        </w:rPr>
        <w:t>.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="00C83BD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به دنبال تشد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</w:t>
      </w:r>
      <w:r w:rsidR="00C83BD4">
        <w:rPr>
          <w:rFonts w:cs="B Nazanin" w:hint="cs"/>
          <w:szCs w:val="28"/>
          <w:rtl/>
        </w:rPr>
        <w:t>انگیزه‌</w:t>
      </w:r>
      <w:r w:rsidRPr="00A275C0">
        <w:rPr>
          <w:rFonts w:cs="B Nazanin"/>
          <w:szCs w:val="28"/>
          <w:rtl/>
        </w:rPr>
        <w:t xml:space="preserve">ها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مجازات</w:t>
      </w:r>
      <w:r w:rsidR="00C83BD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، تغ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رفتار منطق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(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منطق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>) شرکت کنندگان در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هستند.</w:t>
      </w:r>
    </w:p>
    <w:p w14:paraId="1C2E4CA4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373EEAC6" w14:textId="77777777" w:rsidR="00803827" w:rsidRPr="00A275C0" w:rsidRDefault="00803827" w:rsidP="00175D40">
      <w:pPr>
        <w:pStyle w:val="Heading3"/>
        <w:bidi/>
        <w:jc w:val="both"/>
      </w:pPr>
      <w:bookmarkStart w:id="221" w:name="_Toc95698318"/>
      <w:r w:rsidRPr="00A275C0">
        <w:rPr>
          <w:rtl/>
        </w:rPr>
        <w:t>1.2.1. اقتصاد توکن</w:t>
      </w:r>
      <w:bookmarkEnd w:id="221"/>
    </w:p>
    <w:p w14:paraId="03C17471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2F9CC39B" w14:textId="04DFDD14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lastRenderedPageBreak/>
        <w:t>به</w:t>
      </w:r>
      <w:r w:rsidRPr="00A275C0">
        <w:rPr>
          <w:rFonts w:cs="B Nazanin"/>
          <w:szCs w:val="28"/>
          <w:rtl/>
        </w:rPr>
        <w:t xml:space="preserve"> هم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ترت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ب،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همان اصول را در نظر بگ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و در اقتصاد </w:t>
      </w:r>
      <w:r w:rsidR="00C83BD4">
        <w:rPr>
          <w:rFonts w:cs="B Nazanin" w:hint="cs"/>
          <w:szCs w:val="28"/>
          <w:rtl/>
        </w:rPr>
        <w:t>توکن</w:t>
      </w:r>
      <w:r w:rsidRPr="00A275C0">
        <w:rPr>
          <w:rFonts w:cs="B Nazanin"/>
          <w:szCs w:val="28"/>
          <w:rtl/>
        </w:rPr>
        <w:t xml:space="preserve"> به کار ببر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>. تفاوت اصل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دن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سنت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دن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رمتمرکز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تال</w:t>
      </w:r>
      <w:r w:rsidRPr="00A275C0">
        <w:rPr>
          <w:rFonts w:cs="B Nazanin"/>
          <w:szCs w:val="28"/>
          <w:rtl/>
        </w:rPr>
        <w:t xml:space="preserve"> (به عنوان مثال اقتصاد مبتن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 توکن) وضع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اقتصاد</w:t>
      </w:r>
      <w:r w:rsidR="00C83BD4">
        <w:rPr>
          <w:rStyle w:val="FootnoteReference"/>
          <w:rFonts w:cs="B Nazanin"/>
          <w:szCs w:val="28"/>
          <w:rtl/>
        </w:rPr>
        <w:footnoteReference w:id="15"/>
      </w:r>
      <w:r w:rsidRPr="00A275C0">
        <w:rPr>
          <w:rFonts w:cs="B Nazanin"/>
          <w:szCs w:val="28"/>
          <w:rtl/>
        </w:rPr>
        <w:t xml:space="preserve"> است.</w:t>
      </w:r>
    </w:p>
    <w:p w14:paraId="2C08DFC3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33FB5C54" w14:textId="661123F1" w:rsidR="00803827" w:rsidRPr="00A275C0" w:rsidRDefault="00803827" w:rsidP="00175D40">
      <w:pPr>
        <w:pStyle w:val="Heading4"/>
        <w:bidi/>
        <w:jc w:val="both"/>
      </w:pPr>
      <w:r w:rsidRPr="00A275C0">
        <w:rPr>
          <w:rtl/>
        </w:rPr>
        <w:t>1.2.1.1. حلقه باز</w:t>
      </w:r>
      <w:r w:rsidR="00C83BD4">
        <w:rPr>
          <w:rStyle w:val="FootnoteReference"/>
          <w:rFonts w:cs="B Nazanin"/>
          <w:szCs w:val="28"/>
          <w:rtl/>
        </w:rPr>
        <w:footnoteReference w:id="16"/>
      </w:r>
      <w:r w:rsidRPr="00A275C0">
        <w:rPr>
          <w:rtl/>
        </w:rPr>
        <w:t xml:space="preserve"> در</w:t>
      </w:r>
      <w:r w:rsidR="00C83BD4">
        <w:rPr>
          <w:rFonts w:hint="cs"/>
          <w:rtl/>
        </w:rPr>
        <w:t xml:space="preserve"> مقایسه با</w:t>
      </w:r>
      <w:r w:rsidRPr="00A275C0">
        <w:rPr>
          <w:rtl/>
        </w:rPr>
        <w:t xml:space="preserve"> مقابل حلقه بسته</w:t>
      </w:r>
      <w:r w:rsidR="00C83BD4">
        <w:rPr>
          <w:rStyle w:val="FootnoteReference"/>
          <w:rFonts w:cs="B Nazanin"/>
          <w:szCs w:val="28"/>
          <w:rtl/>
        </w:rPr>
        <w:footnoteReference w:id="17"/>
      </w:r>
    </w:p>
    <w:p w14:paraId="4D11E499" w14:textId="3E7B7405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دن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سنت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حلقه باز است.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(معروف به اقتصاد) 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چ</w:t>
      </w:r>
      <w:r w:rsidRPr="00A275C0">
        <w:rPr>
          <w:rFonts w:cs="B Nazanin"/>
          <w:szCs w:val="28"/>
          <w:rtl/>
        </w:rPr>
        <w:t xml:space="preserve"> ظرف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چ</w:t>
      </w:r>
      <w:r w:rsidRPr="00A275C0">
        <w:rPr>
          <w:rFonts w:cs="B Nazanin"/>
          <w:szCs w:val="28"/>
          <w:rtl/>
        </w:rPr>
        <w:t xml:space="preserve"> بازخورد </w:t>
      </w:r>
      <w:r w:rsidR="003A538B">
        <w:rPr>
          <w:rFonts w:cs="B Nazanin" w:hint="cs"/>
          <w:szCs w:val="28"/>
          <w:rtl/>
        </w:rPr>
        <w:t>وضعیت</w:t>
      </w:r>
      <w:r w:rsidRPr="00A275C0">
        <w:rPr>
          <w:rFonts w:cs="B Nazanin"/>
          <w:szCs w:val="28"/>
          <w:rtl/>
        </w:rPr>
        <w:t xml:space="preserve"> ندارد.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به مهندس (معروف به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Pr="00A275C0">
        <w:rPr>
          <w:rFonts w:cs="B Nazanin"/>
          <w:szCs w:val="28"/>
          <w:rtl/>
        </w:rPr>
        <w:t xml:space="preserve"> گذار) سطح محدود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اخت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ارات</w:t>
      </w:r>
      <w:r w:rsidRPr="00A275C0">
        <w:rPr>
          <w:rFonts w:cs="B Nazanin"/>
          <w:szCs w:val="28"/>
          <w:rtl/>
        </w:rPr>
        <w:t xml:space="preserve"> </w:t>
      </w:r>
      <w:r w:rsidR="003A538B">
        <w:rPr>
          <w:rFonts w:cs="B Nazanin" w:hint="cs"/>
          <w:szCs w:val="28"/>
          <w:rtl/>
        </w:rPr>
        <w:t xml:space="preserve">را </w:t>
      </w:r>
      <w:r w:rsidRPr="00A275C0">
        <w:rPr>
          <w:rFonts w:cs="B Nazanin"/>
          <w:szCs w:val="28"/>
          <w:rtl/>
        </w:rPr>
        <w:t>م</w:t>
      </w:r>
      <w:r w:rsidRPr="00A275C0">
        <w:rPr>
          <w:rFonts w:cs="B Nazanin" w:hint="cs"/>
          <w:szCs w:val="28"/>
          <w:rtl/>
        </w:rPr>
        <w:t>ی</w:t>
      </w:r>
      <w:r w:rsidR="003A53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دهد تا </w:t>
      </w:r>
      <w:r w:rsidR="003A538B">
        <w:rPr>
          <w:rFonts w:cs="B Nazanin" w:hint="cs"/>
          <w:szCs w:val="28"/>
          <w:rtl/>
        </w:rPr>
        <w:t>وضعیت</w:t>
      </w:r>
      <w:r w:rsidRPr="00A275C0">
        <w:rPr>
          <w:rFonts w:cs="B Nazanin"/>
          <w:szCs w:val="28"/>
          <w:rtl/>
        </w:rPr>
        <w:t xml:space="preserve"> را به سمت نت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جه</w:t>
      </w:r>
      <w:r w:rsidRPr="00A275C0">
        <w:rPr>
          <w:rFonts w:cs="B Nazanin"/>
          <w:szCs w:val="28"/>
          <w:rtl/>
        </w:rPr>
        <w:t xml:space="preserve"> دلخواه با احتمال بالا مهندس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کند.</w:t>
      </w:r>
    </w:p>
    <w:p w14:paraId="427B9281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4CEAED27" w14:textId="34A37917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به</w:t>
      </w:r>
      <w:r w:rsidRPr="00A275C0">
        <w:rPr>
          <w:rFonts w:cs="B Nazanin"/>
          <w:szCs w:val="28"/>
          <w:rtl/>
        </w:rPr>
        <w:t xml:space="preserve"> عنوان مثال، بانک مرکز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نرخ بهره را با توجه به وضع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اقتصاد تغ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3A53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دهد. نحوه واکنش اقتصاد در اخت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</w:t>
      </w:r>
      <w:r w:rsidRPr="00A275C0">
        <w:rPr>
          <w:rFonts w:cs="B Nazanin"/>
          <w:szCs w:val="28"/>
          <w:rtl/>
        </w:rPr>
        <w:t xml:space="preserve"> بانک مرکز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</w:t>
      </w:r>
      <w:r w:rsidRPr="00A275C0">
        <w:rPr>
          <w:rFonts w:cs="B Nazanin"/>
          <w:szCs w:val="28"/>
          <w:rtl/>
        </w:rPr>
        <w:t>.</w:t>
      </w:r>
    </w:p>
    <w:p w14:paraId="3CB2A5FD" w14:textId="47B0472B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از سو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گر،</w:t>
      </w:r>
      <w:r w:rsidRPr="00A275C0">
        <w:rPr>
          <w:rFonts w:cs="B Nazanin"/>
          <w:szCs w:val="28"/>
          <w:rtl/>
        </w:rPr>
        <w:t xml:space="preserve"> دن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رمتمرکز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تال</w:t>
      </w:r>
      <w:r w:rsidRPr="00A275C0">
        <w:rPr>
          <w:rFonts w:cs="B Nazanin"/>
          <w:szCs w:val="28"/>
          <w:rtl/>
        </w:rPr>
        <w:t xml:space="preserve"> از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حلقه بسته تشک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شده</w:t>
      </w:r>
      <w:r w:rsidR="003A53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است که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توانند</w:t>
      </w:r>
      <w:r w:rsidRPr="00A275C0">
        <w:rPr>
          <w:rFonts w:cs="B Nazanin"/>
          <w:szCs w:val="28"/>
          <w:rtl/>
        </w:rPr>
        <w:t xml:space="preserve"> به صورت پو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از طر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بازخورد </w:t>
      </w:r>
      <w:r w:rsidR="003A538B">
        <w:rPr>
          <w:rFonts w:cs="B Nazanin" w:hint="cs"/>
          <w:szCs w:val="28"/>
          <w:rtl/>
        </w:rPr>
        <w:t>وضعیت</w:t>
      </w:r>
      <w:r w:rsidRPr="00A275C0">
        <w:rPr>
          <w:rFonts w:cs="B Nazanin"/>
          <w:szCs w:val="28"/>
          <w:rtl/>
        </w:rPr>
        <w:t xml:space="preserve">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شوند.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به مهندس (معروف به طراح اقتصاد و مهندس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>) توانا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دست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ثبات نتا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/>
          <w:szCs w:val="28"/>
          <w:rtl/>
        </w:rPr>
        <w:t xml:space="preserve"> و رفتارها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مورد نظر در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را م</w:t>
      </w:r>
      <w:r w:rsidRPr="00A275C0">
        <w:rPr>
          <w:rFonts w:cs="B Nazanin" w:hint="cs"/>
          <w:szCs w:val="28"/>
          <w:rtl/>
        </w:rPr>
        <w:t>ی</w:t>
      </w:r>
      <w:r w:rsidR="003A53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دهد. همچ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در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رمتمرکز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تال،</w:t>
      </w:r>
      <w:r w:rsidRPr="00A275C0">
        <w:rPr>
          <w:rFonts w:cs="B Nazanin"/>
          <w:szCs w:val="28"/>
          <w:rtl/>
        </w:rPr>
        <w:t xml:space="preserve"> تنوع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شتر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حاکم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="00E058D6">
        <w:rPr>
          <w:rStyle w:val="FootnoteReference"/>
          <w:rFonts w:cs="B Nazanin"/>
          <w:szCs w:val="28"/>
          <w:rtl/>
        </w:rPr>
        <w:footnoteReference w:id="18"/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کنترل بر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وجود دارد.</w:t>
      </w:r>
    </w:p>
    <w:p w14:paraId="2C96B460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2C929C12" w14:textId="44C3285E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به</w:t>
      </w:r>
      <w:r w:rsidRPr="00A275C0">
        <w:rPr>
          <w:rFonts w:cs="B Nazanin"/>
          <w:szCs w:val="28"/>
          <w:rtl/>
        </w:rPr>
        <w:t xml:space="preserve"> عنوان مثال، ارزها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تال</w:t>
      </w:r>
      <w:r w:rsidRPr="00A275C0">
        <w:rPr>
          <w:rFonts w:cs="B Nazanin"/>
          <w:szCs w:val="28"/>
          <w:rtl/>
        </w:rPr>
        <w:t xml:space="preserve"> بانک مرکز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(</w:t>
      </w:r>
      <w:r w:rsidRPr="00A275C0">
        <w:rPr>
          <w:rFonts w:cs="B Nazanin"/>
          <w:szCs w:val="28"/>
        </w:rPr>
        <w:t>CBDC</w:t>
      </w:r>
      <w:r w:rsidRPr="00A275C0">
        <w:rPr>
          <w:rFonts w:cs="B Nazanin"/>
          <w:szCs w:val="28"/>
          <w:rtl/>
        </w:rPr>
        <w:t>) م</w:t>
      </w:r>
      <w:r w:rsidRPr="00A275C0">
        <w:rPr>
          <w:rFonts w:cs="B Nazanin" w:hint="cs"/>
          <w:szCs w:val="28"/>
          <w:rtl/>
        </w:rPr>
        <w:t>ی</w:t>
      </w:r>
      <w:r w:rsidR="00E058D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توانند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</w:t>
      </w:r>
      <w:r w:rsidR="00E058D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خلاقانه</w:t>
      </w:r>
      <w:r w:rsidR="00E058D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را معرف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کنند. به عنوان مثال، نرخ</w:t>
      </w:r>
      <w:r w:rsidR="00E058D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بهره منف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ارز با تار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خ</w:t>
      </w:r>
      <w:r w:rsidRPr="00A275C0">
        <w:rPr>
          <w:rFonts w:cs="B Nazanin"/>
          <w:szCs w:val="28"/>
          <w:rtl/>
        </w:rPr>
        <w:t xml:space="preserve"> انقضا و سا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</w:t>
      </w:r>
      <w:r w:rsidRPr="00A275C0">
        <w:rPr>
          <w:rFonts w:cs="B Nazanin"/>
          <w:szCs w:val="28"/>
          <w:rtl/>
        </w:rPr>
        <w:t xml:space="preserve"> 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نوآورانه.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نها</w:t>
      </w:r>
      <w:r w:rsidRPr="00A275C0">
        <w:rPr>
          <w:rFonts w:cs="B Nazanin"/>
          <w:szCs w:val="28"/>
          <w:rtl/>
        </w:rPr>
        <w:t xml:space="preserve"> به مهندس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تشو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رفتارها به سمت نت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جه</w:t>
      </w:r>
      <w:r w:rsidRPr="00A275C0">
        <w:rPr>
          <w:rFonts w:cs="B Nazanin"/>
          <w:szCs w:val="28"/>
          <w:rtl/>
        </w:rPr>
        <w:t xml:space="preserve"> مطلوب در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کمک م</w:t>
      </w:r>
      <w:r w:rsidRPr="00A275C0">
        <w:rPr>
          <w:rFonts w:cs="B Nazanin" w:hint="cs"/>
          <w:szCs w:val="28"/>
          <w:rtl/>
        </w:rPr>
        <w:t>ی</w:t>
      </w:r>
      <w:r w:rsidR="00E058D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کند.</w:t>
      </w:r>
    </w:p>
    <w:p w14:paraId="0F7A262C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5C173256" w14:textId="7BC2A35C" w:rsidR="00803827" w:rsidRPr="00A275C0" w:rsidRDefault="00803827" w:rsidP="00175D40">
      <w:pPr>
        <w:pStyle w:val="Heading4"/>
        <w:bidi/>
        <w:jc w:val="both"/>
      </w:pPr>
      <w:r w:rsidRPr="00A275C0">
        <w:rPr>
          <w:rtl/>
        </w:rPr>
        <w:t xml:space="preserve">1.2.1.2. </w:t>
      </w:r>
      <w:r w:rsidR="00E058D6">
        <w:rPr>
          <w:rFonts w:hint="cs"/>
          <w:rtl/>
        </w:rPr>
        <w:t>عملکرد</w:t>
      </w:r>
      <w:r w:rsidRPr="00A275C0">
        <w:rPr>
          <w:rtl/>
        </w:rPr>
        <w:t xml:space="preserve"> </w:t>
      </w:r>
      <w:r w:rsidR="00E058D6">
        <w:rPr>
          <w:rFonts w:hint="cs"/>
          <w:rtl/>
        </w:rPr>
        <w:t>اصلی</w:t>
      </w:r>
      <w:r w:rsidRPr="00A275C0">
        <w:rPr>
          <w:rtl/>
        </w:rPr>
        <w:t xml:space="preserve"> </w:t>
      </w:r>
      <w:r w:rsidRPr="00A275C0">
        <w:rPr>
          <w:rFonts w:hint="cs"/>
          <w:rtl/>
        </w:rPr>
        <w:t>ی</w:t>
      </w:r>
      <w:r w:rsidRPr="00A275C0">
        <w:rPr>
          <w:rFonts w:hint="eastAsia"/>
          <w:rtl/>
        </w:rPr>
        <w:t>ک</w:t>
      </w:r>
      <w:r w:rsidRPr="00A275C0">
        <w:rPr>
          <w:rtl/>
        </w:rPr>
        <w:t xml:space="preserve"> توکن</w:t>
      </w:r>
    </w:p>
    <w:p w14:paraId="00F2EA9B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021EFC3A" w14:textId="680A2CED" w:rsidR="00803827" w:rsidRPr="00A275C0" w:rsidRDefault="00E058D6" w:rsidP="00175D40">
      <w:pPr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عملکرد</w:t>
      </w:r>
      <w:r w:rsidR="00803827" w:rsidRPr="00A275C0">
        <w:rPr>
          <w:rFonts w:cs="B Nazanin"/>
          <w:szCs w:val="28"/>
          <w:rtl/>
        </w:rPr>
        <w:t xml:space="preserve"> اصل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ک</w:t>
      </w:r>
      <w:r w:rsidR="00803827" w:rsidRPr="00A275C0">
        <w:rPr>
          <w:rFonts w:cs="B Nazanin"/>
          <w:szCs w:val="28"/>
          <w:rtl/>
        </w:rPr>
        <w:t xml:space="preserve"> توکن به دست آوردن ارزش اقتصاد</w:t>
      </w:r>
      <w:r w:rsidR="00803827" w:rsidRPr="00A275C0">
        <w:rPr>
          <w:rFonts w:cs="B Nazanin" w:hint="cs"/>
          <w:szCs w:val="28"/>
          <w:rtl/>
        </w:rPr>
        <w:t>ی</w:t>
      </w:r>
      <w:r w:rsidR="008E451A">
        <w:rPr>
          <w:rFonts w:cs="B Nazanin" w:hint="cs"/>
          <w:szCs w:val="28"/>
          <w:rtl/>
        </w:rPr>
        <w:t xml:space="preserve"> بدست آمده </w:t>
      </w:r>
      <w:r w:rsidR="00803827" w:rsidRPr="00A275C0">
        <w:rPr>
          <w:rFonts w:cs="B Nazanin"/>
          <w:szCs w:val="28"/>
          <w:rtl/>
        </w:rPr>
        <w:t>از درون اکوس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ستم</w:t>
      </w:r>
      <w:r w:rsidR="00803827" w:rsidRPr="00A275C0">
        <w:rPr>
          <w:rFonts w:cs="B Nazanin"/>
          <w:szCs w:val="28"/>
          <w:rtl/>
        </w:rPr>
        <w:t xml:space="preserve"> </w:t>
      </w:r>
      <w:r w:rsidR="008E451A">
        <w:rPr>
          <w:rFonts w:cs="B Nazanin" w:hint="cs"/>
          <w:szCs w:val="28"/>
          <w:rtl/>
        </w:rPr>
        <w:t>است</w:t>
      </w:r>
      <w:r w:rsidR="00803827" w:rsidRPr="00A275C0">
        <w:rPr>
          <w:rFonts w:cs="B Nazanin"/>
          <w:szCs w:val="28"/>
          <w:rtl/>
        </w:rPr>
        <w:t>. عملکرد اصل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ک</w:t>
      </w:r>
      <w:r w:rsidR="00803827" w:rsidRPr="00A275C0">
        <w:rPr>
          <w:rFonts w:cs="B Nazanin"/>
          <w:szCs w:val="28"/>
          <w:rtl/>
        </w:rPr>
        <w:t xml:space="preserve"> توکن به دست آوردن ارزش در بازار ثانو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ه</w:t>
      </w:r>
      <w:r>
        <w:rPr>
          <w:rStyle w:val="FootnoteReference"/>
          <w:rFonts w:cs="B Nazanin"/>
          <w:szCs w:val="28"/>
          <w:rtl/>
        </w:rPr>
        <w:footnoteReference w:id="19"/>
      </w:r>
      <w:r w:rsidR="00803827" w:rsidRPr="00A275C0">
        <w:rPr>
          <w:rFonts w:cs="B Nazanin"/>
          <w:szCs w:val="28"/>
          <w:rtl/>
        </w:rPr>
        <w:t xml:space="preserve"> ن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ست</w:t>
      </w:r>
      <w:r w:rsidR="00803827" w:rsidRPr="00A275C0">
        <w:rPr>
          <w:rFonts w:cs="B Nazanin"/>
          <w:szCs w:val="28"/>
          <w:rtl/>
        </w:rPr>
        <w:t xml:space="preserve">. </w:t>
      </w:r>
      <w:r>
        <w:rPr>
          <w:rFonts w:cs="B Nazanin" w:hint="cs"/>
          <w:szCs w:val="28"/>
          <w:rtl/>
        </w:rPr>
        <w:t>مانند چیزی که</w:t>
      </w:r>
      <w:r w:rsidR="00803827" w:rsidRPr="00A275C0">
        <w:rPr>
          <w:rFonts w:cs="B Nazanin"/>
          <w:szCs w:val="28"/>
          <w:rtl/>
        </w:rPr>
        <w:t xml:space="preserve"> در </w:t>
      </w:r>
      <w:r w:rsidR="008E451A">
        <w:rPr>
          <w:rFonts w:cs="B Nazanin" w:hint="cs"/>
          <w:szCs w:val="28"/>
          <w:rtl/>
        </w:rPr>
        <w:t>صرافی‌ها</w:t>
      </w:r>
      <w:r w:rsidR="00803827" w:rsidRPr="00A275C0">
        <w:rPr>
          <w:rFonts w:cs="B Nazanin"/>
          <w:szCs w:val="28"/>
          <w:rtl/>
        </w:rPr>
        <w:t xml:space="preserve"> برا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</w:t>
      </w:r>
      <w:r w:rsidR="008E451A">
        <w:rPr>
          <w:rFonts w:cs="B Nazanin" w:hint="cs"/>
          <w:szCs w:val="28"/>
          <w:rtl/>
        </w:rPr>
        <w:t>ترید وجود دارد</w:t>
      </w:r>
      <w:r w:rsidR="00803827" w:rsidRPr="00A275C0">
        <w:rPr>
          <w:rFonts w:cs="B Nazanin"/>
          <w:szCs w:val="28"/>
          <w:rtl/>
        </w:rPr>
        <w:t xml:space="preserve">. </w:t>
      </w:r>
      <w:r w:rsidR="008E451A">
        <w:rPr>
          <w:rFonts w:cs="B Nazanin" w:hint="cs"/>
          <w:szCs w:val="28"/>
          <w:rtl/>
        </w:rPr>
        <w:t xml:space="preserve">اما بدست </w:t>
      </w:r>
      <w:r w:rsidR="008E451A">
        <w:rPr>
          <w:rFonts w:cs="B Nazanin" w:hint="cs"/>
          <w:szCs w:val="28"/>
          <w:rtl/>
        </w:rPr>
        <w:lastRenderedPageBreak/>
        <w:t xml:space="preserve">آوردن </w:t>
      </w:r>
      <w:r w:rsidR="00803827" w:rsidRPr="00A275C0">
        <w:rPr>
          <w:rFonts w:cs="B Nazanin"/>
          <w:szCs w:val="28"/>
          <w:rtl/>
        </w:rPr>
        <w:t>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ن</w:t>
      </w:r>
      <w:r w:rsidR="008E451A">
        <w:rPr>
          <w:rFonts w:cs="B Nazanin" w:hint="cs"/>
          <w:szCs w:val="28"/>
          <w:rtl/>
        </w:rPr>
        <w:t xml:space="preserve"> ارزش</w:t>
      </w:r>
      <w:r w:rsidR="00803827" w:rsidRPr="00A275C0">
        <w:rPr>
          <w:rFonts w:cs="B Nazanin"/>
          <w:szCs w:val="28"/>
          <w:rtl/>
        </w:rPr>
        <w:t xml:space="preserve"> امکان پذ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ر</w:t>
      </w:r>
      <w:r w:rsidR="00803827" w:rsidRPr="00A275C0">
        <w:rPr>
          <w:rFonts w:cs="B Nazanin"/>
          <w:szCs w:val="28"/>
          <w:rtl/>
        </w:rPr>
        <w:t xml:space="preserve"> است ز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را</w:t>
      </w:r>
      <w:r w:rsidR="00803827" w:rsidRPr="00A275C0">
        <w:rPr>
          <w:rFonts w:cs="B Nazanin"/>
          <w:szCs w:val="28"/>
          <w:rtl/>
        </w:rPr>
        <w:t xml:space="preserve"> چن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ن</w:t>
      </w:r>
      <w:r w:rsidR="00803827" w:rsidRPr="00A275C0">
        <w:rPr>
          <w:rFonts w:cs="B Nazanin"/>
          <w:szCs w:val="28"/>
          <w:rtl/>
        </w:rPr>
        <w:t xml:space="preserve"> اکوس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ستم</w:t>
      </w:r>
      <w:r w:rsidR="008E451A">
        <w:rPr>
          <w:rFonts w:cs="B Nazanin" w:hint="cs"/>
          <w:szCs w:val="28"/>
          <w:rtl/>
        </w:rPr>
        <w:t>‌</w:t>
      </w:r>
      <w:r w:rsidR="00803827" w:rsidRPr="00A275C0">
        <w:rPr>
          <w:rFonts w:cs="B Nazanin"/>
          <w:szCs w:val="28"/>
          <w:rtl/>
        </w:rPr>
        <w:t>ها</w:t>
      </w:r>
      <w:r w:rsidR="00803827" w:rsidRPr="00A275C0">
        <w:rPr>
          <w:rFonts w:cs="B Nazanin" w:hint="cs"/>
          <w:szCs w:val="28"/>
          <w:rtl/>
        </w:rPr>
        <w:t>یی</w:t>
      </w:r>
      <w:r w:rsidR="00803827" w:rsidRPr="00A275C0">
        <w:rPr>
          <w:rFonts w:cs="B Nazanin"/>
          <w:szCs w:val="28"/>
          <w:rtl/>
        </w:rPr>
        <w:t xml:space="preserve"> دارا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ارزش اقتصاد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هستند. توکن ارزش 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جاد</w:t>
      </w:r>
      <w:r w:rsidR="00803827" w:rsidRPr="00A275C0">
        <w:rPr>
          <w:rFonts w:cs="B Nazanin"/>
          <w:szCs w:val="28"/>
          <w:rtl/>
        </w:rPr>
        <w:t xml:space="preserve"> شده را </w:t>
      </w:r>
      <w:r w:rsidR="008E451A">
        <w:rPr>
          <w:rFonts w:cs="B Nazanin" w:hint="cs"/>
          <w:szCs w:val="28"/>
          <w:rtl/>
        </w:rPr>
        <w:t>نشان می‌دهد</w:t>
      </w:r>
      <w:r w:rsidR="00803827" w:rsidRPr="00A275C0">
        <w:rPr>
          <w:rFonts w:cs="B Nazanin"/>
          <w:szCs w:val="28"/>
          <w:rtl/>
        </w:rPr>
        <w:t>. زمان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که توکن</w:t>
      </w:r>
      <w:r w:rsidR="008E451A">
        <w:rPr>
          <w:rFonts w:cs="Calibri" w:hint="cs"/>
          <w:szCs w:val="28"/>
          <w:rtl/>
        </w:rPr>
        <w:t>‌</w:t>
      </w:r>
      <w:r w:rsidR="00803827" w:rsidRPr="00A275C0">
        <w:rPr>
          <w:rFonts w:cs="B Nazanin"/>
          <w:szCs w:val="28"/>
          <w:rtl/>
        </w:rPr>
        <w:t>ها در بازارها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/>
          <w:szCs w:val="28"/>
          <w:rtl/>
        </w:rPr>
        <w:t xml:space="preserve"> ثانو</w:t>
      </w:r>
      <w:r w:rsidR="00803827" w:rsidRPr="00A275C0">
        <w:rPr>
          <w:rFonts w:cs="B Nazanin" w:hint="cs"/>
          <w:szCs w:val="28"/>
          <w:rtl/>
        </w:rPr>
        <w:t>ی</w:t>
      </w:r>
      <w:r w:rsidR="00803827" w:rsidRPr="00A275C0">
        <w:rPr>
          <w:rFonts w:cs="B Nazanin" w:hint="eastAsia"/>
          <w:szCs w:val="28"/>
          <w:rtl/>
        </w:rPr>
        <w:t>ه</w:t>
      </w:r>
      <w:r w:rsidR="00803827" w:rsidRPr="00A275C0">
        <w:rPr>
          <w:rFonts w:cs="B Nazanin"/>
          <w:szCs w:val="28"/>
          <w:rtl/>
        </w:rPr>
        <w:t xml:space="preserve"> معامله م</w:t>
      </w:r>
      <w:r w:rsidR="00803827" w:rsidRPr="00A275C0">
        <w:rPr>
          <w:rFonts w:cs="B Nazanin" w:hint="cs"/>
          <w:szCs w:val="28"/>
          <w:rtl/>
        </w:rPr>
        <w:t>ی</w:t>
      </w:r>
      <w:r w:rsidR="008E451A">
        <w:rPr>
          <w:rFonts w:cs="B Nazanin" w:hint="cs"/>
          <w:szCs w:val="28"/>
          <w:rtl/>
        </w:rPr>
        <w:t>‌</w:t>
      </w:r>
      <w:r w:rsidR="00803827" w:rsidRPr="00A275C0">
        <w:rPr>
          <w:rFonts w:cs="B Nazanin"/>
          <w:szCs w:val="28"/>
          <w:rtl/>
        </w:rPr>
        <w:t>شوند، م</w:t>
      </w:r>
      <w:r w:rsidR="00803827" w:rsidRPr="00A275C0">
        <w:rPr>
          <w:rFonts w:cs="B Nazanin" w:hint="cs"/>
          <w:szCs w:val="28"/>
          <w:rtl/>
        </w:rPr>
        <w:t>ی</w:t>
      </w:r>
      <w:r w:rsidR="008E451A">
        <w:rPr>
          <w:rFonts w:cs="B Nazanin" w:hint="cs"/>
          <w:szCs w:val="28"/>
          <w:rtl/>
        </w:rPr>
        <w:t>‌</w:t>
      </w:r>
      <w:r w:rsidR="00803827" w:rsidRPr="00A275C0">
        <w:rPr>
          <w:rFonts w:cs="B Nazanin"/>
          <w:szCs w:val="28"/>
          <w:rtl/>
        </w:rPr>
        <w:t>توان</w:t>
      </w:r>
      <w:r w:rsidR="00F31325">
        <w:rPr>
          <w:rFonts w:cs="B Nazanin" w:hint="cs"/>
          <w:szCs w:val="28"/>
          <w:rtl/>
        </w:rPr>
        <w:t xml:space="preserve"> قیمت ارزش آن توکن را</w:t>
      </w:r>
      <w:r w:rsidR="00803827" w:rsidRPr="00A275C0">
        <w:rPr>
          <w:rFonts w:cs="B Nazanin"/>
          <w:szCs w:val="28"/>
          <w:rtl/>
        </w:rPr>
        <w:t xml:space="preserve"> </w:t>
      </w:r>
      <w:r w:rsidR="00F31325">
        <w:rPr>
          <w:rFonts w:cs="B Nazanin" w:hint="cs"/>
          <w:szCs w:val="28"/>
          <w:rtl/>
        </w:rPr>
        <w:t>کشف کرد</w:t>
      </w:r>
      <w:r w:rsidR="00803827" w:rsidRPr="00A275C0">
        <w:rPr>
          <w:rFonts w:cs="B Nazanin"/>
          <w:szCs w:val="28"/>
          <w:rtl/>
        </w:rPr>
        <w:t>.</w:t>
      </w:r>
    </w:p>
    <w:p w14:paraId="79BEEE39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2CC5EC0A" w14:textId="6C1F6CDA" w:rsidR="00803827" w:rsidRPr="00A275C0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در</w:t>
      </w:r>
      <w:r w:rsidRPr="00A275C0">
        <w:rPr>
          <w:rFonts w:cs="B Nazanin"/>
          <w:szCs w:val="28"/>
          <w:rtl/>
        </w:rPr>
        <w:t xml:space="preserve"> خود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توکن، هدف اصل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توکن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است که به عنوان محرک</w:t>
      </w:r>
      <w:r w:rsidR="00F31325">
        <w:rPr>
          <w:rFonts w:cs="B Nazanin" w:hint="cs"/>
          <w:szCs w:val="28"/>
          <w:rtl/>
        </w:rPr>
        <w:t xml:space="preserve"> یا انگیزه</w:t>
      </w:r>
      <w:r w:rsidRPr="00A275C0">
        <w:rPr>
          <w:rFonts w:cs="B Nazanin"/>
          <w:szCs w:val="28"/>
          <w:rtl/>
        </w:rPr>
        <w:t xml:space="preserve"> اصل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شبکه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عمل کند. هر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هدف دارد و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</w:t>
      </w:r>
      <w:r w:rsidR="00F31325">
        <w:rPr>
          <w:rFonts w:cs="B Nazanin" w:hint="cs"/>
          <w:szCs w:val="28"/>
          <w:rtl/>
        </w:rPr>
        <w:t>توکن</w:t>
      </w:r>
      <w:r w:rsidRPr="00A275C0">
        <w:rPr>
          <w:rFonts w:cs="B Nazanin"/>
          <w:szCs w:val="28"/>
          <w:rtl/>
        </w:rPr>
        <w:t xml:space="preserve"> </w:t>
      </w:r>
      <w:r w:rsidR="00F31325">
        <w:rPr>
          <w:rFonts w:cs="B Nazanin" w:hint="cs"/>
          <w:szCs w:val="28"/>
          <w:rtl/>
        </w:rPr>
        <w:t>انگیزشی</w:t>
      </w:r>
      <w:r w:rsidRPr="00A275C0">
        <w:rPr>
          <w:rFonts w:cs="B Nazanin"/>
          <w:szCs w:val="28"/>
          <w:rtl/>
        </w:rPr>
        <w:t xml:space="preserve"> مشارکت کنندگان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دن</w:t>
      </w:r>
      <w:r w:rsidRPr="00A275C0">
        <w:rPr>
          <w:rFonts w:cs="B Nazanin"/>
          <w:szCs w:val="28"/>
          <w:rtl/>
        </w:rPr>
        <w:t xml:space="preserve"> به آن هدف مشترک است. بنابرا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ن،</w:t>
      </w:r>
      <w:r w:rsidRPr="00A275C0">
        <w:rPr>
          <w:rFonts w:cs="B Nazanin"/>
          <w:szCs w:val="28"/>
          <w:rtl/>
        </w:rPr>
        <w:t xml:space="preserve"> ساختار اقتصاد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توجه به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به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مع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</w:t>
      </w:r>
      <w:r w:rsidRPr="00A275C0">
        <w:rPr>
          <w:rFonts w:cs="B Nazanin"/>
          <w:szCs w:val="28"/>
          <w:rtl/>
        </w:rPr>
        <w:t xml:space="preserve"> کل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دست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>اب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موفق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تبد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شود</w:t>
      </w:r>
      <w:r w:rsidRPr="00A275C0">
        <w:rPr>
          <w:rFonts w:cs="B Nazanin"/>
          <w:szCs w:val="28"/>
          <w:rtl/>
        </w:rPr>
        <w:t>.</w:t>
      </w:r>
    </w:p>
    <w:p w14:paraId="3FFD195E" w14:textId="77777777" w:rsidR="00803827" w:rsidRPr="00A275C0" w:rsidRDefault="00803827" w:rsidP="00175D40">
      <w:pPr>
        <w:bidi/>
        <w:jc w:val="both"/>
        <w:rPr>
          <w:rFonts w:cs="B Nazanin"/>
          <w:szCs w:val="28"/>
        </w:rPr>
      </w:pPr>
    </w:p>
    <w:p w14:paraId="558E5C94" w14:textId="2900705A" w:rsidR="00803827" w:rsidRDefault="00803827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به</w:t>
      </w:r>
      <w:r w:rsidRPr="00A275C0">
        <w:rPr>
          <w:rFonts w:cs="B Nazanin"/>
          <w:szCs w:val="28"/>
          <w:rtl/>
        </w:rPr>
        <w:t xml:space="preserve"> همان اندازه که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کتاب در مورد ارزش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جاد</w:t>
      </w:r>
      <w:r w:rsidRPr="00A275C0">
        <w:rPr>
          <w:rFonts w:cs="B Nazanin"/>
          <w:szCs w:val="28"/>
          <w:rtl/>
        </w:rPr>
        <w:t xml:space="preserve"> شده </w:t>
      </w:r>
      <w:r w:rsidR="00F31325">
        <w:rPr>
          <w:rFonts w:cs="B Nazanin" w:hint="cs"/>
          <w:szCs w:val="28"/>
          <w:rtl/>
        </w:rPr>
        <w:t>از توکنیزه کردن</w:t>
      </w:r>
      <w:r w:rsidR="00F31325"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t xml:space="preserve">است، </w:t>
      </w:r>
      <w:r w:rsidR="003A5A2B">
        <w:rPr>
          <w:rFonts w:cs="B Nazanin" w:hint="cs"/>
          <w:szCs w:val="28"/>
          <w:rtl/>
        </w:rPr>
        <w:t xml:space="preserve">در واقع </w:t>
      </w:r>
      <w:r w:rsidRPr="00A275C0">
        <w:rPr>
          <w:rFonts w:cs="B Nazanin"/>
          <w:szCs w:val="28"/>
          <w:rtl/>
        </w:rPr>
        <w:t>هر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="003A5A2B">
        <w:rPr>
          <w:rFonts w:cs="B Nazanin" w:hint="cs"/>
          <w:szCs w:val="28"/>
          <w:rtl/>
        </w:rPr>
        <w:t xml:space="preserve"> توکن</w:t>
      </w:r>
      <w:r w:rsidRPr="00A275C0">
        <w:rPr>
          <w:rFonts w:cs="B Nazanin"/>
          <w:szCs w:val="28"/>
          <w:rtl/>
        </w:rPr>
        <w:t xml:space="preserve">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از</w:t>
      </w:r>
      <w:r w:rsidRPr="00A275C0">
        <w:rPr>
          <w:rFonts w:cs="B Nazanin"/>
          <w:szCs w:val="28"/>
          <w:rtl/>
        </w:rPr>
        <w:t xml:space="preserve"> ندارد. و لازم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</w:t>
      </w:r>
      <w:r w:rsidRPr="00A275C0">
        <w:rPr>
          <w:rFonts w:cs="B Nazanin"/>
          <w:szCs w:val="28"/>
          <w:rtl/>
        </w:rPr>
        <w:t xml:space="preserve"> هر توکن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بازار ثانو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معامله شود.</w:t>
      </w:r>
    </w:p>
    <w:p w14:paraId="10E2EC76" w14:textId="77777777" w:rsidR="000874AA" w:rsidRPr="00A275C0" w:rsidRDefault="000874AA" w:rsidP="00175D40">
      <w:pPr>
        <w:bidi/>
        <w:jc w:val="both"/>
        <w:rPr>
          <w:rFonts w:cs="B Nazanin"/>
          <w:szCs w:val="28"/>
        </w:rPr>
      </w:pPr>
    </w:p>
    <w:p w14:paraId="59207995" w14:textId="614EFF67" w:rsidR="00803827" w:rsidRPr="00A275C0" w:rsidRDefault="000874AA" w:rsidP="00175D40">
      <w:pPr>
        <w:pStyle w:val="Heading4"/>
        <w:bidi/>
        <w:jc w:val="both"/>
      </w:pPr>
      <w:r w:rsidRPr="000874AA">
        <w:rPr>
          <w:rtl/>
        </w:rPr>
        <w:t>1.2.1.3. دلا</w:t>
      </w:r>
      <w:r w:rsidRPr="000874AA">
        <w:rPr>
          <w:rFonts w:hint="cs"/>
          <w:rtl/>
        </w:rPr>
        <w:t>ی</w:t>
      </w:r>
      <w:r w:rsidRPr="000874AA">
        <w:rPr>
          <w:rFonts w:hint="eastAsia"/>
          <w:rtl/>
        </w:rPr>
        <w:t>ل</w:t>
      </w:r>
      <w:r w:rsidRPr="000874AA">
        <w:rPr>
          <w:rtl/>
        </w:rPr>
        <w:t xml:space="preserve"> عمل</w:t>
      </w:r>
      <w:r w:rsidRPr="000874AA">
        <w:rPr>
          <w:rFonts w:hint="cs"/>
          <w:rtl/>
        </w:rPr>
        <w:t>ی</w:t>
      </w:r>
      <w:r w:rsidRPr="000874AA">
        <w:rPr>
          <w:rtl/>
        </w:rPr>
        <w:t xml:space="preserve"> برا</w:t>
      </w:r>
      <w:r w:rsidRPr="000874AA">
        <w:rPr>
          <w:rFonts w:hint="cs"/>
          <w:rtl/>
        </w:rPr>
        <w:t>ی</w:t>
      </w:r>
      <w:r w:rsidRPr="000874AA">
        <w:rPr>
          <w:rtl/>
        </w:rPr>
        <w:t xml:space="preserve"> ا</w:t>
      </w:r>
      <w:r w:rsidRPr="000874AA">
        <w:rPr>
          <w:rFonts w:hint="cs"/>
          <w:rtl/>
        </w:rPr>
        <w:t>ی</w:t>
      </w:r>
      <w:r w:rsidRPr="000874AA">
        <w:rPr>
          <w:rFonts w:hint="eastAsia"/>
          <w:rtl/>
        </w:rPr>
        <w:t>جاد</w:t>
      </w:r>
      <w:r w:rsidRPr="000874AA">
        <w:rPr>
          <w:rtl/>
        </w:rPr>
        <w:t xml:space="preserve"> توکن</w:t>
      </w:r>
    </w:p>
    <w:p w14:paraId="7330AED3" w14:textId="6C963472" w:rsidR="005C16A3" w:rsidRPr="00844FCD" w:rsidRDefault="005C16A3" w:rsidP="00175D40">
      <w:pPr>
        <w:pStyle w:val="ListParagraph"/>
        <w:numPr>
          <w:ilvl w:val="0"/>
          <w:numId w:val="3"/>
        </w:num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844FCD">
        <w:rPr>
          <w:rFonts w:cs="B Nazanin"/>
          <w:szCs w:val="28"/>
          <w:rtl/>
        </w:rPr>
        <w:t>توکن</w:t>
      </w:r>
      <w:r w:rsidR="003A5A2B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 xml:space="preserve">ها نشان دهنده 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ک</w:t>
      </w:r>
      <w:r w:rsidRPr="00844FCD">
        <w:rPr>
          <w:rFonts w:cs="B Nazanin"/>
          <w:szCs w:val="28"/>
          <w:rtl/>
        </w:rPr>
        <w:t xml:space="preserve"> استراتژ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/>
          <w:szCs w:val="28"/>
          <w:rtl/>
        </w:rPr>
        <w:t xml:space="preserve"> مال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/>
          <w:szCs w:val="28"/>
          <w:rtl/>
        </w:rPr>
        <w:t xml:space="preserve"> خاص هستند. شما ا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ن</w:t>
      </w:r>
      <w:r w:rsidRPr="00844FCD">
        <w:rPr>
          <w:rFonts w:cs="B Nazanin"/>
          <w:szCs w:val="28"/>
          <w:rtl/>
        </w:rPr>
        <w:t xml:space="preserve"> استراتژ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/>
          <w:szCs w:val="28"/>
          <w:rtl/>
        </w:rPr>
        <w:t xml:space="preserve"> را </w:t>
      </w:r>
      <w:r w:rsidR="003A5A2B" w:rsidRPr="00844FCD">
        <w:rPr>
          <w:rFonts w:cs="B Nazanin" w:hint="cs"/>
          <w:szCs w:val="28"/>
          <w:rtl/>
        </w:rPr>
        <w:t>توکنایز</w:t>
      </w:r>
      <w:r w:rsidR="000874AA">
        <w:rPr>
          <w:rStyle w:val="FootnoteReference"/>
          <w:rFonts w:cs="B Nazanin"/>
          <w:szCs w:val="28"/>
          <w:rtl/>
        </w:rPr>
        <w:footnoteReference w:id="20"/>
      </w:r>
      <w:r w:rsidRPr="00844FCD">
        <w:rPr>
          <w:rFonts w:cs="B Nazanin"/>
          <w:szCs w:val="28"/>
          <w:rtl/>
        </w:rPr>
        <w:t xml:space="preserve"> م</w:t>
      </w:r>
      <w:r w:rsidRPr="00844FCD">
        <w:rPr>
          <w:rFonts w:cs="B Nazanin" w:hint="cs"/>
          <w:szCs w:val="28"/>
          <w:rtl/>
        </w:rPr>
        <w:t>ی</w:t>
      </w:r>
      <w:r w:rsidR="003A5A2B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کن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 xml:space="preserve"> تا ارزش </w:t>
      </w:r>
      <w:r w:rsidR="003A5A2B" w:rsidRPr="00844FCD">
        <w:rPr>
          <w:rFonts w:cs="B Nazanin" w:hint="cs"/>
          <w:szCs w:val="28"/>
          <w:rtl/>
        </w:rPr>
        <w:t>افزوده</w:t>
      </w:r>
      <w:r w:rsidRPr="00844FCD">
        <w:rPr>
          <w:rFonts w:cs="B Nazanin"/>
          <w:szCs w:val="28"/>
          <w:rtl/>
        </w:rPr>
        <w:t xml:space="preserve"> را نشان ده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>.</w:t>
      </w:r>
      <w:r w:rsidR="00C501BE" w:rsidRPr="00844FCD">
        <w:rPr>
          <w:rFonts w:asciiTheme="minorHAnsi" w:hAnsiTheme="minorHAnsi" w:cs="B Nazanin"/>
          <w:szCs w:val="28"/>
          <w:lang w:val="en-150"/>
        </w:rPr>
        <w:t xml:space="preserve"> </w:t>
      </w:r>
    </w:p>
    <w:p w14:paraId="49865558" w14:textId="3E3ACD4C" w:rsidR="005C16A3" w:rsidRPr="00844FCD" w:rsidRDefault="005C16A3" w:rsidP="00175D40">
      <w:pPr>
        <w:pStyle w:val="ListParagraph"/>
        <w:numPr>
          <w:ilvl w:val="0"/>
          <w:numId w:val="3"/>
        </w:numPr>
        <w:bidi/>
        <w:jc w:val="both"/>
        <w:rPr>
          <w:rFonts w:cs="B Nazanin"/>
          <w:szCs w:val="28"/>
        </w:rPr>
      </w:pPr>
      <w:r w:rsidRPr="00844FCD">
        <w:rPr>
          <w:rFonts w:cs="B Nazanin" w:hint="eastAsia"/>
          <w:szCs w:val="28"/>
          <w:rtl/>
        </w:rPr>
        <w:t>توکن</w:t>
      </w:r>
      <w:r w:rsidRPr="00844FCD">
        <w:rPr>
          <w:rFonts w:cs="B Nazanin"/>
          <w:szCs w:val="28"/>
          <w:rtl/>
        </w:rPr>
        <w:t xml:space="preserve"> ها 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ک</w:t>
      </w:r>
      <w:r w:rsidRPr="00844FCD">
        <w:rPr>
          <w:rFonts w:cs="B Nazanin"/>
          <w:szCs w:val="28"/>
          <w:rtl/>
        </w:rPr>
        <w:t xml:space="preserve"> دارا</w:t>
      </w:r>
      <w:r w:rsidRPr="00844FCD">
        <w:rPr>
          <w:rFonts w:cs="B Nazanin" w:hint="cs"/>
          <w:szCs w:val="28"/>
          <w:rtl/>
        </w:rPr>
        <w:t>یی</w:t>
      </w:r>
      <w:r w:rsidRPr="00844FCD">
        <w:rPr>
          <w:rFonts w:cs="B Nazanin"/>
          <w:szCs w:val="28"/>
          <w:rtl/>
        </w:rPr>
        <w:t xml:space="preserve"> </w:t>
      </w:r>
      <w:r w:rsidR="000874AA" w:rsidRPr="00844FCD">
        <w:rPr>
          <w:rFonts w:cs="B Nazanin" w:hint="cs"/>
          <w:szCs w:val="28"/>
          <w:rtl/>
        </w:rPr>
        <w:t>زیرساختی</w:t>
      </w:r>
      <w:r w:rsidR="000874AA">
        <w:rPr>
          <w:rStyle w:val="FootnoteReference"/>
          <w:rFonts w:cs="B Nazanin"/>
          <w:szCs w:val="28"/>
          <w:rtl/>
        </w:rPr>
        <w:footnoteReference w:id="21"/>
      </w:r>
      <w:r w:rsidRPr="00844FCD">
        <w:rPr>
          <w:rFonts w:cs="B Nazanin"/>
          <w:szCs w:val="28"/>
          <w:rtl/>
        </w:rPr>
        <w:t xml:space="preserve"> را نشان م</w:t>
      </w:r>
      <w:r w:rsidRPr="00844FCD">
        <w:rPr>
          <w:rFonts w:cs="B Nazanin" w:hint="cs"/>
          <w:szCs w:val="28"/>
          <w:rtl/>
        </w:rPr>
        <w:t>ی</w:t>
      </w:r>
      <w:r w:rsidR="000874AA" w:rsidRPr="00844FCD"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844FCD">
        <w:rPr>
          <w:rFonts w:cs="B Nazanin"/>
          <w:szCs w:val="28"/>
          <w:rtl/>
        </w:rPr>
        <w:t xml:space="preserve">دهند. شما </w:t>
      </w:r>
      <w:r w:rsidR="000874AA" w:rsidRPr="00844FCD">
        <w:rPr>
          <w:rFonts w:cs="B Nazanin"/>
          <w:szCs w:val="28"/>
          <w:rtl/>
        </w:rPr>
        <w:t>دارا</w:t>
      </w:r>
      <w:r w:rsidR="000874AA" w:rsidRPr="00844FCD">
        <w:rPr>
          <w:rFonts w:cs="B Nazanin" w:hint="cs"/>
          <w:szCs w:val="28"/>
          <w:rtl/>
        </w:rPr>
        <w:t>یی</w:t>
      </w:r>
      <w:r w:rsidR="000874AA" w:rsidRPr="00844FCD">
        <w:rPr>
          <w:rFonts w:cs="B Nazanin"/>
          <w:szCs w:val="28"/>
          <w:rtl/>
        </w:rPr>
        <w:t xml:space="preserve"> </w:t>
      </w:r>
      <w:r w:rsidR="000874AA" w:rsidRPr="00844FCD">
        <w:rPr>
          <w:rFonts w:cs="B Nazanin" w:hint="cs"/>
          <w:szCs w:val="28"/>
          <w:rtl/>
        </w:rPr>
        <w:t>زیرساختی</w:t>
      </w:r>
      <w:r w:rsidR="000874AA" w:rsidRPr="00844FCD">
        <w:rPr>
          <w:rFonts w:cs="B Nazanin"/>
          <w:szCs w:val="28"/>
          <w:rtl/>
        </w:rPr>
        <w:t xml:space="preserve"> </w:t>
      </w:r>
      <w:r w:rsidRPr="00844FCD">
        <w:rPr>
          <w:rFonts w:cs="B Nazanin"/>
          <w:szCs w:val="28"/>
          <w:rtl/>
        </w:rPr>
        <w:t xml:space="preserve">را </w:t>
      </w:r>
      <w:r w:rsidR="000874AA" w:rsidRPr="00844FCD">
        <w:rPr>
          <w:rFonts w:cs="B Nazanin" w:hint="cs"/>
          <w:szCs w:val="28"/>
          <w:rtl/>
        </w:rPr>
        <w:t>توکنایز</w:t>
      </w:r>
      <w:r w:rsidRPr="00844FCD">
        <w:rPr>
          <w:rFonts w:cs="B Nazanin"/>
          <w:szCs w:val="28"/>
          <w:rtl/>
        </w:rPr>
        <w:t xml:space="preserve"> م</w:t>
      </w:r>
      <w:r w:rsidRPr="00844FCD">
        <w:rPr>
          <w:rFonts w:cs="B Nazanin" w:hint="cs"/>
          <w:szCs w:val="28"/>
          <w:rtl/>
        </w:rPr>
        <w:t>ی</w:t>
      </w:r>
      <w:r w:rsidR="000874AA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کن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 xml:space="preserve"> تا ا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ن</w:t>
      </w:r>
      <w:r w:rsidRPr="00844FCD">
        <w:rPr>
          <w:rFonts w:cs="B Nazanin"/>
          <w:szCs w:val="28"/>
          <w:rtl/>
        </w:rPr>
        <w:t xml:space="preserve"> دارا</w:t>
      </w:r>
      <w:r w:rsidRPr="00844FCD">
        <w:rPr>
          <w:rFonts w:cs="B Nazanin" w:hint="cs"/>
          <w:szCs w:val="28"/>
          <w:rtl/>
        </w:rPr>
        <w:t>یی</w:t>
      </w:r>
      <w:r w:rsidRPr="00844FCD">
        <w:rPr>
          <w:rFonts w:cs="B Nazanin"/>
          <w:szCs w:val="28"/>
          <w:rtl/>
        </w:rPr>
        <w:t xml:space="preserve"> د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ج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تال</w:t>
      </w:r>
      <w:r w:rsidRPr="00844FCD">
        <w:rPr>
          <w:rFonts w:cs="B Nazanin"/>
          <w:szCs w:val="28"/>
          <w:rtl/>
        </w:rPr>
        <w:t xml:space="preserve"> اکنون بتواند با 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ک</w:t>
      </w:r>
      <w:r w:rsidRPr="00844FCD">
        <w:rPr>
          <w:rFonts w:cs="B Nazanin"/>
          <w:szCs w:val="28"/>
          <w:rtl/>
        </w:rPr>
        <w:t xml:space="preserve"> پشته</w:t>
      </w:r>
      <w:r w:rsidR="000874AA">
        <w:rPr>
          <w:rStyle w:val="FootnoteReference"/>
          <w:rFonts w:cs="B Nazanin"/>
          <w:szCs w:val="28"/>
          <w:rtl/>
        </w:rPr>
        <w:footnoteReference w:id="22"/>
      </w:r>
      <w:r w:rsidRPr="00844FCD">
        <w:rPr>
          <w:rFonts w:cs="B Nazanin"/>
          <w:szCs w:val="28"/>
          <w:rtl/>
        </w:rPr>
        <w:t xml:space="preserve"> فناور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/>
          <w:szCs w:val="28"/>
          <w:rtl/>
        </w:rPr>
        <w:t xml:space="preserve"> جد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 xml:space="preserve"> تعامل داشته باشد.</w:t>
      </w:r>
    </w:p>
    <w:p w14:paraId="258F5D96" w14:textId="5B04A3D4" w:rsidR="005C16A3" w:rsidRPr="00844FCD" w:rsidRDefault="005C16A3" w:rsidP="00175D40">
      <w:pPr>
        <w:pStyle w:val="ListParagraph"/>
        <w:numPr>
          <w:ilvl w:val="0"/>
          <w:numId w:val="3"/>
        </w:numPr>
        <w:bidi/>
        <w:jc w:val="both"/>
        <w:rPr>
          <w:rFonts w:cs="B Nazanin"/>
          <w:szCs w:val="28"/>
        </w:rPr>
      </w:pPr>
      <w:r w:rsidRPr="00844FCD">
        <w:rPr>
          <w:rFonts w:cs="B Nazanin" w:hint="eastAsia"/>
          <w:szCs w:val="28"/>
          <w:rtl/>
        </w:rPr>
        <w:t>توکن</w:t>
      </w:r>
      <w:r w:rsidR="000874AA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ها به اهداف حسابدار</w:t>
      </w:r>
      <w:r w:rsidRPr="00844FCD">
        <w:rPr>
          <w:rFonts w:cs="B Nazanin" w:hint="cs"/>
          <w:szCs w:val="28"/>
          <w:rtl/>
        </w:rPr>
        <w:t>ی</w:t>
      </w:r>
      <w:r w:rsidR="000874AA" w:rsidRPr="00844FCD">
        <w:rPr>
          <w:rFonts w:cs="B Nazanin" w:hint="cs"/>
          <w:szCs w:val="28"/>
          <w:rtl/>
        </w:rPr>
        <w:t>(حسابرسی)</w:t>
      </w:r>
      <w:r w:rsidRPr="00844FCD">
        <w:rPr>
          <w:rFonts w:cs="B Nazanin"/>
          <w:szCs w:val="28"/>
          <w:rtl/>
        </w:rPr>
        <w:t xml:space="preserve"> کمک م</w:t>
      </w:r>
      <w:r w:rsidRPr="00844FCD">
        <w:rPr>
          <w:rFonts w:cs="B Nazanin" w:hint="cs"/>
          <w:szCs w:val="28"/>
          <w:rtl/>
        </w:rPr>
        <w:t>ی</w:t>
      </w:r>
      <w:r w:rsidR="000874AA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 xml:space="preserve">کنند. شما 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ک</w:t>
      </w:r>
      <w:r w:rsidR="00DD653D">
        <w:rPr>
          <w:rFonts w:cs="B Nazanin" w:hint="cs"/>
          <w:szCs w:val="28"/>
          <w:rtl/>
        </w:rPr>
        <w:t xml:space="preserve"> واسطه مبادله‌</w:t>
      </w:r>
      <w:r w:rsidR="00DD653D">
        <w:rPr>
          <w:rStyle w:val="FootnoteReference"/>
          <w:rFonts w:cs="B Nazanin"/>
          <w:szCs w:val="28"/>
          <w:rtl/>
        </w:rPr>
        <w:footnoteReference w:id="23"/>
      </w:r>
      <w:r w:rsidR="00DD653D">
        <w:rPr>
          <w:rFonts w:cs="B Nazanin" w:hint="cs"/>
          <w:szCs w:val="28"/>
          <w:rtl/>
        </w:rPr>
        <w:t xml:space="preserve"> </w:t>
      </w:r>
      <w:r w:rsidRPr="00844FCD">
        <w:rPr>
          <w:rFonts w:cs="B Nazanin"/>
          <w:szCs w:val="28"/>
          <w:rtl/>
        </w:rPr>
        <w:t>را توکن</w:t>
      </w:r>
      <w:r w:rsidR="000874AA" w:rsidRPr="00844FCD">
        <w:rPr>
          <w:rFonts w:cs="B Nazanin" w:hint="cs"/>
          <w:szCs w:val="28"/>
          <w:rtl/>
        </w:rPr>
        <w:t>ایز</w:t>
      </w:r>
      <w:r w:rsidRPr="00844FCD">
        <w:rPr>
          <w:rFonts w:cs="B Nazanin"/>
          <w:szCs w:val="28"/>
          <w:rtl/>
        </w:rPr>
        <w:t xml:space="preserve"> م</w:t>
      </w:r>
      <w:r w:rsidRPr="00844FCD">
        <w:rPr>
          <w:rFonts w:cs="B Nazanin" w:hint="cs"/>
          <w:szCs w:val="28"/>
          <w:rtl/>
        </w:rPr>
        <w:t>ی</w:t>
      </w:r>
      <w:r w:rsidR="000874AA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کن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 xml:space="preserve"> که هر روز </w:t>
      </w:r>
      <w:r w:rsidR="00844FCD">
        <w:t>rebalance</w:t>
      </w:r>
      <w:r w:rsidR="00844FCD" w:rsidRPr="00844FCD">
        <w:rPr>
          <w:rFonts w:cs="B Nazanin"/>
          <w:szCs w:val="28"/>
          <w:rtl/>
        </w:rPr>
        <w:t xml:space="preserve"> </w:t>
      </w:r>
      <w:r w:rsidR="00844FCD" w:rsidRPr="00844FCD">
        <w:rPr>
          <w:rFonts w:cs="B Nazanin" w:hint="cs"/>
          <w:szCs w:val="28"/>
          <w:rtl/>
        </w:rPr>
        <w:t>می‌شود</w:t>
      </w:r>
      <w:r w:rsidRPr="00844FCD">
        <w:rPr>
          <w:rFonts w:cs="B Nazanin"/>
          <w:szCs w:val="28"/>
          <w:rtl/>
        </w:rPr>
        <w:t xml:space="preserve"> و حساب کاربران را به طور متناسب به روز م</w:t>
      </w:r>
      <w:r w:rsidRPr="00844FCD">
        <w:rPr>
          <w:rFonts w:cs="B Nazanin" w:hint="cs"/>
          <w:szCs w:val="28"/>
          <w:rtl/>
        </w:rPr>
        <w:t>ی</w:t>
      </w:r>
      <w:r w:rsidR="00844FCD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کند.</w:t>
      </w:r>
    </w:p>
    <w:p w14:paraId="08060356" w14:textId="73BD7BA1" w:rsidR="005C16A3" w:rsidRPr="00844FCD" w:rsidRDefault="005C16A3" w:rsidP="00175D40">
      <w:pPr>
        <w:pStyle w:val="ListParagraph"/>
        <w:numPr>
          <w:ilvl w:val="0"/>
          <w:numId w:val="3"/>
        </w:numPr>
        <w:bidi/>
        <w:jc w:val="both"/>
        <w:rPr>
          <w:rFonts w:cs="B Nazanin"/>
          <w:szCs w:val="28"/>
        </w:rPr>
      </w:pPr>
      <w:r w:rsidRPr="00844FCD">
        <w:rPr>
          <w:rFonts w:cs="B Nazanin" w:hint="eastAsia"/>
          <w:szCs w:val="28"/>
          <w:rtl/>
        </w:rPr>
        <w:t>توکن</w:t>
      </w:r>
      <w:r w:rsidR="00844FCD" w:rsidRP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ها به اهداف توز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ع</w:t>
      </w:r>
      <w:r w:rsidRPr="00844FCD">
        <w:rPr>
          <w:rFonts w:cs="B Nazanin"/>
          <w:szCs w:val="28"/>
          <w:rtl/>
        </w:rPr>
        <w:t xml:space="preserve"> کمک م</w:t>
      </w:r>
      <w:r w:rsidRPr="00844FCD">
        <w:rPr>
          <w:rFonts w:cs="B Nazanin" w:hint="cs"/>
          <w:szCs w:val="28"/>
          <w:rtl/>
        </w:rPr>
        <w:t>ی</w:t>
      </w:r>
      <w:r w:rsid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کنند. شما م</w:t>
      </w:r>
      <w:r w:rsidRPr="00844FCD">
        <w:rPr>
          <w:rFonts w:cs="B Nazanin" w:hint="cs"/>
          <w:szCs w:val="28"/>
          <w:rtl/>
        </w:rPr>
        <w:t>ی</w:t>
      </w:r>
      <w:r w:rsid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توان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 xml:space="preserve"> دارا</w:t>
      </w:r>
      <w:r w:rsidRPr="00844FCD">
        <w:rPr>
          <w:rFonts w:cs="B Nazanin" w:hint="cs"/>
          <w:szCs w:val="28"/>
          <w:rtl/>
        </w:rPr>
        <w:t>یی</w:t>
      </w:r>
      <w:r w:rsidR="00844FCD">
        <w:rPr>
          <w:rFonts w:cs="B Nazanin" w:hint="cs"/>
          <w:szCs w:val="28"/>
          <w:rtl/>
        </w:rPr>
        <w:t>‌</w:t>
      </w:r>
      <w:r w:rsidRPr="00844FCD">
        <w:rPr>
          <w:rFonts w:cs="B Nazanin"/>
          <w:szCs w:val="28"/>
          <w:rtl/>
        </w:rPr>
        <w:t>ها (سود به دست آمده</w:t>
      </w:r>
      <w:r w:rsidR="00844FCD">
        <w:rPr>
          <w:rStyle w:val="FootnoteReference"/>
          <w:rFonts w:cs="B Nazanin"/>
          <w:szCs w:val="28"/>
          <w:rtl/>
        </w:rPr>
        <w:footnoteReference w:id="24"/>
      </w:r>
      <w:r w:rsidRPr="00844FCD">
        <w:rPr>
          <w:rFonts w:cs="B Nazanin"/>
          <w:szCs w:val="28"/>
          <w:rtl/>
        </w:rPr>
        <w:t>، سود سهام</w:t>
      </w:r>
      <w:r w:rsidR="00844FCD">
        <w:rPr>
          <w:rStyle w:val="FootnoteReference"/>
          <w:rFonts w:cs="B Nazanin"/>
          <w:szCs w:val="28"/>
          <w:rtl/>
        </w:rPr>
        <w:footnoteReference w:id="25"/>
      </w:r>
      <w:r w:rsidRPr="00844FCD">
        <w:rPr>
          <w:rFonts w:cs="B Nazanin"/>
          <w:szCs w:val="28"/>
          <w:rtl/>
        </w:rPr>
        <w:t xml:space="preserve">، </w:t>
      </w:r>
      <w:r w:rsidR="00CE459C">
        <w:rPr>
          <w:rFonts w:cs="B Nazanin" w:hint="cs"/>
          <w:szCs w:val="28"/>
          <w:rtl/>
        </w:rPr>
        <w:t xml:space="preserve">بازده </w:t>
      </w:r>
      <w:r w:rsidR="00844FCD">
        <w:rPr>
          <w:rFonts w:cs="B Nazanin" w:hint="cs"/>
          <w:szCs w:val="28"/>
          <w:rtl/>
        </w:rPr>
        <w:t>تعلق گرفته</w:t>
      </w:r>
      <w:r w:rsidR="00844FCD">
        <w:rPr>
          <w:rStyle w:val="FootnoteReference"/>
          <w:rFonts w:cs="B Nazanin"/>
          <w:szCs w:val="28"/>
          <w:rtl/>
        </w:rPr>
        <w:footnoteReference w:id="26"/>
      </w:r>
      <w:r w:rsidRPr="00844FCD">
        <w:rPr>
          <w:rFonts w:cs="B Nazanin"/>
          <w:szCs w:val="28"/>
          <w:rtl/>
        </w:rPr>
        <w:t>) را به راحت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/>
          <w:szCs w:val="28"/>
          <w:rtl/>
        </w:rPr>
        <w:t xml:space="preserve"> توز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ع</w:t>
      </w:r>
      <w:r w:rsidRPr="00844FCD">
        <w:rPr>
          <w:rFonts w:cs="B Nazanin"/>
          <w:szCs w:val="28"/>
          <w:rtl/>
        </w:rPr>
        <w:t xml:space="preserve"> کن</w:t>
      </w:r>
      <w:r w:rsidRPr="00844FCD">
        <w:rPr>
          <w:rFonts w:cs="B Nazanin" w:hint="cs"/>
          <w:szCs w:val="28"/>
          <w:rtl/>
        </w:rPr>
        <w:t>ی</w:t>
      </w:r>
      <w:r w:rsidRPr="00844FCD">
        <w:rPr>
          <w:rFonts w:cs="B Nazanin" w:hint="eastAsia"/>
          <w:szCs w:val="28"/>
          <w:rtl/>
        </w:rPr>
        <w:t>د</w:t>
      </w:r>
      <w:r w:rsidRPr="00844FCD">
        <w:rPr>
          <w:rFonts w:cs="B Nazanin"/>
          <w:szCs w:val="28"/>
          <w:rtl/>
        </w:rPr>
        <w:t>.</w:t>
      </w:r>
    </w:p>
    <w:p w14:paraId="69BAA46D" w14:textId="77777777" w:rsidR="005C16A3" w:rsidRPr="00CE459C" w:rsidRDefault="005C16A3" w:rsidP="00175D40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743B870C" w14:textId="02CC4919" w:rsidR="005C16A3" w:rsidRPr="00A275C0" w:rsidRDefault="005C16A3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lastRenderedPageBreak/>
        <w:t>توکن</w:t>
      </w:r>
      <w:r w:rsidR="00CE459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زه</w:t>
      </w:r>
      <w:r w:rsidR="00CE459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شرکت کنندگان مختلف را همسو م</w:t>
      </w:r>
      <w:r w:rsidRPr="00A275C0">
        <w:rPr>
          <w:rFonts w:cs="B Nazanin" w:hint="cs"/>
          <w:szCs w:val="28"/>
          <w:rtl/>
        </w:rPr>
        <w:t>ی</w:t>
      </w:r>
      <w:r w:rsidR="00CE459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کنند. پول م</w:t>
      </w:r>
      <w:r w:rsidRPr="00A275C0">
        <w:rPr>
          <w:rFonts w:cs="B Nazanin" w:hint="cs"/>
          <w:szCs w:val="28"/>
          <w:rtl/>
        </w:rPr>
        <w:t>ی</w:t>
      </w:r>
      <w:r w:rsidR="00CE459C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تواند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کار را انجام دهد، اما شرکت کنندگان بس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</w:t>
      </w:r>
      <w:r w:rsidRPr="00A275C0">
        <w:rPr>
          <w:rFonts w:cs="B Nazanin"/>
          <w:szCs w:val="28"/>
          <w:rtl/>
        </w:rPr>
        <w:t xml:space="preserve"> متنوع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وجود دارد. از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رو،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</w:t>
      </w:r>
      <w:r w:rsidR="00CE459C">
        <w:rPr>
          <w:rFonts w:cs="B Nazanin" w:hint="cs"/>
          <w:szCs w:val="28"/>
          <w:rtl/>
        </w:rPr>
        <w:t>توکن</w:t>
      </w:r>
      <w:r w:rsidRPr="00A275C0">
        <w:rPr>
          <w:rFonts w:cs="B Nazanin"/>
          <w:szCs w:val="28"/>
          <w:rtl/>
        </w:rPr>
        <w:t xml:space="preserve"> خاص</w:t>
      </w:r>
      <w:r w:rsidR="00914B20">
        <w:rPr>
          <w:rFonts w:cs="B Nazanin" w:hint="cs"/>
          <w:szCs w:val="28"/>
          <w:rtl/>
        </w:rPr>
        <w:t xml:space="preserve"> یک </w:t>
      </w:r>
      <w:r w:rsidRPr="00A275C0">
        <w:rPr>
          <w:rFonts w:cs="B Nazanin"/>
          <w:szCs w:val="28"/>
          <w:rtl/>
        </w:rPr>
        <w:t>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تواند</w:t>
      </w:r>
      <w:r w:rsidRPr="00A275C0">
        <w:rPr>
          <w:rFonts w:cs="B Nazanin"/>
          <w:szCs w:val="28"/>
          <w:rtl/>
        </w:rPr>
        <w:t xml:space="preserve"> به همسو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زش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مختلف دست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ابد</w:t>
      </w:r>
      <w:r w:rsidRPr="00A275C0">
        <w:rPr>
          <w:rFonts w:cs="B Nazanin"/>
          <w:szCs w:val="28"/>
          <w:rtl/>
        </w:rPr>
        <w:t>.</w:t>
      </w:r>
    </w:p>
    <w:p w14:paraId="2AB8D82A" w14:textId="77777777" w:rsidR="005C16A3" w:rsidRPr="00A275C0" w:rsidRDefault="005C16A3" w:rsidP="00175D40">
      <w:pPr>
        <w:bidi/>
        <w:jc w:val="both"/>
        <w:rPr>
          <w:rFonts w:cs="B Nazanin"/>
          <w:szCs w:val="28"/>
        </w:rPr>
      </w:pPr>
    </w:p>
    <w:p w14:paraId="10498007" w14:textId="77777777" w:rsidR="005C16A3" w:rsidRPr="00AF2F3A" w:rsidRDefault="005C16A3" w:rsidP="00175D40">
      <w:pPr>
        <w:pStyle w:val="Heading2"/>
        <w:bidi/>
        <w:jc w:val="both"/>
      </w:pPr>
      <w:bookmarkStart w:id="222" w:name="_Toc95698319"/>
      <w:r w:rsidRPr="00AF2F3A">
        <w:rPr>
          <w:rtl/>
        </w:rPr>
        <w:t>1.3. 10 پرسش متداول درباره اقتصاد مهندس</w:t>
      </w:r>
      <w:r w:rsidRPr="00AF2F3A">
        <w:rPr>
          <w:rFonts w:hint="cs"/>
          <w:rtl/>
        </w:rPr>
        <w:t>ی</w:t>
      </w:r>
      <w:r w:rsidRPr="00AF2F3A">
        <w:rPr>
          <w:rtl/>
        </w:rPr>
        <w:t xml:space="preserve"> توکن</w:t>
      </w:r>
      <w:bookmarkEnd w:id="222"/>
    </w:p>
    <w:p w14:paraId="6EC14BEE" w14:textId="77777777" w:rsidR="005C16A3" w:rsidRPr="00A275C0" w:rsidRDefault="005C16A3" w:rsidP="00175D40">
      <w:pPr>
        <w:bidi/>
        <w:jc w:val="both"/>
        <w:rPr>
          <w:rFonts w:cs="B Nazanin"/>
          <w:szCs w:val="28"/>
        </w:rPr>
      </w:pPr>
    </w:p>
    <w:p w14:paraId="6D1EF1A2" w14:textId="595D38AE" w:rsidR="005C16A3" w:rsidRPr="00A275C0" w:rsidRDefault="005C16A3" w:rsidP="00175D40">
      <w:pPr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قبل</w:t>
      </w:r>
      <w:r w:rsidRPr="00A275C0">
        <w:rPr>
          <w:rFonts w:cs="B Nazanin"/>
          <w:szCs w:val="28"/>
          <w:rtl/>
        </w:rPr>
        <w:t xml:space="preserve"> از شروع ب</w:t>
      </w:r>
      <w:r w:rsidR="009C6E9B">
        <w:rPr>
          <w:rFonts w:cs="B Nazanin" w:hint="cs"/>
          <w:szCs w:val="28"/>
          <w:rtl/>
        </w:rPr>
        <w:t xml:space="preserve">ه </w:t>
      </w:r>
      <w:r w:rsidRPr="00A275C0">
        <w:rPr>
          <w:rFonts w:cs="B Nazanin"/>
          <w:szCs w:val="28"/>
          <w:rtl/>
        </w:rPr>
        <w:t>عم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</w:t>
      </w:r>
      <w:r w:rsidR="009C6E9B">
        <w:rPr>
          <w:rFonts w:cs="B Nazanin" w:hint="cs"/>
          <w:szCs w:val="28"/>
          <w:rtl/>
        </w:rPr>
        <w:t>شدن</w:t>
      </w:r>
      <w:r w:rsidRPr="00A275C0">
        <w:rPr>
          <w:rFonts w:cs="B Nazanin"/>
          <w:szCs w:val="28"/>
          <w:rtl/>
        </w:rPr>
        <w:t xml:space="preserve"> در موضوعات، </w:t>
      </w:r>
      <w:r w:rsidR="009C6E9B">
        <w:rPr>
          <w:rFonts w:cs="B Nazanin" w:hint="cs"/>
          <w:szCs w:val="28"/>
          <w:rtl/>
        </w:rPr>
        <w:t>بهتر</w:t>
      </w:r>
      <w:r w:rsidRPr="00A275C0">
        <w:rPr>
          <w:rFonts w:cs="B Nazanin"/>
          <w:szCs w:val="28"/>
          <w:rtl/>
        </w:rPr>
        <w:t xml:space="preserve"> است به چند سوال متداول در مورد اقتصاد مهندس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پاسخ ده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>. روشن شدن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شبهات، درک بق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کتاب را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شبرد</w:t>
      </w:r>
      <w:r w:rsidRPr="00A275C0">
        <w:rPr>
          <w:rFonts w:cs="B Nazanin"/>
          <w:szCs w:val="28"/>
          <w:rtl/>
        </w:rPr>
        <w:t xml:space="preserve"> آسان تر م</w:t>
      </w:r>
      <w:r w:rsidRPr="00A275C0">
        <w:rPr>
          <w:rFonts w:cs="B Nazanin" w:hint="cs"/>
          <w:szCs w:val="28"/>
          <w:rtl/>
        </w:rPr>
        <w:t>ی</w:t>
      </w:r>
      <w:r w:rsidR="009C6E9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کند.</w:t>
      </w:r>
    </w:p>
    <w:p w14:paraId="067F13D0" w14:textId="363D9367" w:rsidR="005C16A3" w:rsidRPr="00B82491" w:rsidRDefault="00B82491" w:rsidP="00175D40">
      <w:pPr>
        <w:pStyle w:val="ListParagraph"/>
        <w:numPr>
          <w:ilvl w:val="0"/>
          <w:numId w:val="4"/>
        </w:numPr>
        <w:bidi/>
        <w:jc w:val="both"/>
        <w:rPr>
          <w:rFonts w:cs="B Nazanin"/>
          <w:szCs w:val="28"/>
        </w:rPr>
      </w:pPr>
      <w:r w:rsidRPr="00B82491">
        <w:rPr>
          <w:rFonts w:cs="B Nazanin"/>
          <w:szCs w:val="28"/>
          <w:rtl/>
        </w:rPr>
        <w:t>طراح</w:t>
      </w:r>
      <w:r w:rsidRPr="00B82491">
        <w:rPr>
          <w:rFonts w:cs="B Nazanin" w:hint="cs"/>
          <w:szCs w:val="28"/>
          <w:rtl/>
        </w:rPr>
        <w:t>ی</w:t>
      </w:r>
      <w:r w:rsidRPr="00B82491">
        <w:rPr>
          <w:rFonts w:cs="B Nazanin"/>
          <w:szCs w:val="28"/>
          <w:rtl/>
        </w:rPr>
        <w:t xml:space="preserve"> بازار و متغ</w:t>
      </w:r>
      <w:r w:rsidRPr="00B82491">
        <w:rPr>
          <w:rFonts w:cs="B Nazanin" w:hint="cs"/>
          <w:szCs w:val="28"/>
          <w:rtl/>
        </w:rPr>
        <w:t>ی</w:t>
      </w:r>
      <w:r w:rsidRPr="00B82491">
        <w:rPr>
          <w:rFonts w:cs="B Nazanin" w:hint="eastAsia"/>
          <w:szCs w:val="28"/>
          <w:rtl/>
        </w:rPr>
        <w:t>رها</w:t>
      </w:r>
      <w:r w:rsidRPr="00B82491">
        <w:rPr>
          <w:rFonts w:cs="B Nazanin" w:hint="cs"/>
          <w:szCs w:val="28"/>
          <w:rtl/>
        </w:rPr>
        <w:t>ی</w:t>
      </w:r>
      <w:r w:rsidRPr="00B82491">
        <w:rPr>
          <w:rFonts w:cs="B Nazanin"/>
          <w:szCs w:val="28"/>
          <w:rtl/>
        </w:rPr>
        <w:t xml:space="preserve"> آن چه ربط</w:t>
      </w:r>
      <w:r w:rsidRPr="00B82491">
        <w:rPr>
          <w:rFonts w:cs="B Nazanin" w:hint="cs"/>
          <w:szCs w:val="28"/>
          <w:rtl/>
        </w:rPr>
        <w:t>ی</w:t>
      </w:r>
      <w:r w:rsidRPr="00B82491">
        <w:rPr>
          <w:rFonts w:cs="B Nazanin"/>
          <w:szCs w:val="28"/>
          <w:rtl/>
        </w:rPr>
        <w:t xml:space="preserve"> به چارچوب </w:t>
      </w:r>
      <w:r w:rsidR="00C56F95" w:rsidRPr="00B82491">
        <w:rPr>
          <w:rFonts w:cs="B Nazanin"/>
          <w:szCs w:val="28"/>
          <w:rtl/>
        </w:rPr>
        <w:t>طراح</w:t>
      </w:r>
      <w:r w:rsidR="00C56F95" w:rsidRPr="00B82491">
        <w:rPr>
          <w:rFonts w:cs="B Nazanin" w:hint="cs"/>
          <w:szCs w:val="28"/>
          <w:rtl/>
        </w:rPr>
        <w:t>ی</w:t>
      </w:r>
      <w:r w:rsidR="00C56F95" w:rsidRPr="00B82491">
        <w:rPr>
          <w:rFonts w:cs="B Nazanin"/>
          <w:szCs w:val="28"/>
          <w:rtl/>
        </w:rPr>
        <w:t xml:space="preserve"> </w:t>
      </w:r>
      <w:r w:rsidRPr="00B82491">
        <w:rPr>
          <w:rFonts w:cs="B Nazanin"/>
          <w:szCs w:val="28"/>
          <w:rtl/>
        </w:rPr>
        <w:t>اقتصاد دارد؟</w:t>
      </w:r>
    </w:p>
    <w:p w14:paraId="37F99BE2" w14:textId="13162631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چارچوب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اقتصاد چارچوب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نظر گرفتن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/>
          <w:szCs w:val="28"/>
          <w:rtl/>
        </w:rPr>
        <w:t xml:space="preserve"> هنگام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اقتصاد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>. من از آنها هنگام مشاوره با پروژه</w:t>
      </w:r>
      <w:r w:rsidR="009C6E9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ها و هنگام انجام </w:t>
      </w:r>
      <w:r w:rsidR="009C6E9B">
        <w:rPr>
          <w:rFonts w:cs="B Nazanin" w:hint="cs"/>
          <w:szCs w:val="28"/>
          <w:rtl/>
        </w:rPr>
        <w:t>آنالیز</w:t>
      </w:r>
      <w:r w:rsidRPr="00A275C0">
        <w:rPr>
          <w:rFonts w:cs="B Nazanin"/>
          <w:szCs w:val="28"/>
          <w:rtl/>
        </w:rPr>
        <w:t xml:space="preserve"> تحق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قات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پروتکل</w:t>
      </w:r>
      <w:r w:rsidR="009C6E9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موجود استفاده م</w:t>
      </w:r>
      <w:r w:rsidRPr="00A275C0">
        <w:rPr>
          <w:rFonts w:cs="B Nazanin" w:hint="cs"/>
          <w:szCs w:val="28"/>
          <w:rtl/>
        </w:rPr>
        <w:t>ی</w:t>
      </w:r>
      <w:r w:rsidR="009C6E9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کنم.</w:t>
      </w:r>
    </w:p>
    <w:p w14:paraId="7DDDF3D5" w14:textId="77777777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6E01E33" w14:textId="79CF8680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بازار</w:t>
      </w:r>
      <w:r w:rsidR="006C3B0B">
        <w:rPr>
          <w:rStyle w:val="FootnoteReference"/>
          <w:rFonts w:cs="B Nazanin"/>
          <w:szCs w:val="28"/>
          <w:rtl/>
        </w:rPr>
        <w:footnoteReference w:id="27"/>
      </w:r>
      <w:r w:rsidRPr="00A275C0">
        <w:rPr>
          <w:rFonts w:cs="B Nazanin"/>
          <w:szCs w:val="28"/>
          <w:rtl/>
        </w:rPr>
        <w:t xml:space="preserve"> اول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</w:t>
      </w:r>
      <w:r w:rsidR="009C6E9B">
        <w:rPr>
          <w:rFonts w:cs="B Nazanin" w:hint="cs"/>
          <w:szCs w:val="28"/>
          <w:rtl/>
        </w:rPr>
        <w:t>ستون</w:t>
      </w:r>
      <w:r w:rsidRPr="00A275C0">
        <w:rPr>
          <w:rFonts w:cs="B Nazanin"/>
          <w:szCs w:val="28"/>
          <w:rtl/>
        </w:rPr>
        <w:t xml:space="preserve"> در چارچوب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اقتصاد است. بازار</w:t>
      </w:r>
      <w:r w:rsidR="009C6E9B">
        <w:rPr>
          <w:rStyle w:val="FootnoteReference"/>
          <w:rFonts w:cs="B Nazanin"/>
          <w:szCs w:val="28"/>
          <w:rtl/>
        </w:rPr>
        <w:footnoteReference w:id="28"/>
      </w:r>
      <w:r w:rsidRPr="00A275C0">
        <w:rPr>
          <w:rFonts w:cs="B Nazanin"/>
          <w:szCs w:val="28"/>
          <w:rtl/>
        </w:rPr>
        <w:t xml:space="preserve"> مح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ط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 که تجارت در آن اتفاق 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افتد.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بازار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ط</w:t>
      </w:r>
      <w:r w:rsidRPr="00A275C0">
        <w:rPr>
          <w:rFonts w:cs="B Nazanin"/>
          <w:szCs w:val="28"/>
          <w:rtl/>
        </w:rPr>
        <w:t xml:space="preserve"> را از طر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مهندس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6C3B0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کند. </w:t>
      </w:r>
      <w:r w:rsidR="006C3B0B">
        <w:rPr>
          <w:rFonts w:cs="B Nazanin" w:hint="cs"/>
          <w:szCs w:val="28"/>
          <w:rtl/>
        </w:rPr>
        <w:t xml:space="preserve">طراحی بازار 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اطم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نان</w:t>
      </w:r>
      <w:r w:rsidRPr="00A275C0">
        <w:rPr>
          <w:rFonts w:cs="B Nazanin"/>
          <w:szCs w:val="28"/>
          <w:rtl/>
        </w:rPr>
        <w:t xml:space="preserve"> از تجارت کاربران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در مح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ط</w:t>
      </w:r>
      <w:r w:rsidRPr="00A275C0">
        <w:rPr>
          <w:rFonts w:cs="B Nazanin"/>
          <w:szCs w:val="28"/>
          <w:rtl/>
        </w:rPr>
        <w:t xml:space="preserve"> است. تجارت در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</w:t>
      </w:r>
      <w:r w:rsidR="00B82491">
        <w:rPr>
          <w:rFonts w:cs="B Nazanin" w:hint="cs"/>
          <w:szCs w:val="28"/>
          <w:rtl/>
        </w:rPr>
        <w:t>زمینه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6C3B0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تواند به معنا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تبادل ت</w:t>
      </w:r>
      <w:r w:rsidRPr="00A275C0">
        <w:rPr>
          <w:rFonts w:cs="B Nazanin" w:hint="eastAsia"/>
          <w:szCs w:val="28"/>
          <w:rtl/>
        </w:rPr>
        <w:t>وکن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تبادل اطلاعات و داده باشد.</w:t>
      </w:r>
    </w:p>
    <w:p w14:paraId="1EF3730E" w14:textId="77777777" w:rsidR="005C16A3" w:rsidRPr="00C56F95" w:rsidRDefault="005C16A3" w:rsidP="00175D40">
      <w:pPr>
        <w:tabs>
          <w:tab w:val="left" w:pos="7097"/>
        </w:tabs>
        <w:bidi/>
        <w:jc w:val="both"/>
        <w:rPr>
          <w:rFonts w:asciiTheme="minorHAnsi" w:hAnsiTheme="minorHAnsi" w:cs="B Nazanin"/>
          <w:szCs w:val="28"/>
        </w:rPr>
      </w:pPr>
    </w:p>
    <w:p w14:paraId="0A1A7A8A" w14:textId="0C8450FA" w:rsidR="00803827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زم</w:t>
      </w:r>
      <w:r w:rsidRPr="00A275C0">
        <w:rPr>
          <w:rFonts w:cs="B Nazanin"/>
          <w:szCs w:val="28"/>
          <w:rtl/>
        </w:rPr>
        <w:t xml:space="preserve"> </w:t>
      </w:r>
      <w:r w:rsidR="00B82491">
        <w:rPr>
          <w:rFonts w:cs="B Nazanin" w:hint="cs"/>
          <w:szCs w:val="28"/>
          <w:rtl/>
        </w:rPr>
        <w:t>ستون</w:t>
      </w:r>
      <w:r w:rsidRPr="00A275C0">
        <w:rPr>
          <w:rFonts w:cs="B Nazanin"/>
          <w:szCs w:val="28"/>
          <w:rtl/>
        </w:rPr>
        <w:t xml:space="preserve"> دوم است.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زم</w:t>
      </w:r>
      <w:r w:rsidRPr="00A275C0">
        <w:rPr>
          <w:rFonts w:cs="B Nazanin"/>
          <w:szCs w:val="28"/>
          <w:rtl/>
        </w:rPr>
        <w:t xml:space="preserve">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 که شرکت کنندگان در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بازار با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بر اساس آن عمل کنند. </w:t>
      </w:r>
      <w:r w:rsidR="00B82491">
        <w:rPr>
          <w:rFonts w:cs="B Nazanin" w:hint="cs"/>
          <w:szCs w:val="28"/>
          <w:rtl/>
        </w:rPr>
        <w:t>طراحی مکانیزم</w:t>
      </w:r>
      <w:r w:rsidRPr="00A275C0">
        <w:rPr>
          <w:rFonts w:cs="B Nazanin"/>
          <w:szCs w:val="28"/>
          <w:rtl/>
        </w:rPr>
        <w:t xml:space="preserve"> شامل حاکم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ت،</w:t>
      </w:r>
      <w:r w:rsidRPr="00A275C0">
        <w:rPr>
          <w:rFonts w:cs="B Nazanin"/>
          <w:szCs w:val="28"/>
          <w:rtl/>
        </w:rPr>
        <w:t xml:space="preserve"> </w:t>
      </w:r>
      <w:r w:rsidR="00B82491">
        <w:rPr>
          <w:rFonts w:cs="B Nazanin" w:hint="cs"/>
          <w:szCs w:val="28"/>
          <w:rtl/>
        </w:rPr>
        <w:t>انگیزه‌ه</w:t>
      </w:r>
      <w:r w:rsidRPr="00A275C0">
        <w:rPr>
          <w:rFonts w:cs="B Nazanin"/>
          <w:szCs w:val="28"/>
          <w:rtl/>
        </w:rPr>
        <w:t>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مال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سا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ساختارها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روز رسان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است.</w:t>
      </w:r>
    </w:p>
    <w:p w14:paraId="3F3F0941" w14:textId="7052D5B5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0696E792" w14:textId="32075C41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lastRenderedPageBreak/>
        <w:t>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آخر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</w:t>
      </w:r>
      <w:r w:rsidR="00B82491">
        <w:rPr>
          <w:rFonts w:cs="B Nazanin" w:hint="cs"/>
          <w:szCs w:val="28"/>
          <w:rtl/>
        </w:rPr>
        <w:t>ستون</w:t>
      </w:r>
      <w:r w:rsidRPr="00A275C0">
        <w:rPr>
          <w:rFonts w:cs="B Nazanin"/>
          <w:szCs w:val="28"/>
          <w:rtl/>
        </w:rPr>
        <w:t xml:space="preserve"> است.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خود توکن است.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را م</w:t>
      </w:r>
      <w:r w:rsidRPr="00A275C0">
        <w:rPr>
          <w:rFonts w:cs="B Nazanin" w:hint="cs"/>
          <w:szCs w:val="28"/>
          <w:rtl/>
        </w:rPr>
        <w:t>ی</w:t>
      </w:r>
      <w:r w:rsidR="00B82491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 با کد در قرارداد هوشمند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کرد.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ممکن است تغ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کنند، 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را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رشد م</w:t>
      </w:r>
      <w:r w:rsidRPr="00A275C0">
        <w:rPr>
          <w:rFonts w:cs="B Nazanin" w:hint="cs"/>
          <w:szCs w:val="28"/>
          <w:rtl/>
        </w:rPr>
        <w:t>ی</w:t>
      </w:r>
      <w:r w:rsidR="00B82491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کند،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</w:t>
      </w:r>
      <w:r w:rsidR="00B82491">
        <w:rPr>
          <w:rFonts w:cs="B Nazanin" w:hint="cs"/>
          <w:szCs w:val="28"/>
          <w:rtl/>
        </w:rPr>
        <w:t>فرم‌های</w:t>
      </w:r>
      <w:r w:rsidRPr="00A275C0">
        <w:rPr>
          <w:rFonts w:cs="B Nazanin"/>
          <w:szCs w:val="28"/>
          <w:rtl/>
        </w:rPr>
        <w:t xml:space="preserve"> جد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فعال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="00B82491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معاملات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را ادغام م</w:t>
      </w:r>
      <w:r w:rsidRPr="00A275C0">
        <w:rPr>
          <w:rFonts w:cs="B Nazanin" w:hint="cs"/>
          <w:szCs w:val="28"/>
          <w:rtl/>
        </w:rPr>
        <w:t>ی</w:t>
      </w:r>
      <w:r w:rsidR="00B82491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کند.</w:t>
      </w:r>
    </w:p>
    <w:p w14:paraId="663E80B6" w14:textId="77777777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06DCBA8F" w14:textId="34FAB333" w:rsidR="005C16A3" w:rsidRPr="00203488" w:rsidRDefault="00B82491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203488">
        <w:rPr>
          <w:rFonts w:cs="B Nazanin" w:hint="cs"/>
          <w:szCs w:val="28"/>
          <w:rtl/>
        </w:rPr>
        <w:t xml:space="preserve">عملکرد </w:t>
      </w:r>
      <w:r w:rsidRPr="00203488">
        <w:rPr>
          <w:rFonts w:cs="B Nazanin"/>
          <w:szCs w:val="28"/>
          <w:rtl/>
        </w:rPr>
        <w:t>توکن</w:t>
      </w:r>
      <w:r w:rsidRPr="00203488">
        <w:rPr>
          <w:rFonts w:cs="B Nazanin" w:hint="cs"/>
          <w:szCs w:val="28"/>
          <w:rtl/>
        </w:rPr>
        <w:t>‌</w:t>
      </w:r>
      <w:r w:rsidRPr="00203488">
        <w:rPr>
          <w:rFonts w:cs="B Nazanin"/>
          <w:szCs w:val="28"/>
          <w:rtl/>
        </w:rPr>
        <w:t>ها</w:t>
      </w:r>
      <w:r w:rsidRPr="00203488">
        <w:rPr>
          <w:rFonts w:cs="B Nazanin" w:hint="cs"/>
          <w:szCs w:val="28"/>
          <w:rtl/>
        </w:rPr>
        <w:t>ی</w:t>
      </w:r>
      <w:r w:rsidRPr="00203488">
        <w:rPr>
          <w:rFonts w:cs="B Nazanin"/>
          <w:szCs w:val="28"/>
          <w:rtl/>
        </w:rPr>
        <w:t xml:space="preserve"> مختلف کدامند</w:t>
      </w:r>
      <w:r w:rsidR="005C16A3" w:rsidRPr="00203488">
        <w:rPr>
          <w:rFonts w:cs="B Nazanin"/>
          <w:szCs w:val="28"/>
          <w:rtl/>
        </w:rPr>
        <w:t>؟</w:t>
      </w:r>
    </w:p>
    <w:p w14:paraId="5CEDBDC3" w14:textId="77777777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2795DC6D" w14:textId="5136D77A" w:rsidR="005C16A3" w:rsidRPr="00A275C0" w:rsidRDefault="00203488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توکن</w:t>
      </w:r>
      <w:r w:rsidR="005C16A3" w:rsidRPr="00A275C0">
        <w:rPr>
          <w:rFonts w:cs="B Nazanin"/>
          <w:szCs w:val="28"/>
          <w:rtl/>
        </w:rPr>
        <w:t xml:space="preserve"> چ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 w:hint="eastAsia"/>
          <w:szCs w:val="28"/>
          <w:rtl/>
        </w:rPr>
        <w:t>ز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است که ارزش را نشان م</w:t>
      </w:r>
      <w:r w:rsidR="005C16A3" w:rsidRPr="00A275C0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5C16A3" w:rsidRPr="00A275C0">
        <w:rPr>
          <w:rFonts w:cs="B Nazanin"/>
          <w:szCs w:val="28"/>
          <w:rtl/>
        </w:rPr>
        <w:t>دهد. راه</w:t>
      </w:r>
      <w:r>
        <w:rPr>
          <w:rFonts w:cs="B Nazanin" w:hint="cs"/>
          <w:szCs w:val="28"/>
          <w:rtl/>
        </w:rPr>
        <w:t>‌</w:t>
      </w:r>
      <w:r w:rsidR="005C16A3" w:rsidRPr="00A275C0">
        <w:rPr>
          <w:rFonts w:cs="B Nazanin"/>
          <w:szCs w:val="28"/>
          <w:rtl/>
        </w:rPr>
        <w:t>ها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ز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 w:hint="eastAsia"/>
          <w:szCs w:val="28"/>
          <w:rtl/>
        </w:rPr>
        <w:t>اد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برا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تقسیم بندی</w:t>
      </w:r>
      <w:r w:rsidR="005C16A3" w:rsidRPr="00A275C0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توکن</w:t>
      </w:r>
      <w:r w:rsidR="005C16A3" w:rsidRPr="00A275C0">
        <w:rPr>
          <w:rFonts w:cs="B Nazanin"/>
          <w:szCs w:val="28"/>
          <w:rtl/>
        </w:rPr>
        <w:t xml:space="preserve"> وجود دارد. برا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مثال انواع توکن. توکن</w:t>
      </w:r>
      <w:r w:rsidR="00C1024B">
        <w:rPr>
          <w:rFonts w:cs="B Nazanin" w:hint="cs"/>
          <w:szCs w:val="28"/>
          <w:rtl/>
        </w:rPr>
        <w:t>‌</w:t>
      </w:r>
      <w:r w:rsidR="005C16A3" w:rsidRPr="00A275C0">
        <w:rPr>
          <w:rFonts w:cs="B Nazanin"/>
          <w:szCs w:val="28"/>
          <w:rtl/>
        </w:rPr>
        <w:t>ها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</w:t>
      </w:r>
      <w:r w:rsidR="00C1024B">
        <w:rPr>
          <w:rFonts w:cs="B Nazanin" w:hint="cs"/>
          <w:szCs w:val="28"/>
          <w:rtl/>
        </w:rPr>
        <w:t>مثلی</w:t>
      </w:r>
      <w:r w:rsidR="005C16A3" w:rsidRPr="00A275C0">
        <w:rPr>
          <w:rFonts w:cs="B Nazanin"/>
          <w:szCs w:val="28"/>
          <w:rtl/>
        </w:rPr>
        <w:t xml:space="preserve"> و توکن</w:t>
      </w:r>
      <w:r w:rsidR="00C1024B">
        <w:rPr>
          <w:rFonts w:cs="B Nazanin" w:hint="cs"/>
          <w:szCs w:val="28"/>
          <w:rtl/>
        </w:rPr>
        <w:t>‌</w:t>
      </w:r>
      <w:r w:rsidR="005C16A3" w:rsidRPr="00A275C0">
        <w:rPr>
          <w:rFonts w:cs="B Nazanin"/>
          <w:szCs w:val="28"/>
          <w:rtl/>
        </w:rPr>
        <w:t>ها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/>
          <w:szCs w:val="28"/>
          <w:rtl/>
        </w:rPr>
        <w:t xml:space="preserve"> غ</w:t>
      </w:r>
      <w:r w:rsidR="005C16A3" w:rsidRPr="00A275C0">
        <w:rPr>
          <w:rFonts w:cs="B Nazanin" w:hint="cs"/>
          <w:szCs w:val="28"/>
          <w:rtl/>
        </w:rPr>
        <w:t>ی</w:t>
      </w:r>
      <w:r w:rsidR="005C16A3" w:rsidRPr="00A275C0">
        <w:rPr>
          <w:rFonts w:cs="B Nazanin" w:hint="eastAsia"/>
          <w:szCs w:val="28"/>
          <w:rtl/>
        </w:rPr>
        <w:t>ر</w:t>
      </w:r>
      <w:r w:rsidR="005C16A3" w:rsidRPr="00A275C0">
        <w:rPr>
          <w:rFonts w:cs="B Nazanin"/>
          <w:szCs w:val="28"/>
          <w:rtl/>
        </w:rPr>
        <w:t xml:space="preserve"> </w:t>
      </w:r>
      <w:r w:rsidR="00C1024B">
        <w:rPr>
          <w:rFonts w:cs="B Nazanin" w:hint="cs"/>
          <w:szCs w:val="28"/>
          <w:rtl/>
        </w:rPr>
        <w:t>مثلی</w:t>
      </w:r>
      <w:r w:rsidR="005C16A3" w:rsidRPr="00A275C0">
        <w:rPr>
          <w:rFonts w:cs="B Nazanin"/>
          <w:szCs w:val="28"/>
          <w:rtl/>
        </w:rPr>
        <w:t xml:space="preserve"> (</w:t>
      </w:r>
      <w:r w:rsidR="005C16A3" w:rsidRPr="00A275C0">
        <w:rPr>
          <w:rFonts w:cs="B Nazanin"/>
          <w:szCs w:val="28"/>
        </w:rPr>
        <w:t>NFT</w:t>
      </w:r>
      <w:r w:rsidR="005C16A3" w:rsidRPr="00A275C0">
        <w:rPr>
          <w:rFonts w:cs="B Nazanin"/>
          <w:szCs w:val="28"/>
          <w:rtl/>
        </w:rPr>
        <w:t>) وجود دارد.</w:t>
      </w:r>
    </w:p>
    <w:p w14:paraId="3B35FB5E" w14:textId="77777777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34DD6B74" w14:textId="63D60AEE" w:rsidR="005C16A3" w:rsidRPr="00A275C0" w:rsidRDefault="005C16A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/>
          <w:szCs w:val="28"/>
          <w:rtl/>
        </w:rPr>
        <w:t xml:space="preserve"> از راه‌ها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دسته‌بند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توکن‌ها بر اساس عملکرد آنهاست. چهار </w:t>
      </w:r>
      <w:r w:rsidR="00C1024B">
        <w:rPr>
          <w:rFonts w:cs="B Nazanin" w:hint="cs"/>
          <w:szCs w:val="28"/>
          <w:rtl/>
        </w:rPr>
        <w:t>عملکرد</w:t>
      </w:r>
      <w:r w:rsidRPr="00A275C0">
        <w:rPr>
          <w:rFonts w:cs="B Nazanin"/>
          <w:szCs w:val="28"/>
          <w:rtl/>
        </w:rPr>
        <w:t xml:space="preserve"> توکن اصل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وجود دارد - </w:t>
      </w:r>
      <w:r w:rsidRPr="00A275C0">
        <w:rPr>
          <w:rFonts w:cs="B Nazanin"/>
          <w:szCs w:val="28"/>
        </w:rPr>
        <w:t>SUMS</w:t>
      </w:r>
      <w:r w:rsidRPr="00A275C0">
        <w:rPr>
          <w:rFonts w:cs="B Nazanin"/>
          <w:szCs w:val="28"/>
          <w:rtl/>
        </w:rPr>
        <w:t xml:space="preserve">. </w:t>
      </w:r>
      <w:r w:rsidR="007E0432">
        <w:rPr>
          <w:rFonts w:asciiTheme="minorHAnsi" w:hAnsiTheme="minorHAnsi" w:cs="B Nazanin" w:hint="cs"/>
          <w:szCs w:val="28"/>
          <w:rtl/>
          <w:lang w:bidi="fa-IR"/>
        </w:rPr>
        <w:t>اوراق بهادار</w:t>
      </w:r>
      <w:r w:rsidR="00C1024B">
        <w:rPr>
          <w:rFonts w:asciiTheme="minorHAnsi" w:hAnsiTheme="minorHAnsi" w:cs="B Nazanin" w:hint="cs"/>
          <w:szCs w:val="28"/>
          <w:rtl/>
          <w:lang w:bidi="fa-IR"/>
        </w:rPr>
        <w:t>‌</w:t>
      </w:r>
      <w:r w:rsidR="00C1024B">
        <w:rPr>
          <w:rStyle w:val="FootnoteReference"/>
          <w:rFonts w:asciiTheme="minorHAnsi" w:hAnsiTheme="minorHAnsi" w:cs="B Nazanin"/>
          <w:szCs w:val="28"/>
          <w:rtl/>
          <w:lang w:bidi="fa-IR"/>
        </w:rPr>
        <w:footnoteReference w:id="29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</w:t>
      </w:r>
      <w:r w:rsidR="00C1024B">
        <w:rPr>
          <w:rFonts w:cs="B Nazanin" w:hint="cs"/>
          <w:szCs w:val="28"/>
          <w:rtl/>
        </w:rPr>
        <w:t>کاربرد پذیری</w:t>
      </w:r>
      <w:r w:rsidR="00C1024B">
        <w:rPr>
          <w:rStyle w:val="FootnoteReference"/>
          <w:rFonts w:cs="B Nazanin"/>
          <w:szCs w:val="28"/>
          <w:rtl/>
        </w:rPr>
        <w:footnoteReference w:id="30"/>
      </w:r>
      <w:r w:rsidRPr="00A275C0">
        <w:rPr>
          <w:rFonts w:cs="B Nazanin"/>
          <w:szCs w:val="28"/>
          <w:rtl/>
        </w:rPr>
        <w:t xml:space="preserve">، پول و </w:t>
      </w:r>
      <w:r w:rsidR="00DC6C93">
        <w:rPr>
          <w:rFonts w:cs="B Nazanin" w:hint="cs"/>
          <w:szCs w:val="28"/>
          <w:rtl/>
        </w:rPr>
        <w:t>توکن</w:t>
      </w:r>
      <w:r w:rsidRPr="00A275C0">
        <w:rPr>
          <w:rFonts w:cs="B Nazanin"/>
          <w:szCs w:val="28"/>
          <w:rtl/>
        </w:rPr>
        <w:t xml:space="preserve"> پا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دار</w:t>
      </w:r>
      <w:r w:rsidRPr="00A275C0">
        <w:rPr>
          <w:rFonts w:cs="B Nazanin"/>
          <w:szCs w:val="28"/>
          <w:rtl/>
        </w:rPr>
        <w:t>.</w:t>
      </w:r>
    </w:p>
    <w:p w14:paraId="087CF488" w14:textId="6756F4C0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راه‌ها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وجود دارد که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عملکردها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خاص توکن را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د،</w:t>
      </w:r>
      <w:r w:rsidRPr="00A275C0">
        <w:rPr>
          <w:rFonts w:cs="B Nazanin"/>
          <w:szCs w:val="28"/>
          <w:rtl/>
        </w:rPr>
        <w:t xml:space="preserve"> به‌و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ژه</w:t>
      </w:r>
      <w:r w:rsidRPr="00A275C0">
        <w:rPr>
          <w:rFonts w:cs="B Nazanin"/>
          <w:szCs w:val="28"/>
          <w:rtl/>
        </w:rPr>
        <w:t xml:space="preserve"> از منظر قانون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و شروع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به مشخص کردن آنچه که توکن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تواند</w:t>
      </w:r>
      <w:r w:rsidRPr="00A275C0">
        <w:rPr>
          <w:rFonts w:cs="B Nazanin"/>
          <w:szCs w:val="28"/>
          <w:rtl/>
        </w:rPr>
        <w:t xml:space="preserve"> انجام دهد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نم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تواند</w:t>
      </w:r>
      <w:r w:rsidRPr="00A275C0">
        <w:rPr>
          <w:rFonts w:cs="B Nazanin"/>
          <w:szCs w:val="28"/>
          <w:rtl/>
        </w:rPr>
        <w:t xml:space="preserve"> انجام دهد. اما </w:t>
      </w:r>
      <w:r w:rsidR="00DC6C93">
        <w:rPr>
          <w:rFonts w:cs="B Nazanin" w:hint="cs"/>
          <w:szCs w:val="28"/>
          <w:rtl/>
        </w:rPr>
        <w:t>این جدول</w:t>
      </w:r>
      <w:r w:rsidRPr="00A275C0">
        <w:rPr>
          <w:rFonts w:cs="B Nazanin"/>
          <w:szCs w:val="28"/>
          <w:rtl/>
        </w:rPr>
        <w:t xml:space="preserve"> در مورد آن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</w:t>
      </w:r>
      <w:r w:rsidRPr="00A275C0">
        <w:rPr>
          <w:rFonts w:cs="B Nazanin"/>
          <w:szCs w:val="28"/>
          <w:rtl/>
        </w:rPr>
        <w:t>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جدول در مورد </w:t>
      </w:r>
      <w:r w:rsidR="00DC6C93">
        <w:rPr>
          <w:rFonts w:cs="B Nazanin" w:hint="cs"/>
          <w:szCs w:val="28"/>
          <w:rtl/>
        </w:rPr>
        <w:t>عملکرد</w:t>
      </w:r>
      <w:r w:rsidRPr="00A275C0">
        <w:rPr>
          <w:rFonts w:cs="B Nazanin"/>
          <w:szCs w:val="28"/>
          <w:rtl/>
        </w:rPr>
        <w:t xml:space="preserve"> عموم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سطح بالا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است که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توکن 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 w:hint="cs"/>
          <w:szCs w:val="28"/>
          <w:rtl/>
        </w:rPr>
        <w:t>ی</w:t>
      </w:r>
      <w:r w:rsidR="00DC6C93">
        <w:rPr>
          <w:rFonts w:asciiTheme="minorHAnsi" w:hAnsiTheme="minorHAnsi" w:cs="Calibri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</w:rPr>
        <w:t>تواند داشته باشد.</w:t>
      </w:r>
    </w:p>
    <w:p w14:paraId="3CBDBA4E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59703692" w14:textId="6D707EC0" w:rsidR="00DC6C93" w:rsidRPr="00DC6C93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توجه</w:t>
      </w:r>
      <w:r w:rsidRPr="00A275C0">
        <w:rPr>
          <w:rFonts w:cs="B Nazanin"/>
          <w:szCs w:val="28"/>
          <w:rtl/>
        </w:rPr>
        <w:t>: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امکان وجود دارد که عملکردها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مانند توکن‌ها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7E0432">
        <w:rPr>
          <w:rFonts w:cs="B Nazanin"/>
          <w:szCs w:val="28"/>
          <w:rtl/>
        </w:rPr>
        <w:t>غیرمثلی</w:t>
      </w:r>
      <w:r w:rsidRPr="00A275C0">
        <w:rPr>
          <w:rFonts w:cs="B Nazanin"/>
          <w:szCs w:val="28"/>
          <w:rtl/>
        </w:rPr>
        <w:t>(</w:t>
      </w:r>
      <w:r w:rsidRPr="00A275C0">
        <w:rPr>
          <w:rFonts w:cs="B Nazanin"/>
          <w:szCs w:val="28"/>
        </w:rPr>
        <w:t>NFT</w:t>
      </w:r>
      <w:r w:rsidRPr="00A275C0">
        <w:rPr>
          <w:rFonts w:cs="B Nazanin"/>
          <w:szCs w:val="28"/>
          <w:rtl/>
        </w:rPr>
        <w:t>) و آنچه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توانند</w:t>
      </w:r>
      <w:r w:rsidRPr="00A275C0">
        <w:rPr>
          <w:rFonts w:cs="B Nazanin"/>
          <w:szCs w:val="28"/>
          <w:rtl/>
        </w:rPr>
        <w:t xml:space="preserve"> نشان دهند، داشته باشند. </w:t>
      </w:r>
      <w:r w:rsidR="00DC6C93" w:rsidRPr="00DC6C93">
        <w:rPr>
          <w:rFonts w:cs="B Nazanin"/>
          <w:szCs w:val="28"/>
          <w:rtl/>
        </w:rPr>
        <w:t>ا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ن</w:t>
      </w:r>
      <w:r w:rsidR="00DC6C93" w:rsidRPr="00DC6C93">
        <w:rPr>
          <w:rFonts w:cs="B Nazanin"/>
          <w:szCs w:val="28"/>
          <w:rtl/>
        </w:rPr>
        <w:t xml:space="preserve"> بخش بر رو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توکن ها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</w:t>
      </w:r>
      <w:r w:rsidR="00DC6C93">
        <w:rPr>
          <w:rFonts w:cs="B Nazanin" w:hint="cs"/>
          <w:szCs w:val="28"/>
          <w:rtl/>
        </w:rPr>
        <w:t>مثلی</w:t>
      </w:r>
      <w:r w:rsidR="00DC6C93" w:rsidRPr="00DC6C93">
        <w:rPr>
          <w:rFonts w:cs="B Nazanin"/>
          <w:szCs w:val="28"/>
          <w:rtl/>
        </w:rPr>
        <w:t xml:space="preserve"> تمرکز دارد. 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ک</w:t>
      </w:r>
      <w:r w:rsidR="00DC6C93" w:rsidRPr="00DC6C93">
        <w:rPr>
          <w:rFonts w:cs="B Nazanin"/>
          <w:szCs w:val="28"/>
          <w:rtl/>
        </w:rPr>
        <w:t xml:space="preserve"> اسکناس 5 دلار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در همه جا 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کسان</w:t>
      </w:r>
      <w:r w:rsidR="00DC6C93" w:rsidRPr="00DC6C93">
        <w:rPr>
          <w:rFonts w:cs="B Nazanin"/>
          <w:szCs w:val="28"/>
          <w:rtl/>
        </w:rPr>
        <w:t xml:space="preserve"> است (</w:t>
      </w:r>
      <w:r w:rsidR="007E0432" w:rsidRPr="007E0432">
        <w:rPr>
          <w:rFonts w:cs="B Nazanin"/>
          <w:szCs w:val="28"/>
          <w:rtl/>
        </w:rPr>
        <w:t>مثل</w:t>
      </w:r>
      <w:r w:rsidR="007E0432" w:rsidRPr="007E0432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) اما 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ک</w:t>
      </w:r>
      <w:r w:rsidR="00DC6C93" w:rsidRPr="00DC6C93">
        <w:rPr>
          <w:rFonts w:cs="B Nazanin"/>
          <w:szCs w:val="28"/>
          <w:rtl/>
        </w:rPr>
        <w:t xml:space="preserve"> اسکناس 5 دلار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امضا شده توسط باراک اوباما با هر اسکناس 5 دلار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د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گر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که م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/>
          <w:szCs w:val="28"/>
          <w:rtl/>
        </w:rPr>
        <w:t xml:space="preserve"> ب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ن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د</w:t>
      </w:r>
      <w:r w:rsidR="00DC6C93" w:rsidRPr="00DC6C93">
        <w:rPr>
          <w:rFonts w:cs="B Nazanin"/>
          <w:szCs w:val="28"/>
          <w:rtl/>
        </w:rPr>
        <w:t xml:space="preserve"> 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کسان</w:t>
      </w:r>
      <w:r w:rsidR="00DC6C93" w:rsidRPr="00DC6C93">
        <w:rPr>
          <w:rFonts w:cs="B Nazanin"/>
          <w:szCs w:val="28"/>
          <w:rtl/>
        </w:rPr>
        <w:t xml:space="preserve"> ن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ست</w:t>
      </w:r>
      <w:r w:rsidR="00DC6C93" w:rsidRPr="00DC6C93">
        <w:rPr>
          <w:rFonts w:cs="B Nazanin"/>
          <w:szCs w:val="28"/>
          <w:rtl/>
        </w:rPr>
        <w:t>. ا</w:t>
      </w:r>
      <w:r w:rsidR="00DC6C93" w:rsidRPr="00DC6C93">
        <w:rPr>
          <w:rFonts w:cs="B Nazanin" w:hint="cs"/>
          <w:szCs w:val="28"/>
          <w:rtl/>
        </w:rPr>
        <w:t>ی</w:t>
      </w:r>
      <w:r w:rsidR="00DC6C93" w:rsidRPr="00DC6C93">
        <w:rPr>
          <w:rFonts w:cs="B Nazanin" w:hint="eastAsia"/>
          <w:szCs w:val="28"/>
          <w:rtl/>
        </w:rPr>
        <w:t>ن</w:t>
      </w:r>
      <w:r w:rsidR="00DC6C93" w:rsidRPr="00DC6C93">
        <w:rPr>
          <w:rFonts w:cs="B Nazanin"/>
          <w:szCs w:val="28"/>
          <w:rtl/>
        </w:rPr>
        <w:t xml:space="preserve"> به تنها</w:t>
      </w:r>
      <w:r w:rsidR="00DC6C93" w:rsidRPr="00DC6C93">
        <w:rPr>
          <w:rFonts w:cs="B Nazanin" w:hint="cs"/>
          <w:szCs w:val="28"/>
          <w:rtl/>
        </w:rPr>
        <w:t>یی</w:t>
      </w:r>
      <w:r w:rsidR="00DC6C93" w:rsidRPr="00DC6C93">
        <w:rPr>
          <w:rFonts w:cs="B Nazanin"/>
          <w:szCs w:val="28"/>
          <w:rtl/>
        </w:rPr>
        <w:t xml:space="preserve"> منحصر به فرد است (</w:t>
      </w:r>
      <w:r w:rsidR="00DC6C93">
        <w:rPr>
          <w:rFonts w:cs="B Nazanin" w:hint="cs"/>
          <w:szCs w:val="28"/>
          <w:rtl/>
        </w:rPr>
        <w:t>غیر مثلی</w:t>
      </w:r>
      <w:r w:rsidR="00DC6C93" w:rsidRPr="00DC6C93">
        <w:rPr>
          <w:rFonts w:cs="B Nazanin"/>
          <w:szCs w:val="28"/>
          <w:rtl/>
        </w:rPr>
        <w:t>).</w:t>
      </w:r>
    </w:p>
    <w:p w14:paraId="40EA556F" w14:textId="77777777" w:rsidR="00DC6C93" w:rsidRPr="00DC6C93" w:rsidRDefault="00DC6C93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6CE1BF9" w14:textId="3FF54EFE" w:rsidR="00A275C0" w:rsidRPr="00EC5E9B" w:rsidRDefault="00DC6C93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DC6C93">
        <w:rPr>
          <w:rFonts w:cs="B Nazanin" w:hint="eastAsia"/>
          <w:szCs w:val="28"/>
          <w:rtl/>
        </w:rPr>
        <w:t>برا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تاک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د،</w:t>
      </w:r>
      <w:r w:rsidRPr="00DC6C93">
        <w:rPr>
          <w:rFonts w:cs="B Nazanin"/>
          <w:szCs w:val="28"/>
          <w:rtl/>
        </w:rPr>
        <w:t xml:space="preserve"> توکن</w:t>
      </w:r>
      <w:r>
        <w:rPr>
          <w:rFonts w:cs="B Nazanin" w:hint="cs"/>
          <w:szCs w:val="28"/>
          <w:rtl/>
        </w:rPr>
        <w:t>‌</w:t>
      </w:r>
      <w:r w:rsidRPr="00DC6C93">
        <w:rPr>
          <w:rFonts w:cs="B Nazanin"/>
          <w:szCs w:val="28"/>
          <w:rtl/>
        </w:rPr>
        <w:t>ها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مثلی</w:t>
      </w:r>
      <w:r w:rsidRPr="00DC6C93">
        <w:rPr>
          <w:rFonts w:cs="B Nazanin"/>
          <w:szCs w:val="28"/>
          <w:rtl/>
        </w:rPr>
        <w:t xml:space="preserve"> به 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ن</w:t>
      </w:r>
      <w:r w:rsidRPr="00DC6C93">
        <w:rPr>
          <w:rFonts w:cs="B Nazanin"/>
          <w:szCs w:val="28"/>
          <w:rtl/>
        </w:rPr>
        <w:t xml:space="preserve"> معن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هستند</w:t>
      </w:r>
      <w:r w:rsidRPr="00DC6C93">
        <w:rPr>
          <w:rFonts w:cs="B Nazanin"/>
          <w:szCs w:val="28"/>
          <w:rtl/>
        </w:rPr>
        <w:t xml:space="preserve"> که هر توکن 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کسان</w:t>
      </w:r>
      <w:r w:rsidRPr="00DC6C93">
        <w:rPr>
          <w:rFonts w:cs="B Nazanin"/>
          <w:szCs w:val="28"/>
          <w:rtl/>
        </w:rPr>
        <w:t xml:space="preserve"> است و م</w:t>
      </w:r>
      <w:r w:rsidRPr="00DC6C93">
        <w:rPr>
          <w:rFonts w:cs="B Nazanin" w:hint="cs"/>
          <w:szCs w:val="28"/>
          <w:rtl/>
        </w:rPr>
        <w:t>ی</w:t>
      </w:r>
      <w:r w:rsidR="00EC5E9B">
        <w:rPr>
          <w:rFonts w:cs="B Nazanin" w:hint="cs"/>
          <w:szCs w:val="28"/>
          <w:rtl/>
        </w:rPr>
        <w:t>‌</w:t>
      </w:r>
      <w:r w:rsidRPr="00DC6C93">
        <w:rPr>
          <w:rFonts w:cs="B Nazanin"/>
          <w:szCs w:val="28"/>
          <w:rtl/>
        </w:rPr>
        <w:t>توان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د</w:t>
      </w:r>
      <w:r w:rsidRPr="00DC6C93">
        <w:rPr>
          <w:rFonts w:cs="B Nazanin"/>
          <w:szCs w:val="28"/>
          <w:rtl/>
        </w:rPr>
        <w:t xml:space="preserve"> 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ک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را با 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گر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تعو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ض</w:t>
      </w:r>
      <w:r w:rsidRPr="00DC6C93">
        <w:rPr>
          <w:rFonts w:cs="B Nazanin"/>
          <w:szCs w:val="28"/>
          <w:rtl/>
        </w:rPr>
        <w:t xml:space="preserve"> کن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د</w:t>
      </w:r>
      <w:r w:rsidRPr="00DC6C93">
        <w:rPr>
          <w:rFonts w:cs="B Nazanin"/>
          <w:szCs w:val="28"/>
          <w:rtl/>
        </w:rPr>
        <w:t xml:space="preserve">. به عنوان مثال. </w:t>
      </w:r>
      <w:r w:rsidRPr="00DC6C93">
        <w:rPr>
          <w:rFonts w:cs="B Nazanin"/>
          <w:szCs w:val="28"/>
        </w:rPr>
        <w:t>BTC</w:t>
      </w:r>
      <w:r w:rsidR="00EC5E9B">
        <w:rPr>
          <w:rFonts w:cs="Calibri" w:hint="cs"/>
          <w:szCs w:val="28"/>
          <w:rtl/>
        </w:rPr>
        <w:t>$</w:t>
      </w:r>
      <w:r w:rsidR="00EC5E9B">
        <w:rPr>
          <w:rFonts w:cs="B Nazanin" w:hint="cs"/>
          <w:szCs w:val="28"/>
          <w:rtl/>
        </w:rPr>
        <w:t xml:space="preserve">. </w:t>
      </w:r>
      <w:r w:rsidRPr="00DC6C93">
        <w:rPr>
          <w:rFonts w:cs="B Nazanin"/>
          <w:szCs w:val="28"/>
          <w:rtl/>
        </w:rPr>
        <w:t>توکن‌ها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غ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ر</w:t>
      </w:r>
      <w:r w:rsidR="00EC5E9B">
        <w:rPr>
          <w:rFonts w:cs="B Nazanin" w:hint="cs"/>
          <w:szCs w:val="28"/>
          <w:rtl/>
        </w:rPr>
        <w:t>مثلی</w:t>
      </w:r>
      <w:r w:rsidRPr="00DC6C93">
        <w:rPr>
          <w:rFonts w:cs="B Nazanin" w:hint="eastAsia"/>
          <w:szCs w:val="28"/>
          <w:rtl/>
        </w:rPr>
        <w:t>،</w:t>
      </w:r>
      <w:r w:rsidRPr="00DC6C93">
        <w:rPr>
          <w:rFonts w:cs="B Nazanin"/>
          <w:szCs w:val="28"/>
          <w:rtl/>
        </w:rPr>
        <w:t xml:space="preserve"> توکن‌ها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منحصربه‌فرد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هستند که نم</w:t>
      </w:r>
      <w:r w:rsidRPr="00DC6C93">
        <w:rPr>
          <w:rFonts w:cs="B Nazanin" w:hint="cs"/>
          <w:szCs w:val="28"/>
          <w:rtl/>
        </w:rPr>
        <w:t>ی‌</w:t>
      </w:r>
      <w:r w:rsidRPr="00DC6C93">
        <w:rPr>
          <w:rFonts w:cs="B Nazanin" w:hint="eastAsia"/>
          <w:szCs w:val="28"/>
          <w:rtl/>
        </w:rPr>
        <w:t>توان</w:t>
      </w:r>
      <w:r w:rsidRPr="00DC6C93">
        <w:rPr>
          <w:rFonts w:cs="B Nazanin"/>
          <w:szCs w:val="28"/>
          <w:rtl/>
        </w:rPr>
        <w:t xml:space="preserve"> آنها را با توکن 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گر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تعو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ض</w:t>
      </w:r>
      <w:r w:rsidRPr="00DC6C93">
        <w:rPr>
          <w:rFonts w:cs="B Nazanin"/>
          <w:szCs w:val="28"/>
          <w:rtl/>
        </w:rPr>
        <w:t xml:space="preserve"> کرد. به عنوان مثال. هنر رمزنگار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ج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تال</w:t>
      </w:r>
      <w:r w:rsidRPr="00DC6C93">
        <w:rPr>
          <w:rFonts w:cs="B Nazanin"/>
          <w:szCs w:val="28"/>
          <w:rtl/>
        </w:rPr>
        <w:t xml:space="preserve"> 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ا</w:t>
      </w:r>
      <w:r w:rsidRPr="00DC6C93">
        <w:rPr>
          <w:rFonts w:cs="B Nazanin"/>
          <w:szCs w:val="28"/>
          <w:rtl/>
        </w:rPr>
        <w:t xml:space="preserve"> موجود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ت</w:t>
      </w:r>
      <w:r w:rsidR="00EC5E9B">
        <w:rPr>
          <w:rFonts w:cs="B Nazanin" w:hint="cs"/>
          <w:szCs w:val="28"/>
          <w:rtl/>
        </w:rPr>
        <w:t>‌</w:t>
      </w:r>
      <w:r w:rsidRPr="00DC6C93">
        <w:rPr>
          <w:rFonts w:cs="B Nazanin"/>
          <w:szCs w:val="28"/>
          <w:rtl/>
        </w:rPr>
        <w:t>ها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د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ج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 w:hint="eastAsia"/>
          <w:szCs w:val="28"/>
          <w:rtl/>
        </w:rPr>
        <w:t>تال</w:t>
      </w:r>
      <w:r w:rsidRPr="00DC6C93">
        <w:rPr>
          <w:rFonts w:cs="B Nazanin" w:hint="cs"/>
          <w:szCs w:val="28"/>
          <w:rtl/>
        </w:rPr>
        <w:t>ی</w:t>
      </w:r>
      <w:r w:rsidRPr="00DC6C93">
        <w:rPr>
          <w:rFonts w:cs="B Nazanin"/>
          <w:szCs w:val="28"/>
          <w:rtl/>
        </w:rPr>
        <w:t xml:space="preserve"> مانند </w:t>
      </w:r>
      <w:proofErr w:type="spellStart"/>
      <w:r w:rsidRPr="00DC6C93">
        <w:rPr>
          <w:rFonts w:cs="B Nazanin"/>
          <w:szCs w:val="28"/>
        </w:rPr>
        <w:t>Axie</w:t>
      </w:r>
      <w:proofErr w:type="spellEnd"/>
      <w:r w:rsidRPr="00DC6C93">
        <w:rPr>
          <w:rFonts w:cs="B Nazanin"/>
          <w:szCs w:val="28"/>
        </w:rPr>
        <w:t xml:space="preserve"> Infinity</w:t>
      </w:r>
      <w:r w:rsidRPr="00DC6C93">
        <w:rPr>
          <w:rFonts w:cs="B Nazanin"/>
          <w:szCs w:val="28"/>
          <w:rtl/>
        </w:rPr>
        <w:t>.</w:t>
      </w:r>
    </w:p>
    <w:p w14:paraId="65F8EDAF" w14:textId="409B1972" w:rsidR="00EC5E9B" w:rsidRPr="00A275C0" w:rsidRDefault="00EC5E9B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lastRenderedPageBreak/>
        <w:t xml:space="preserve">توکن </w:t>
      </w:r>
      <w:r w:rsidR="007E0432">
        <w:rPr>
          <w:rFonts w:cs="B Nazanin" w:hint="cs"/>
          <w:szCs w:val="28"/>
          <w:rtl/>
          <w:lang w:bidi="fa-IR"/>
        </w:rPr>
        <w:t>اوراق بهادار</w:t>
      </w:r>
      <w:r>
        <w:rPr>
          <w:rStyle w:val="FootnoteReference"/>
          <w:rFonts w:cs="B Nazanin"/>
          <w:szCs w:val="28"/>
          <w:rtl/>
          <w:lang w:bidi="fa-IR"/>
        </w:rPr>
        <w:footnoteReference w:id="31"/>
      </w:r>
    </w:p>
    <w:p w14:paraId="3511A233" w14:textId="69CDCFC2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توکن زمان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EC5E9B">
        <w:rPr>
          <w:rFonts w:cs="B Nazanin" w:hint="cs"/>
          <w:szCs w:val="28"/>
          <w:rtl/>
          <w:lang w:bidi="fa-IR"/>
        </w:rPr>
        <w:t xml:space="preserve">توکن </w:t>
      </w:r>
      <w:r w:rsidR="007E0432">
        <w:rPr>
          <w:rFonts w:cs="B Nazanin" w:hint="cs"/>
          <w:szCs w:val="28"/>
          <w:rtl/>
          <w:lang w:bidi="fa-IR"/>
        </w:rPr>
        <w:t>اوراق بهادار</w:t>
      </w:r>
      <w:r w:rsidRPr="00A275C0">
        <w:rPr>
          <w:rFonts w:cs="B Nazanin"/>
          <w:szCs w:val="28"/>
          <w:rtl/>
          <w:lang w:bidi="fa-IR"/>
        </w:rPr>
        <w:t xml:space="preserve"> است که نشان دهنده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دارا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EC5E9B">
        <w:rPr>
          <w:rFonts w:cs="B Nazanin" w:hint="cs"/>
          <w:szCs w:val="28"/>
          <w:rtl/>
          <w:lang w:bidi="fa-IR"/>
        </w:rPr>
        <w:t>زیرساختی</w:t>
      </w:r>
      <w:r w:rsidRPr="00A275C0">
        <w:rPr>
          <w:rFonts w:cs="B Nazanin"/>
          <w:szCs w:val="28"/>
          <w:rtl/>
          <w:lang w:bidi="fa-IR"/>
        </w:rPr>
        <w:t xml:space="preserve"> باشد. به طور سنت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شما آن را با استفاده از تست هو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تع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EC5E9B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. فقط به آن به عنوان </w:t>
      </w:r>
      <w:r w:rsidR="00EC5E9B">
        <w:rPr>
          <w:rFonts w:cs="B Nazanin" w:hint="cs"/>
          <w:szCs w:val="28"/>
          <w:rtl/>
          <w:lang w:bidi="fa-IR"/>
        </w:rPr>
        <w:t>توکنی</w:t>
      </w:r>
      <w:r w:rsidRPr="00A275C0">
        <w:rPr>
          <w:rFonts w:cs="B Nazanin"/>
          <w:szCs w:val="28"/>
          <w:rtl/>
          <w:lang w:bidi="fa-IR"/>
        </w:rPr>
        <w:t xml:space="preserve"> فکر 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که ارزش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دارا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را نشان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EC5E9B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دهد. </w:t>
      </w:r>
      <w:r w:rsidR="00EC5E9B">
        <w:rPr>
          <w:rFonts w:cs="B Nazanin" w:hint="cs"/>
          <w:szCs w:val="28"/>
          <w:rtl/>
          <w:lang w:bidi="fa-IR"/>
        </w:rPr>
        <w:t xml:space="preserve">توکن </w:t>
      </w:r>
      <w:r w:rsidR="007E0432">
        <w:rPr>
          <w:rFonts w:cs="B Nazanin" w:hint="cs"/>
          <w:szCs w:val="28"/>
          <w:rtl/>
          <w:lang w:bidi="fa-IR"/>
        </w:rPr>
        <w:t>اوراق بهادار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EC5E9B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تواند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سهام توکن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زه</w:t>
      </w:r>
      <w:r w:rsidRPr="00A275C0">
        <w:rPr>
          <w:rFonts w:cs="B Nazanin"/>
          <w:szCs w:val="28"/>
          <w:rtl/>
          <w:lang w:bidi="fa-IR"/>
        </w:rPr>
        <w:t xml:space="preserve"> شده باشد، که در آن شما </w:t>
      </w:r>
      <w:r w:rsidR="003E0C0E">
        <w:rPr>
          <w:rFonts w:cs="B Nazanin" w:hint="cs"/>
          <w:szCs w:val="28"/>
          <w:rtl/>
          <w:lang w:bidi="fa-IR"/>
        </w:rPr>
        <w:t xml:space="preserve">بدون هیچ غرضی </w:t>
      </w:r>
      <w:r w:rsidRPr="00A275C0">
        <w:rPr>
          <w:rFonts w:cs="B Nazanin"/>
          <w:szCs w:val="28"/>
          <w:rtl/>
          <w:lang w:bidi="fa-IR"/>
        </w:rPr>
        <w:t xml:space="preserve">صاحب سهام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شرکت هست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. </w:t>
      </w:r>
      <w:r w:rsidR="006308AB">
        <w:rPr>
          <w:rFonts w:cs="B Nazanin" w:hint="cs"/>
          <w:szCs w:val="28"/>
          <w:rtl/>
          <w:lang w:bidi="fa-IR"/>
        </w:rPr>
        <w:t xml:space="preserve">توکن </w:t>
      </w:r>
      <w:r w:rsidR="007E0432">
        <w:rPr>
          <w:rFonts w:cs="B Nazanin" w:hint="cs"/>
          <w:szCs w:val="28"/>
          <w:rtl/>
          <w:lang w:bidi="fa-IR"/>
        </w:rPr>
        <w:t>اوراق بهادار</w:t>
      </w:r>
      <w:r w:rsidR="006308AB"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/>
          <w:szCs w:val="28"/>
          <w:rtl/>
          <w:lang w:bidi="fa-IR"/>
        </w:rPr>
        <w:t>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EC5E9B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تواند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ملک توکن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زه</w:t>
      </w:r>
      <w:r w:rsidRPr="00A275C0">
        <w:rPr>
          <w:rFonts w:cs="B Nazanin"/>
          <w:szCs w:val="28"/>
          <w:rtl/>
          <w:lang w:bidi="fa-IR"/>
        </w:rPr>
        <w:t xml:space="preserve"> شده باشد، جا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که شما مالک بخش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از ملک هست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 در نها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ت،</w:t>
      </w:r>
      <w:r w:rsidRPr="00A275C0">
        <w:rPr>
          <w:rFonts w:cs="B Nazanin"/>
          <w:szCs w:val="28"/>
          <w:rtl/>
          <w:lang w:bidi="fa-IR"/>
        </w:rPr>
        <w:t xml:space="preserve">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نما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ش</w:t>
      </w:r>
      <w:r w:rsidRPr="00A275C0">
        <w:rPr>
          <w:rFonts w:cs="B Nazanin"/>
          <w:szCs w:val="28"/>
          <w:rtl/>
          <w:lang w:bidi="fa-IR"/>
        </w:rPr>
        <w:t xml:space="preserve">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تال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از دارا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6308AB">
        <w:rPr>
          <w:rFonts w:cs="B Nazanin" w:hint="cs"/>
          <w:szCs w:val="28"/>
          <w:rtl/>
          <w:lang w:bidi="fa-IR"/>
        </w:rPr>
        <w:t>زیرساختی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6308AB">
        <w:rPr>
          <w:rFonts w:cs="B Nazanin" w:hint="cs"/>
          <w:szCs w:val="28"/>
          <w:rtl/>
          <w:lang w:bidi="fa-IR"/>
        </w:rPr>
        <w:t>است</w:t>
      </w:r>
      <w:r w:rsidRPr="00A275C0">
        <w:rPr>
          <w:rFonts w:cs="B Nazanin"/>
          <w:szCs w:val="28"/>
          <w:rtl/>
          <w:lang w:bidi="fa-IR"/>
        </w:rPr>
        <w:t>. و قسمت سرگرم کننده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است که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EC5E9B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توان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آن را معامله 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</w:t>
      </w:r>
    </w:p>
    <w:p w14:paraId="00884052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06182956" w14:textId="0389E0F1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توکن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6308AB">
        <w:rPr>
          <w:rFonts w:cs="B Nazanin" w:hint="cs"/>
          <w:szCs w:val="28"/>
          <w:rtl/>
          <w:lang w:bidi="fa-IR"/>
        </w:rPr>
        <w:t>کاربرد پذیری</w:t>
      </w:r>
      <w:r w:rsidR="00F97B44">
        <w:rPr>
          <w:rStyle w:val="FootnoteReference"/>
          <w:rFonts w:cs="B Nazanin"/>
          <w:szCs w:val="28"/>
          <w:rtl/>
          <w:lang w:bidi="fa-IR"/>
        </w:rPr>
        <w:footnoteReference w:id="32"/>
      </w:r>
    </w:p>
    <w:p w14:paraId="67F68DC6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3AFAA672" w14:textId="2B927E8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rtl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توکن</w:t>
      </w:r>
      <w:r w:rsidRPr="00A275C0">
        <w:rPr>
          <w:rFonts w:cs="B Nazanin"/>
          <w:szCs w:val="28"/>
          <w:rtl/>
          <w:lang w:bidi="fa-IR"/>
        </w:rPr>
        <w:t xml:space="preserve"> زمان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که از آن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دسترس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به پلتفرم استفاده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6308AB">
        <w:rPr>
          <w:rFonts w:cs="Calibri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شود،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6308AB" w:rsidRPr="00A275C0">
        <w:rPr>
          <w:rFonts w:cs="B Nazanin" w:hint="eastAsia"/>
          <w:szCs w:val="28"/>
          <w:rtl/>
          <w:lang w:bidi="fa-IR"/>
        </w:rPr>
        <w:t>توکن</w:t>
      </w:r>
      <w:r w:rsidR="006308AB" w:rsidRPr="00A275C0">
        <w:rPr>
          <w:rFonts w:cs="B Nazanin"/>
          <w:szCs w:val="28"/>
          <w:rtl/>
          <w:lang w:bidi="fa-IR"/>
        </w:rPr>
        <w:t xml:space="preserve"> </w:t>
      </w:r>
      <w:r w:rsidR="006308AB">
        <w:rPr>
          <w:rFonts w:cs="B Nazanin" w:hint="cs"/>
          <w:szCs w:val="28"/>
          <w:rtl/>
          <w:lang w:bidi="fa-IR"/>
        </w:rPr>
        <w:t xml:space="preserve">کاربرد پذیری </w:t>
      </w:r>
      <w:r w:rsidRPr="00A275C0">
        <w:rPr>
          <w:rFonts w:cs="B Nazanin"/>
          <w:szCs w:val="28"/>
          <w:rtl/>
          <w:lang w:bidi="fa-IR"/>
        </w:rPr>
        <w:t>است. به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فکر 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که دانشگاه شما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رزرو امکانات دانشگاه به شما </w:t>
      </w:r>
      <w:r w:rsidR="001A1870">
        <w:rPr>
          <w:rFonts w:cs="B Nazanin" w:hint="cs"/>
          <w:szCs w:val="28"/>
          <w:rtl/>
          <w:lang w:bidi="fa-IR"/>
        </w:rPr>
        <w:t>کردیت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دهد.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</w:t>
      </w:r>
      <w:r w:rsidRPr="00A275C0">
        <w:rPr>
          <w:rFonts w:cs="B Nazanin"/>
          <w:szCs w:val="28"/>
          <w:rtl/>
          <w:lang w:bidi="fa-IR"/>
        </w:rPr>
        <w:t xml:space="preserve"> شا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برنامه پروازها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مکرر خطوط هوا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 w:hint="eastAsia"/>
          <w:szCs w:val="28"/>
          <w:rtl/>
          <w:lang w:bidi="fa-IR"/>
        </w:rPr>
        <w:t>،</w:t>
      </w:r>
      <w:r w:rsidRPr="00A275C0">
        <w:rPr>
          <w:rFonts w:cs="B Nazanin"/>
          <w:szCs w:val="28"/>
          <w:rtl/>
          <w:lang w:bidi="fa-IR"/>
        </w:rPr>
        <w:t xml:space="preserve"> که در آن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توان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به شرکا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کرا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ه</w:t>
      </w:r>
      <w:r w:rsidRPr="00A275C0">
        <w:rPr>
          <w:rFonts w:cs="B Nazanin"/>
          <w:szCs w:val="28"/>
          <w:rtl/>
          <w:lang w:bidi="fa-IR"/>
        </w:rPr>
        <w:t xml:space="preserve"> هتل و اتومب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ل</w:t>
      </w:r>
      <w:r w:rsidRPr="00A275C0">
        <w:rPr>
          <w:rFonts w:cs="B Nazanin"/>
          <w:szCs w:val="28"/>
          <w:rtl/>
          <w:lang w:bidi="fa-IR"/>
        </w:rPr>
        <w:t xml:space="preserve"> دسترس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دا</w:t>
      </w:r>
      <w:r w:rsidRPr="00A275C0">
        <w:rPr>
          <w:rFonts w:cs="B Nazanin" w:hint="eastAsia"/>
          <w:szCs w:val="28"/>
          <w:rtl/>
          <w:lang w:bidi="fa-IR"/>
        </w:rPr>
        <w:t>شته</w:t>
      </w:r>
      <w:r w:rsidRPr="00A275C0">
        <w:rPr>
          <w:rFonts w:cs="B Nazanin"/>
          <w:szCs w:val="28"/>
          <w:rtl/>
          <w:lang w:bidi="fa-IR"/>
        </w:rPr>
        <w:t xml:space="preserve"> باش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و پروازها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خود را در ازا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امت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ازها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(ما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ل</w:t>
      </w:r>
      <w:r w:rsidRPr="00A275C0">
        <w:rPr>
          <w:rFonts w:cs="B Nazanin"/>
          <w:szCs w:val="28"/>
          <w:rtl/>
          <w:lang w:bidi="fa-IR"/>
        </w:rPr>
        <w:t>) که به دست آورده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ارتقا ده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نها</w:t>
      </w:r>
      <w:r w:rsidRPr="00A275C0">
        <w:rPr>
          <w:rFonts w:cs="B Nazanin"/>
          <w:szCs w:val="28"/>
          <w:rtl/>
          <w:lang w:bidi="fa-IR"/>
        </w:rPr>
        <w:t xml:space="preserve"> توکن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ها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هستند که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دسترس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به پلتفرم (امکانات دانشگاه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)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</w:t>
      </w:r>
      <w:r w:rsidRPr="00A275C0">
        <w:rPr>
          <w:rFonts w:cs="B Nazanin"/>
          <w:szCs w:val="28"/>
          <w:rtl/>
          <w:lang w:bidi="fa-IR"/>
        </w:rPr>
        <w:t xml:space="preserve"> شبکه (شبکه شرکا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خطوط هوا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>) استفاده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شوند. کاربران 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ستم</w:t>
      </w:r>
      <w:r w:rsidRPr="00A275C0">
        <w:rPr>
          <w:rFonts w:cs="B Nazanin"/>
          <w:szCs w:val="28"/>
          <w:rtl/>
          <w:lang w:bidi="fa-IR"/>
        </w:rPr>
        <w:t xml:space="preserve"> از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1A1870">
        <w:rPr>
          <w:rFonts w:cs="B Nazanin" w:hint="cs"/>
          <w:szCs w:val="28"/>
          <w:rtl/>
          <w:lang w:bidi="fa-IR"/>
        </w:rPr>
        <w:t>توکن‌</w:t>
      </w:r>
      <w:r w:rsidRPr="00A275C0">
        <w:rPr>
          <w:rFonts w:cs="B Nazanin"/>
          <w:szCs w:val="28"/>
          <w:rtl/>
          <w:lang w:bidi="fa-IR"/>
        </w:rPr>
        <w:t>ها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تعامل با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گر</w:t>
      </w:r>
      <w:r w:rsidRPr="00A275C0">
        <w:rPr>
          <w:rFonts w:cs="B Nazanin"/>
          <w:szCs w:val="28"/>
          <w:rtl/>
          <w:lang w:bidi="fa-IR"/>
        </w:rPr>
        <w:t xml:space="preserve"> در ا</w:t>
      </w:r>
      <w:r w:rsidRPr="00A275C0">
        <w:rPr>
          <w:rFonts w:cs="B Nazanin" w:hint="eastAsia"/>
          <w:szCs w:val="28"/>
          <w:rtl/>
          <w:lang w:bidi="fa-IR"/>
        </w:rPr>
        <w:t>کوس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ستم</w:t>
      </w:r>
      <w:r w:rsidRPr="00A275C0">
        <w:rPr>
          <w:rFonts w:cs="B Nazanin"/>
          <w:szCs w:val="28"/>
          <w:rtl/>
          <w:lang w:bidi="fa-IR"/>
        </w:rPr>
        <w:t xml:space="preserve"> استفاده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کنند.</w:t>
      </w:r>
    </w:p>
    <w:p w14:paraId="329B851B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/>
          <w:szCs w:val="28"/>
          <w:rtl/>
          <w:lang w:bidi="fa-IR"/>
        </w:rPr>
        <w:t>پول</w:t>
      </w:r>
    </w:p>
    <w:p w14:paraId="37E89EB1" w14:textId="40AE9444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/>
          <w:szCs w:val="28"/>
          <w:rtl/>
          <w:lang w:bidi="fa-IR"/>
        </w:rPr>
        <w:t>پول اساساً ارز است، 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که شما از آن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مبادله با افراد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گر</w:t>
      </w:r>
      <w:r w:rsidRPr="00A275C0">
        <w:rPr>
          <w:rFonts w:cs="B Nazanin"/>
          <w:szCs w:val="28"/>
          <w:rtl/>
          <w:lang w:bidi="fa-IR"/>
        </w:rPr>
        <w:t xml:space="preserve"> استفاده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 ما در مورد پول نقد</w:t>
      </w:r>
      <w:r w:rsidRPr="00A275C0">
        <w:rPr>
          <w:rFonts w:cs="B Nazanin" w:hint="cs"/>
          <w:szCs w:val="28"/>
          <w:rtl/>
          <w:lang w:bidi="fa-IR"/>
        </w:rPr>
        <w:t>ی</w:t>
      </w:r>
      <w:r w:rsidR="00F97B44">
        <w:rPr>
          <w:rStyle w:val="FootnoteReference"/>
          <w:rFonts w:cs="B Nazanin"/>
          <w:szCs w:val="28"/>
          <w:rtl/>
          <w:lang w:bidi="fa-IR"/>
        </w:rPr>
        <w:footnoteReference w:id="33"/>
      </w:r>
      <w:r w:rsidRPr="00A275C0">
        <w:rPr>
          <w:rFonts w:cs="B Nazanin"/>
          <w:szCs w:val="28"/>
          <w:rtl/>
          <w:lang w:bidi="fa-IR"/>
        </w:rPr>
        <w:t xml:space="preserve"> صحبت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</w:t>
      </w:r>
      <w:r w:rsidRPr="00A275C0">
        <w:rPr>
          <w:rFonts w:cs="B Nazanin"/>
          <w:szCs w:val="28"/>
          <w:rtl/>
          <w:lang w:bidi="fa-IR"/>
        </w:rPr>
        <w:t xml:space="preserve"> که شما با آن پرداخت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1A187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</w:t>
      </w:r>
    </w:p>
    <w:p w14:paraId="721CC62D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54EB94A6" w14:textId="0CCC5A7B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پول</w:t>
      </w:r>
      <w:r w:rsidRPr="00A275C0">
        <w:rPr>
          <w:rFonts w:cs="B Nazanin"/>
          <w:szCs w:val="28"/>
          <w:rtl/>
          <w:lang w:bidi="fa-IR"/>
        </w:rPr>
        <w:t xml:space="preserve"> سه هدف اصل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دارد: ذخ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ره</w:t>
      </w:r>
      <w:r w:rsidRPr="00A275C0">
        <w:rPr>
          <w:rFonts w:cs="B Nazanin"/>
          <w:szCs w:val="28"/>
          <w:rtl/>
          <w:lang w:bidi="fa-IR"/>
        </w:rPr>
        <w:t xml:space="preserve"> ارزش</w:t>
      </w:r>
      <w:r w:rsidR="00DB5480">
        <w:rPr>
          <w:rStyle w:val="FootnoteReference"/>
          <w:rFonts w:cs="B Nazanin"/>
          <w:szCs w:val="28"/>
          <w:rtl/>
          <w:lang w:bidi="fa-IR"/>
        </w:rPr>
        <w:footnoteReference w:id="34"/>
      </w:r>
      <w:r w:rsidRPr="00A275C0">
        <w:rPr>
          <w:rFonts w:cs="B Nazanin"/>
          <w:szCs w:val="28"/>
          <w:rtl/>
          <w:lang w:bidi="fa-IR"/>
        </w:rPr>
        <w:t>، واحد حساب</w:t>
      </w:r>
      <w:r w:rsidR="00DB5480">
        <w:rPr>
          <w:rStyle w:val="FootnoteReference"/>
          <w:rFonts w:cs="B Nazanin"/>
          <w:szCs w:val="28"/>
          <w:rtl/>
          <w:lang w:bidi="fa-IR"/>
        </w:rPr>
        <w:footnoteReference w:id="35"/>
      </w:r>
      <w:r w:rsidRPr="00A275C0">
        <w:rPr>
          <w:rFonts w:cs="B Nazanin"/>
          <w:szCs w:val="28"/>
          <w:rtl/>
          <w:lang w:bidi="fa-IR"/>
        </w:rPr>
        <w:t xml:space="preserve"> و</w:t>
      </w:r>
      <w:r w:rsidR="00DD653D">
        <w:rPr>
          <w:rFonts w:cs="B Nazanin" w:hint="cs"/>
          <w:szCs w:val="28"/>
          <w:rtl/>
          <w:lang w:bidi="fa-IR"/>
        </w:rPr>
        <w:t xml:space="preserve"> واسطه مبادله</w:t>
      </w:r>
      <w:r w:rsidR="00DD653D">
        <w:rPr>
          <w:rStyle w:val="FootnoteReference"/>
          <w:rFonts w:cs="B Nazanin"/>
          <w:szCs w:val="28"/>
          <w:rtl/>
          <w:lang w:bidi="fa-IR"/>
        </w:rPr>
        <w:footnoteReference w:id="36"/>
      </w:r>
      <w:r w:rsidRPr="00A275C0">
        <w:rPr>
          <w:rFonts w:cs="B Nazanin"/>
          <w:szCs w:val="28"/>
          <w:rtl/>
          <w:lang w:bidi="fa-IR"/>
        </w:rPr>
        <w:t xml:space="preserve">. به </w:t>
      </w:r>
      <w:r w:rsidRPr="00A275C0">
        <w:rPr>
          <w:rFonts w:cs="B Nazanin"/>
          <w:szCs w:val="28"/>
          <w:lang w:bidi="fa-IR"/>
        </w:rPr>
        <w:t>USD</w:t>
      </w:r>
      <w:r w:rsidRPr="00A275C0">
        <w:rPr>
          <w:rFonts w:cs="B Nazanin"/>
          <w:szCs w:val="28"/>
          <w:rtl/>
          <w:lang w:bidi="fa-IR"/>
        </w:rPr>
        <w:t xml:space="preserve">، </w:t>
      </w:r>
      <w:r w:rsidRPr="00A275C0">
        <w:rPr>
          <w:rFonts w:cs="B Nazanin"/>
          <w:szCs w:val="28"/>
          <w:lang w:bidi="fa-IR"/>
        </w:rPr>
        <w:t>GBP</w:t>
      </w:r>
      <w:r w:rsidRPr="00A275C0">
        <w:rPr>
          <w:rFonts w:cs="B Nazanin"/>
          <w:szCs w:val="28"/>
          <w:rtl/>
          <w:lang w:bidi="fa-IR"/>
        </w:rPr>
        <w:t xml:space="preserve">، </w:t>
      </w:r>
      <w:r w:rsidRPr="00A275C0">
        <w:rPr>
          <w:rFonts w:cs="B Nazanin"/>
          <w:szCs w:val="28"/>
          <w:lang w:bidi="fa-IR"/>
        </w:rPr>
        <w:t>EUR</w:t>
      </w:r>
      <w:r w:rsidRPr="00A275C0">
        <w:rPr>
          <w:rFonts w:cs="B Nazanin"/>
          <w:szCs w:val="28"/>
          <w:rtl/>
          <w:lang w:bidi="fa-IR"/>
        </w:rPr>
        <w:t xml:space="preserve"> فکر کن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 با پول، حت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</w:t>
      </w:r>
      <w:r w:rsidRPr="00A275C0">
        <w:rPr>
          <w:rFonts w:cs="B Nazanin"/>
          <w:szCs w:val="28"/>
          <w:rtl/>
          <w:lang w:bidi="fa-IR"/>
        </w:rPr>
        <w:t xml:space="preserve"> مجموعه</w:t>
      </w:r>
      <w:r w:rsidR="00DB548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شتر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وجود دارد. شما پول ف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ات</w:t>
      </w:r>
      <w:r w:rsidRPr="00A275C0">
        <w:rPr>
          <w:rFonts w:cs="B Nazanin"/>
          <w:szCs w:val="28"/>
          <w:rtl/>
          <w:lang w:bidi="fa-IR"/>
        </w:rPr>
        <w:t xml:space="preserve"> ف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صادر شده توسط بانک مرکز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کشور و </w:t>
      </w:r>
      <w:r w:rsidRPr="00A275C0">
        <w:rPr>
          <w:rFonts w:cs="B Nazanin"/>
          <w:szCs w:val="28"/>
          <w:rtl/>
          <w:lang w:bidi="fa-IR"/>
        </w:rPr>
        <w:lastRenderedPageBreak/>
        <w:t>پول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تال</w:t>
      </w:r>
      <w:r w:rsidRPr="00A275C0">
        <w:rPr>
          <w:rFonts w:cs="B Nazanin"/>
          <w:szCs w:val="28"/>
          <w:rtl/>
          <w:lang w:bidi="fa-IR"/>
        </w:rPr>
        <w:t xml:space="preserve"> دار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 در پول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تال</w:t>
      </w:r>
      <w:r w:rsidRPr="00A275C0">
        <w:rPr>
          <w:rFonts w:cs="B Nazanin"/>
          <w:szCs w:val="28"/>
          <w:rtl/>
          <w:lang w:bidi="fa-IR"/>
        </w:rPr>
        <w:t>، شما</w:t>
      </w:r>
      <w:r w:rsidR="00DB5480">
        <w:rPr>
          <w:rFonts w:cs="B Nazanin" w:hint="cs"/>
          <w:szCs w:val="28"/>
          <w:rtl/>
          <w:lang w:bidi="fa-IR"/>
        </w:rPr>
        <w:t xml:space="preserve"> دارای</w:t>
      </w:r>
      <w:r w:rsidRPr="00A275C0">
        <w:rPr>
          <w:rFonts w:cs="B Nazanin"/>
          <w:szCs w:val="28"/>
          <w:rtl/>
          <w:lang w:bidi="fa-IR"/>
        </w:rPr>
        <w:t xml:space="preserve"> ارز </w:t>
      </w:r>
      <w:r w:rsidR="00DB5480">
        <w:rPr>
          <w:rFonts w:cs="B Nazanin" w:hint="cs"/>
          <w:szCs w:val="28"/>
          <w:rtl/>
          <w:lang w:bidi="fa-IR"/>
        </w:rPr>
        <w:t>رمزنگاری شده</w:t>
      </w:r>
      <w:r w:rsidR="00DB5480">
        <w:rPr>
          <w:rStyle w:val="FootnoteReference"/>
          <w:rFonts w:cs="B Nazanin"/>
          <w:szCs w:val="28"/>
          <w:rtl/>
          <w:lang w:bidi="fa-IR"/>
        </w:rPr>
        <w:footnoteReference w:id="37"/>
      </w:r>
      <w:r w:rsidRPr="00A275C0">
        <w:rPr>
          <w:rFonts w:cs="B Nazanin"/>
          <w:szCs w:val="28"/>
          <w:rtl/>
          <w:lang w:bidi="fa-IR"/>
        </w:rPr>
        <w:t xml:space="preserve"> (</w:t>
      </w:r>
      <w:r w:rsidRPr="00A275C0">
        <w:rPr>
          <w:rFonts w:cs="B Nazanin"/>
          <w:szCs w:val="28"/>
          <w:lang w:bidi="fa-IR"/>
        </w:rPr>
        <w:t>BTC</w:t>
      </w:r>
      <w:r w:rsidRPr="00A275C0">
        <w:rPr>
          <w:rFonts w:cs="B Nazanin"/>
          <w:szCs w:val="28"/>
          <w:rtl/>
          <w:lang w:bidi="fa-IR"/>
        </w:rPr>
        <w:t>)، پول مجاز</w:t>
      </w:r>
      <w:r w:rsidRPr="00A275C0">
        <w:rPr>
          <w:rFonts w:cs="B Nazanin" w:hint="cs"/>
          <w:szCs w:val="28"/>
          <w:rtl/>
          <w:lang w:bidi="fa-IR"/>
        </w:rPr>
        <w:t>ی</w:t>
      </w:r>
      <w:r w:rsidR="00DB5480">
        <w:rPr>
          <w:rStyle w:val="FootnoteReference"/>
          <w:rFonts w:cs="B Nazanin"/>
          <w:szCs w:val="28"/>
          <w:rtl/>
          <w:lang w:bidi="fa-IR"/>
        </w:rPr>
        <w:footnoteReference w:id="38"/>
      </w:r>
      <w:r w:rsidRPr="00A275C0">
        <w:rPr>
          <w:rFonts w:cs="B Nazanin"/>
          <w:szCs w:val="28"/>
          <w:rtl/>
          <w:lang w:bidi="fa-IR"/>
        </w:rPr>
        <w:t xml:space="preserve"> (پول </w:t>
      </w:r>
      <w:r w:rsidRPr="00A275C0">
        <w:rPr>
          <w:rFonts w:cs="B Nazanin"/>
          <w:szCs w:val="28"/>
          <w:lang w:bidi="fa-IR"/>
        </w:rPr>
        <w:t>World of Warcraft</w:t>
      </w:r>
      <w:r w:rsidRPr="00A275C0">
        <w:rPr>
          <w:rFonts w:cs="B Nazanin"/>
          <w:szCs w:val="28"/>
          <w:rtl/>
          <w:lang w:bidi="fa-IR"/>
        </w:rPr>
        <w:t>) و حت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ارز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تال</w:t>
      </w:r>
      <w:r w:rsidRPr="00A275C0">
        <w:rPr>
          <w:rFonts w:cs="B Nazanin"/>
          <w:szCs w:val="28"/>
          <w:rtl/>
          <w:lang w:bidi="fa-IR"/>
        </w:rPr>
        <w:t xml:space="preserve"> بانک مرکز</w:t>
      </w:r>
      <w:r w:rsidRPr="00A275C0">
        <w:rPr>
          <w:rFonts w:cs="B Nazanin" w:hint="cs"/>
          <w:szCs w:val="28"/>
          <w:rtl/>
          <w:lang w:bidi="fa-IR"/>
        </w:rPr>
        <w:t>ی</w:t>
      </w:r>
      <w:r w:rsidR="00396100">
        <w:rPr>
          <w:rStyle w:val="FootnoteReference"/>
          <w:rFonts w:cs="B Nazanin"/>
          <w:szCs w:val="28"/>
          <w:rtl/>
          <w:lang w:bidi="fa-IR"/>
        </w:rPr>
        <w:footnoteReference w:id="39"/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/>
          <w:szCs w:val="28"/>
          <w:lang w:bidi="fa-IR"/>
        </w:rPr>
        <w:t>CBDC</w:t>
      </w:r>
      <w:r w:rsidRPr="00A275C0">
        <w:rPr>
          <w:rFonts w:cs="B Nazanin"/>
          <w:szCs w:val="28"/>
          <w:rtl/>
          <w:lang w:bidi="fa-IR"/>
        </w:rPr>
        <w:t xml:space="preserve"> (پول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تال</w:t>
      </w:r>
      <w:r w:rsidRPr="00A275C0">
        <w:rPr>
          <w:rFonts w:cs="B Nazanin"/>
          <w:szCs w:val="28"/>
          <w:rtl/>
          <w:lang w:bidi="fa-IR"/>
        </w:rPr>
        <w:t xml:space="preserve"> صادر شده توسط بانک مرکز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>) دار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>.</w:t>
      </w:r>
    </w:p>
    <w:p w14:paraId="6CB27826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55B4D1D2" w14:textId="6E29F8FD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توکن</w:t>
      </w:r>
      <w:r w:rsidRPr="00A275C0">
        <w:rPr>
          <w:rFonts w:cs="B Nazanin"/>
          <w:szCs w:val="28"/>
          <w:rtl/>
          <w:lang w:bidi="fa-IR"/>
        </w:rPr>
        <w:t xml:space="preserve"> پا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دار</w:t>
      </w:r>
      <w:r w:rsidR="00396100">
        <w:rPr>
          <w:rStyle w:val="FootnoteReference"/>
          <w:rFonts w:cs="B Nazanin"/>
          <w:szCs w:val="28"/>
          <w:rtl/>
          <w:lang w:bidi="fa-IR"/>
        </w:rPr>
        <w:footnoteReference w:id="40"/>
      </w:r>
    </w:p>
    <w:p w14:paraId="14E249D9" w14:textId="10C286FD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است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بل</w:t>
      </w:r>
      <w:r w:rsidRPr="00A275C0">
        <w:rPr>
          <w:rFonts w:cs="B Nazanin"/>
          <w:szCs w:val="28"/>
          <w:rtl/>
          <w:lang w:bidi="fa-IR"/>
        </w:rPr>
        <w:t xml:space="preserve"> توکن</w:t>
      </w:r>
      <w:r w:rsidR="00396100">
        <w:rPr>
          <w:rFonts w:cs="B Nazanin" w:hint="cs"/>
          <w:szCs w:val="28"/>
          <w:rtl/>
          <w:lang w:bidi="fa-IR"/>
        </w:rPr>
        <w:t xml:space="preserve"> یا توکن پایدار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ی‌</w:t>
      </w:r>
      <w:r w:rsidRPr="00A275C0">
        <w:rPr>
          <w:rFonts w:cs="B Nazanin" w:hint="eastAsia"/>
          <w:szCs w:val="28"/>
          <w:rtl/>
          <w:lang w:bidi="fa-IR"/>
        </w:rPr>
        <w:t>تواند</w:t>
      </w:r>
      <w:r w:rsidRPr="00A275C0">
        <w:rPr>
          <w:rFonts w:cs="B Nazanin"/>
          <w:szCs w:val="28"/>
          <w:rtl/>
          <w:lang w:bidi="fa-IR"/>
        </w:rPr>
        <w:t xml:space="preserve"> و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ژگ</w:t>
      </w:r>
      <w:r w:rsidRPr="00A275C0">
        <w:rPr>
          <w:rFonts w:cs="B Nazanin" w:hint="cs"/>
          <w:szCs w:val="28"/>
          <w:rtl/>
          <w:lang w:bidi="fa-IR"/>
        </w:rPr>
        <w:t>ی‌</w:t>
      </w:r>
      <w:r w:rsidRPr="00A275C0">
        <w:rPr>
          <w:rFonts w:cs="B Nazanin" w:hint="eastAsia"/>
          <w:szCs w:val="28"/>
          <w:rtl/>
          <w:lang w:bidi="fa-IR"/>
        </w:rPr>
        <w:t>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7E0432">
        <w:rPr>
          <w:rFonts w:cs="B Nazanin" w:hint="cs"/>
          <w:szCs w:val="28"/>
          <w:rtl/>
          <w:lang w:bidi="fa-IR"/>
        </w:rPr>
        <w:t>اوراق بهادار</w:t>
      </w:r>
      <w:r w:rsidRPr="00A275C0">
        <w:rPr>
          <w:rFonts w:cs="B Nazanin" w:hint="eastAsia"/>
          <w:szCs w:val="28"/>
          <w:rtl/>
          <w:lang w:bidi="fa-IR"/>
        </w:rPr>
        <w:t>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396100">
        <w:rPr>
          <w:rFonts w:cs="B Nazanin" w:hint="cs"/>
          <w:szCs w:val="28"/>
          <w:rtl/>
          <w:lang w:bidi="fa-IR"/>
        </w:rPr>
        <w:t>کاربردپذیری</w:t>
      </w:r>
      <w:r w:rsidRPr="00A275C0">
        <w:rPr>
          <w:rFonts w:cs="B Nazanin"/>
          <w:szCs w:val="28"/>
          <w:rtl/>
          <w:lang w:bidi="fa-IR"/>
        </w:rPr>
        <w:t xml:space="preserve"> و پول داشته باشد، اما و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ژگ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اصل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396100">
        <w:rPr>
          <w:rFonts w:cs="B Nazanin" w:hint="cs"/>
          <w:szCs w:val="28"/>
          <w:rtl/>
          <w:lang w:bidi="fa-IR"/>
        </w:rPr>
        <w:t>توکن پایدار این</w:t>
      </w:r>
      <w:r w:rsidRPr="00A275C0">
        <w:rPr>
          <w:rFonts w:cs="B Nazanin"/>
          <w:szCs w:val="28"/>
          <w:rtl/>
          <w:lang w:bidi="fa-IR"/>
        </w:rPr>
        <w:t xml:space="preserve"> است که با چسب</w:t>
      </w:r>
      <w:r w:rsidR="0039610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>دن به 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پا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دار</w:t>
      </w:r>
      <w:r w:rsidRPr="00A275C0">
        <w:rPr>
          <w:rFonts w:cs="B Nazanin"/>
          <w:szCs w:val="28"/>
          <w:rtl/>
          <w:lang w:bidi="fa-IR"/>
        </w:rPr>
        <w:t xml:space="preserve"> است. در مقا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سه</w:t>
      </w:r>
      <w:r w:rsidRPr="00A275C0">
        <w:rPr>
          <w:rFonts w:cs="B Nazanin"/>
          <w:szCs w:val="28"/>
          <w:rtl/>
          <w:lang w:bidi="fa-IR"/>
        </w:rPr>
        <w:t xml:space="preserve"> با ارزش 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که به آن </w:t>
      </w:r>
      <w:r w:rsidR="008C19AF">
        <w:rPr>
          <w:rFonts w:cs="B Nazanin" w:hint="cs"/>
          <w:szCs w:val="28"/>
          <w:rtl/>
          <w:lang w:bidi="fa-IR"/>
        </w:rPr>
        <w:t>چسبیده</w:t>
      </w:r>
      <w:r w:rsidRPr="00A275C0">
        <w:rPr>
          <w:rFonts w:cs="B Nazanin"/>
          <w:szCs w:val="28"/>
          <w:rtl/>
          <w:lang w:bidi="fa-IR"/>
        </w:rPr>
        <w:t xml:space="preserve"> شده است، ارزش </w:t>
      </w:r>
      <w:r w:rsidR="00396100">
        <w:rPr>
          <w:rFonts w:cs="B Nazanin" w:hint="cs"/>
          <w:szCs w:val="28"/>
          <w:rtl/>
          <w:lang w:bidi="fa-IR"/>
        </w:rPr>
        <w:t>آن هم</w:t>
      </w:r>
      <w:r w:rsidRPr="00A275C0">
        <w:rPr>
          <w:rFonts w:cs="B Nazanin"/>
          <w:szCs w:val="28"/>
          <w:rtl/>
          <w:lang w:bidi="fa-IR"/>
        </w:rPr>
        <w:t xml:space="preserve"> تغ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 w:hint="eastAsia"/>
          <w:szCs w:val="28"/>
          <w:rtl/>
          <w:lang w:bidi="fa-IR"/>
        </w:rPr>
        <w:t>ر</w:t>
      </w:r>
      <w:r w:rsidRPr="00A275C0">
        <w:rPr>
          <w:rFonts w:cs="B Nazanin"/>
          <w:szCs w:val="28"/>
          <w:rtl/>
          <w:lang w:bidi="fa-IR"/>
        </w:rPr>
        <w:t xml:space="preserve"> نم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396100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کند.</w:t>
      </w:r>
    </w:p>
    <w:p w14:paraId="4837B42B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1C07A127" w14:textId="724B8ADB" w:rsidR="00A275C0" w:rsidRPr="00850D51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850D51">
        <w:rPr>
          <w:rFonts w:cs="B Nazanin" w:hint="eastAsia"/>
          <w:szCs w:val="28"/>
          <w:rtl/>
          <w:lang w:bidi="fa-IR"/>
        </w:rPr>
        <w:t>تفاوت</w:t>
      </w:r>
      <w:r w:rsidRPr="00850D51">
        <w:rPr>
          <w:rFonts w:cs="B Nazanin"/>
          <w:szCs w:val="28"/>
          <w:rtl/>
          <w:lang w:bidi="fa-IR"/>
        </w:rPr>
        <w:t xml:space="preserve"> چ</w:t>
      </w:r>
      <w:r w:rsidRPr="00850D51">
        <w:rPr>
          <w:rFonts w:cs="B Nazanin" w:hint="cs"/>
          <w:szCs w:val="28"/>
          <w:rtl/>
          <w:lang w:bidi="fa-IR"/>
        </w:rPr>
        <w:t>ی</w:t>
      </w:r>
      <w:r w:rsidRPr="00850D51">
        <w:rPr>
          <w:rFonts w:cs="B Nazanin" w:hint="eastAsia"/>
          <w:szCs w:val="28"/>
          <w:rtl/>
          <w:lang w:bidi="fa-IR"/>
        </w:rPr>
        <w:t>ست</w:t>
      </w:r>
      <w:r w:rsidRPr="00850D51">
        <w:rPr>
          <w:rFonts w:cs="B Nazanin"/>
          <w:szCs w:val="28"/>
          <w:rtl/>
          <w:lang w:bidi="fa-IR"/>
        </w:rPr>
        <w:t>: اجماع</w:t>
      </w:r>
      <w:r w:rsidR="008C19AF">
        <w:rPr>
          <w:rStyle w:val="FootnoteReference"/>
          <w:rFonts w:cs="B Nazanin"/>
          <w:szCs w:val="28"/>
          <w:rtl/>
          <w:lang w:bidi="fa-IR"/>
        </w:rPr>
        <w:footnoteReference w:id="41"/>
      </w:r>
      <w:r w:rsidRPr="00850D51">
        <w:rPr>
          <w:rFonts w:cs="B Nazanin"/>
          <w:szCs w:val="28"/>
          <w:rtl/>
          <w:lang w:bidi="fa-IR"/>
        </w:rPr>
        <w:t>، تخص</w:t>
      </w:r>
      <w:r w:rsidRPr="00850D51">
        <w:rPr>
          <w:rFonts w:cs="B Nazanin" w:hint="cs"/>
          <w:szCs w:val="28"/>
          <w:rtl/>
          <w:lang w:bidi="fa-IR"/>
        </w:rPr>
        <w:t>ی</w:t>
      </w:r>
      <w:r w:rsidRPr="00850D51">
        <w:rPr>
          <w:rFonts w:cs="B Nazanin" w:hint="eastAsia"/>
          <w:szCs w:val="28"/>
          <w:rtl/>
          <w:lang w:bidi="fa-IR"/>
        </w:rPr>
        <w:t>ص</w:t>
      </w:r>
      <w:r w:rsidR="008C19AF">
        <w:rPr>
          <w:rStyle w:val="FootnoteReference"/>
          <w:rFonts w:cs="B Nazanin"/>
          <w:szCs w:val="28"/>
          <w:rtl/>
          <w:lang w:bidi="fa-IR"/>
        </w:rPr>
        <w:footnoteReference w:id="42"/>
      </w:r>
      <w:r w:rsidRPr="00850D51">
        <w:rPr>
          <w:rFonts w:cs="B Nazanin" w:hint="eastAsia"/>
          <w:szCs w:val="28"/>
          <w:rtl/>
          <w:lang w:bidi="fa-IR"/>
        </w:rPr>
        <w:t>،</w:t>
      </w:r>
      <w:r w:rsidRPr="00850D51">
        <w:rPr>
          <w:rFonts w:cs="B Nazanin"/>
          <w:szCs w:val="28"/>
          <w:rtl/>
          <w:lang w:bidi="fa-IR"/>
        </w:rPr>
        <w:t xml:space="preserve"> </w:t>
      </w:r>
      <w:r w:rsidR="003E0C0E">
        <w:rPr>
          <w:rFonts w:cs="B Nazanin" w:hint="cs"/>
          <w:szCs w:val="28"/>
          <w:rtl/>
        </w:rPr>
        <w:t>رزولوشن</w:t>
      </w:r>
      <w:r w:rsidR="008C19AF">
        <w:rPr>
          <w:rStyle w:val="FootnoteReference"/>
          <w:rFonts w:cs="B Nazanin"/>
          <w:szCs w:val="28"/>
          <w:rtl/>
          <w:lang w:bidi="fa-IR"/>
        </w:rPr>
        <w:footnoteReference w:id="43"/>
      </w:r>
      <w:r w:rsidRPr="00850D51">
        <w:rPr>
          <w:rFonts w:cs="B Nazanin"/>
          <w:szCs w:val="28"/>
          <w:rtl/>
          <w:lang w:bidi="fa-IR"/>
        </w:rPr>
        <w:t>؟</w:t>
      </w:r>
    </w:p>
    <w:p w14:paraId="6BBE0C3D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13BA0254" w14:textId="43CAE633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اجماع</w:t>
      </w:r>
      <w:r w:rsidRPr="00A275C0">
        <w:rPr>
          <w:rFonts w:cs="B Nazanin"/>
          <w:szCs w:val="28"/>
          <w:rtl/>
          <w:lang w:bidi="fa-IR"/>
        </w:rPr>
        <w:t>: تصم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</w:t>
      </w:r>
      <w:r w:rsidRPr="00A275C0">
        <w:rPr>
          <w:rFonts w:cs="B Nazanin"/>
          <w:szCs w:val="28"/>
          <w:rtl/>
          <w:lang w:bidi="fa-IR"/>
        </w:rPr>
        <w:t xml:space="preserve"> 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کل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بر رو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زنج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ره</w:t>
      </w:r>
      <w:r w:rsidRPr="00A275C0">
        <w:rPr>
          <w:rFonts w:cs="B Nazanin"/>
          <w:szCs w:val="28"/>
          <w:rtl/>
          <w:lang w:bidi="fa-IR"/>
        </w:rPr>
        <w:t xml:space="preserve"> که 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از</w:t>
      </w:r>
      <w:r w:rsidRPr="00A275C0">
        <w:rPr>
          <w:rFonts w:cs="B Nazanin"/>
          <w:szCs w:val="28"/>
          <w:rtl/>
          <w:lang w:bidi="fa-IR"/>
        </w:rPr>
        <w:t xml:space="preserve"> به اجماع دارد.</w:t>
      </w:r>
    </w:p>
    <w:p w14:paraId="61F8185F" w14:textId="34394E8F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رزولوشن</w:t>
      </w:r>
      <w:r w:rsidR="00090EF5">
        <w:rPr>
          <w:rFonts w:cs="B Nazanin" w:hint="cs"/>
          <w:szCs w:val="28"/>
          <w:rtl/>
          <w:lang w:bidi="fa-IR"/>
        </w:rPr>
        <w:t xml:space="preserve"> (</w:t>
      </w:r>
      <w:r w:rsidR="00090EF5" w:rsidRPr="00850D51">
        <w:rPr>
          <w:rFonts w:cs="B Nazanin"/>
          <w:szCs w:val="28"/>
          <w:rtl/>
          <w:lang w:bidi="fa-IR"/>
        </w:rPr>
        <w:t>قطعنامه</w:t>
      </w:r>
      <w:r w:rsidR="00090EF5">
        <w:rPr>
          <w:rFonts w:cs="B Nazanin" w:hint="cs"/>
          <w:szCs w:val="28"/>
          <w:rtl/>
          <w:lang w:bidi="fa-IR"/>
        </w:rPr>
        <w:t>)</w:t>
      </w:r>
      <w:r w:rsidRPr="00A275C0">
        <w:rPr>
          <w:rFonts w:cs="B Nazanin"/>
          <w:szCs w:val="28"/>
          <w:rtl/>
          <w:lang w:bidi="fa-IR"/>
        </w:rPr>
        <w:t xml:space="preserve">: </w:t>
      </w:r>
      <w:r w:rsidR="008C19AF">
        <w:rPr>
          <w:rFonts w:cs="B Nazanin" w:hint="cs"/>
          <w:szCs w:val="28"/>
          <w:rtl/>
          <w:lang w:bidi="fa-IR"/>
        </w:rPr>
        <w:t>فرم‌هایی از</w:t>
      </w:r>
      <w:r w:rsidRPr="00A275C0">
        <w:rPr>
          <w:rFonts w:cs="B Nazanin"/>
          <w:szCs w:val="28"/>
          <w:rtl/>
          <w:lang w:bidi="fa-IR"/>
        </w:rPr>
        <w:t xml:space="preserve"> حکمران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مانند کدها در قراردادها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هوشمند،</w:t>
      </w:r>
      <w:r w:rsidR="00850D51">
        <w:rPr>
          <w:rFonts w:cs="B Nazanin" w:hint="cs"/>
          <w:szCs w:val="28"/>
          <w:rtl/>
          <w:lang w:bidi="fa-IR"/>
        </w:rPr>
        <w:t xml:space="preserve"> توکن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8C19AF">
        <w:rPr>
          <w:rStyle w:val="charoverride-1"/>
        </w:rPr>
        <w:t xml:space="preserve">curated </w:t>
      </w:r>
      <w:r w:rsidR="008C19AF">
        <w:rPr>
          <w:rStyle w:val="charoverride-1"/>
          <w:spacing w:val="-5"/>
        </w:rPr>
        <w:t>registries</w:t>
      </w:r>
      <w:r w:rsidR="008C19AF"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/>
          <w:szCs w:val="28"/>
          <w:rtl/>
          <w:lang w:bidi="fa-IR"/>
        </w:rPr>
        <w:t>، راه‌ها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حل مشکلات ناش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از ناقص بودن قراردادها.</w:t>
      </w:r>
    </w:p>
    <w:p w14:paraId="05CBD5C6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1CB0ADF1" w14:textId="6230A3DF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rtl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تخص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ص</w:t>
      </w:r>
      <w:r w:rsidRPr="00A275C0">
        <w:rPr>
          <w:rFonts w:cs="B Nazanin"/>
          <w:szCs w:val="28"/>
          <w:rtl/>
          <w:lang w:bidi="fa-IR"/>
        </w:rPr>
        <w:t>: نحوه اعطا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دارا</w:t>
      </w:r>
      <w:r w:rsidRPr="00A275C0">
        <w:rPr>
          <w:rFonts w:cs="B Nazanin" w:hint="cs"/>
          <w:szCs w:val="28"/>
          <w:rtl/>
          <w:lang w:bidi="fa-IR"/>
        </w:rPr>
        <w:t>یی</w:t>
      </w:r>
      <w:r w:rsidRPr="00A275C0">
        <w:rPr>
          <w:rFonts w:cs="B Nazanin"/>
          <w:szCs w:val="28"/>
          <w:rtl/>
          <w:lang w:bidi="fa-IR"/>
        </w:rPr>
        <w:t xml:space="preserve"> به کاربر(ها) از طر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ق</w:t>
      </w:r>
      <w:r w:rsidRPr="00A275C0">
        <w:rPr>
          <w:rFonts w:cs="B Nazanin"/>
          <w:szCs w:val="28"/>
          <w:rtl/>
          <w:lang w:bidi="fa-IR"/>
        </w:rPr>
        <w:t xml:space="preserve"> بازار حراج</w:t>
      </w:r>
      <w:r w:rsidR="00850D51">
        <w:rPr>
          <w:rStyle w:val="FootnoteReference"/>
          <w:rFonts w:cs="B Nazanin"/>
          <w:szCs w:val="28"/>
          <w:rtl/>
          <w:lang w:bidi="fa-IR"/>
        </w:rPr>
        <w:footnoteReference w:id="44"/>
      </w:r>
      <w:r w:rsidRPr="00A275C0">
        <w:rPr>
          <w:rFonts w:cs="B Nazanin"/>
          <w:szCs w:val="28"/>
          <w:rtl/>
          <w:lang w:bidi="fa-IR"/>
        </w:rPr>
        <w:t>، رأ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،</w:t>
      </w:r>
      <w:r w:rsidRPr="00A275C0">
        <w:rPr>
          <w:rFonts w:cs="B Nazanin"/>
          <w:szCs w:val="28"/>
          <w:rtl/>
          <w:lang w:bidi="fa-IR"/>
        </w:rPr>
        <w:t xml:space="preserve"> مکان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سم</w:t>
      </w:r>
      <w:r w:rsidRPr="00A275C0">
        <w:rPr>
          <w:rFonts w:cs="B Nazanin"/>
          <w:szCs w:val="28"/>
          <w:rtl/>
          <w:lang w:bidi="fa-IR"/>
        </w:rPr>
        <w:t xml:space="preserve"> ق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مت</w:t>
      </w:r>
      <w:r w:rsidRPr="00A275C0">
        <w:rPr>
          <w:rFonts w:cs="B Nazanin"/>
          <w:szCs w:val="28"/>
          <w:rtl/>
          <w:lang w:bidi="fa-IR"/>
        </w:rPr>
        <w:t xml:space="preserve"> گذار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،</w:t>
      </w:r>
      <w:r w:rsidRPr="00A275C0">
        <w:rPr>
          <w:rFonts w:cs="B Nazanin"/>
          <w:szCs w:val="28"/>
          <w:rtl/>
          <w:lang w:bidi="fa-IR"/>
        </w:rPr>
        <w:t xml:space="preserve"> توز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ع</w:t>
      </w:r>
      <w:r w:rsidRPr="00A275C0">
        <w:rPr>
          <w:rFonts w:cs="B Nazanin"/>
          <w:szCs w:val="28"/>
          <w:rtl/>
          <w:lang w:bidi="fa-IR"/>
        </w:rPr>
        <w:t xml:space="preserve"> درآمد، دسترس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به منابع تول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د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850D51">
        <w:rPr>
          <w:rFonts w:cs="B Nazanin" w:hint="cs"/>
          <w:szCs w:val="28"/>
          <w:rtl/>
          <w:lang w:bidi="fa-IR"/>
        </w:rPr>
        <w:t xml:space="preserve">که </w:t>
      </w:r>
      <w:r w:rsidRPr="00A275C0">
        <w:rPr>
          <w:rFonts w:cs="B Nazanin"/>
          <w:szCs w:val="28"/>
          <w:rtl/>
          <w:lang w:bidi="fa-IR"/>
        </w:rPr>
        <w:t>بر توز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ع</w:t>
      </w:r>
      <w:r w:rsidRPr="00A275C0">
        <w:rPr>
          <w:rFonts w:cs="B Nazanin"/>
          <w:szCs w:val="28"/>
          <w:rtl/>
          <w:lang w:bidi="fa-IR"/>
        </w:rPr>
        <w:t xml:space="preserve"> درآمد، </w:t>
      </w:r>
      <w:r w:rsidR="00850D51">
        <w:rPr>
          <w:rFonts w:cs="B Nazanin" w:hint="cs"/>
          <w:szCs w:val="28"/>
          <w:rtl/>
          <w:lang w:bidi="fa-IR"/>
        </w:rPr>
        <w:t>بازپرداخت‌ها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</w:t>
      </w:r>
      <w:r w:rsidRPr="00A275C0">
        <w:rPr>
          <w:rFonts w:cs="B Nazanin"/>
          <w:szCs w:val="28"/>
          <w:rtl/>
          <w:lang w:bidi="fa-IR"/>
        </w:rPr>
        <w:t xml:space="preserve"> سهام در 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ستم</w:t>
      </w:r>
      <w:r w:rsidRPr="00A275C0">
        <w:rPr>
          <w:rFonts w:cs="B Nazanin"/>
          <w:szCs w:val="28"/>
          <w:rtl/>
          <w:lang w:bidi="fa-IR"/>
        </w:rPr>
        <w:t xml:space="preserve"> و اشکال مختلف حقوق مالک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</w:t>
      </w:r>
      <w:r w:rsidRPr="00A275C0">
        <w:rPr>
          <w:rFonts w:cs="B Nazanin"/>
          <w:szCs w:val="28"/>
          <w:rtl/>
          <w:lang w:bidi="fa-IR"/>
        </w:rPr>
        <w:t xml:space="preserve"> تأث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ر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850D51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گذارد.</w:t>
      </w:r>
    </w:p>
    <w:p w14:paraId="3F0F976F" w14:textId="543145B4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rtl/>
          <w:lang w:bidi="fa-IR"/>
        </w:rPr>
      </w:pPr>
    </w:p>
    <w:p w14:paraId="392E6004" w14:textId="03470C82" w:rsidR="00A275C0" w:rsidRPr="00850D51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850D51">
        <w:rPr>
          <w:rFonts w:cs="B Nazanin"/>
          <w:szCs w:val="28"/>
          <w:rtl/>
          <w:lang w:bidi="fa-IR"/>
        </w:rPr>
        <w:t>تفاوت ب</w:t>
      </w:r>
      <w:r w:rsidRPr="00850D51">
        <w:rPr>
          <w:rFonts w:cs="B Nazanin" w:hint="cs"/>
          <w:szCs w:val="28"/>
          <w:rtl/>
          <w:lang w:bidi="fa-IR"/>
        </w:rPr>
        <w:t>ی</w:t>
      </w:r>
      <w:r w:rsidRPr="00850D51">
        <w:rPr>
          <w:rFonts w:cs="B Nazanin" w:hint="eastAsia"/>
          <w:szCs w:val="28"/>
          <w:rtl/>
          <w:lang w:bidi="fa-IR"/>
        </w:rPr>
        <w:t>ن</w:t>
      </w:r>
      <w:r w:rsidRPr="00850D51">
        <w:rPr>
          <w:rFonts w:cs="B Nazanin"/>
          <w:szCs w:val="28"/>
          <w:rtl/>
          <w:lang w:bidi="fa-IR"/>
        </w:rPr>
        <w:t xml:space="preserve"> </w:t>
      </w:r>
      <w:r w:rsidR="009747E5" w:rsidRPr="00A275C0">
        <w:rPr>
          <w:rFonts w:cs="B Nazanin" w:hint="eastAsia"/>
          <w:szCs w:val="28"/>
          <w:rtl/>
          <w:lang w:bidi="fa-IR"/>
        </w:rPr>
        <w:t>ارزش</w:t>
      </w:r>
      <w:r w:rsidR="009747E5" w:rsidRPr="00A275C0">
        <w:rPr>
          <w:rFonts w:cs="B Nazanin"/>
          <w:szCs w:val="28"/>
          <w:rtl/>
          <w:lang w:bidi="fa-IR"/>
        </w:rPr>
        <w:t xml:space="preserve"> گذار</w:t>
      </w:r>
      <w:r w:rsidR="009747E5" w:rsidRPr="00A275C0">
        <w:rPr>
          <w:rFonts w:cs="B Nazanin" w:hint="cs"/>
          <w:szCs w:val="28"/>
          <w:rtl/>
          <w:lang w:bidi="fa-IR"/>
        </w:rPr>
        <w:t>ی</w:t>
      </w:r>
      <w:r w:rsidR="009747E5" w:rsidRPr="00A275C0">
        <w:rPr>
          <w:rFonts w:cs="B Nazanin"/>
          <w:szCs w:val="28"/>
          <w:rtl/>
          <w:lang w:bidi="fa-IR"/>
        </w:rPr>
        <w:t xml:space="preserve"> </w:t>
      </w:r>
      <w:r w:rsidR="009747E5">
        <w:rPr>
          <w:rStyle w:val="FootnoteReference"/>
          <w:rFonts w:cs="B Nazanin"/>
          <w:szCs w:val="28"/>
          <w:rtl/>
          <w:lang w:bidi="fa-IR"/>
        </w:rPr>
        <w:footnoteReference w:id="45"/>
      </w:r>
      <w:r w:rsidRPr="00850D51">
        <w:rPr>
          <w:rFonts w:cs="B Nazanin"/>
          <w:szCs w:val="28"/>
          <w:rtl/>
          <w:lang w:bidi="fa-IR"/>
        </w:rPr>
        <w:t xml:space="preserve">و </w:t>
      </w:r>
      <w:r w:rsidR="009747E5">
        <w:rPr>
          <w:rFonts w:cs="B Nazanin" w:hint="cs"/>
          <w:szCs w:val="28"/>
          <w:rtl/>
          <w:lang w:bidi="fa-IR"/>
        </w:rPr>
        <w:t>قیمت گذاری توکن</w:t>
      </w:r>
      <w:r w:rsidR="009747E5">
        <w:rPr>
          <w:rStyle w:val="FootnoteReference"/>
          <w:rFonts w:cs="B Nazanin"/>
          <w:szCs w:val="28"/>
          <w:rtl/>
          <w:lang w:bidi="fa-IR"/>
        </w:rPr>
        <w:footnoteReference w:id="46"/>
      </w:r>
      <w:r w:rsidRPr="00850D51">
        <w:rPr>
          <w:rFonts w:cs="B Nazanin"/>
          <w:szCs w:val="28"/>
          <w:rtl/>
          <w:lang w:bidi="fa-IR"/>
        </w:rPr>
        <w:t xml:space="preserve"> چ</w:t>
      </w:r>
      <w:r w:rsidRPr="00850D51">
        <w:rPr>
          <w:rFonts w:cs="B Nazanin" w:hint="cs"/>
          <w:szCs w:val="28"/>
          <w:rtl/>
          <w:lang w:bidi="fa-IR"/>
        </w:rPr>
        <w:t>ی</w:t>
      </w:r>
      <w:r w:rsidRPr="00850D51">
        <w:rPr>
          <w:rFonts w:cs="B Nazanin" w:hint="eastAsia"/>
          <w:szCs w:val="28"/>
          <w:rtl/>
          <w:lang w:bidi="fa-IR"/>
        </w:rPr>
        <w:t>ست؟</w:t>
      </w:r>
    </w:p>
    <w:p w14:paraId="43264B5A" w14:textId="5727E358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ارزش</w:t>
      </w:r>
      <w:r w:rsidRPr="00A275C0">
        <w:rPr>
          <w:rFonts w:cs="B Nazanin"/>
          <w:szCs w:val="28"/>
          <w:rtl/>
          <w:lang w:bidi="fa-IR"/>
        </w:rPr>
        <w:t xml:space="preserve"> گذار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معمولاً در زم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نه</w:t>
      </w:r>
      <w:r w:rsidRPr="00A275C0">
        <w:rPr>
          <w:rFonts w:cs="B Nazanin"/>
          <w:szCs w:val="28"/>
          <w:rtl/>
          <w:lang w:bidi="fa-IR"/>
        </w:rPr>
        <w:t xml:space="preserve"> کل اکوس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ستم</w:t>
      </w:r>
      <w:r w:rsidRPr="00A275C0">
        <w:rPr>
          <w:rFonts w:cs="B Nazanin"/>
          <w:szCs w:val="28"/>
          <w:rtl/>
          <w:lang w:bidi="fa-IR"/>
        </w:rPr>
        <w:t xml:space="preserve"> استفاده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850D51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 xml:space="preserve">شود. به عنوان مثال، چگونه </w:t>
      </w:r>
      <w:r w:rsidR="009747E5">
        <w:rPr>
          <w:rFonts w:cs="B Nazanin" w:hint="cs"/>
          <w:szCs w:val="28"/>
          <w:rtl/>
          <w:lang w:bidi="fa-IR"/>
        </w:rPr>
        <w:t>فاندها</w:t>
      </w:r>
      <w:r w:rsidRPr="00A275C0">
        <w:rPr>
          <w:rFonts w:cs="B Nazanin"/>
          <w:szCs w:val="28"/>
          <w:rtl/>
          <w:lang w:bidi="fa-IR"/>
        </w:rPr>
        <w:t xml:space="preserve"> برا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استارت آپ خاص ارزش گذار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850D51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کنند. در زم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نه</w:t>
      </w:r>
      <w:r w:rsidRPr="00A275C0">
        <w:rPr>
          <w:rFonts w:cs="B Nazanin"/>
          <w:szCs w:val="28"/>
          <w:rtl/>
          <w:lang w:bidi="fa-IR"/>
        </w:rPr>
        <w:t xml:space="preserve"> طراح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اقتصاد، به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موضوع اشاره م</w:t>
      </w:r>
      <w:r w:rsidRPr="00A275C0">
        <w:rPr>
          <w:rFonts w:cs="B Nazanin" w:hint="cs"/>
          <w:szCs w:val="28"/>
          <w:rtl/>
          <w:lang w:bidi="fa-IR"/>
        </w:rPr>
        <w:t>ی‌</w:t>
      </w:r>
      <w:r w:rsidRPr="00A275C0">
        <w:rPr>
          <w:rFonts w:cs="B Nazanin" w:hint="eastAsia"/>
          <w:szCs w:val="28"/>
          <w:rtl/>
          <w:lang w:bidi="fa-IR"/>
        </w:rPr>
        <w:t>کند</w:t>
      </w:r>
      <w:r w:rsidRPr="00A275C0">
        <w:rPr>
          <w:rFonts w:cs="B Nazanin"/>
          <w:szCs w:val="28"/>
          <w:rtl/>
          <w:lang w:bidi="fa-IR"/>
        </w:rPr>
        <w:t xml:space="preserve"> که توکن‌ها چگونه ارزش </w:t>
      </w:r>
      <w:r w:rsidRPr="00A275C0">
        <w:rPr>
          <w:rFonts w:cs="B Nazanin"/>
          <w:szCs w:val="28"/>
          <w:rtl/>
          <w:lang w:bidi="fa-IR"/>
        </w:rPr>
        <w:lastRenderedPageBreak/>
        <w:t>خود را به دست م</w:t>
      </w:r>
      <w:r w:rsidRPr="00A275C0">
        <w:rPr>
          <w:rFonts w:cs="B Nazanin" w:hint="cs"/>
          <w:szCs w:val="28"/>
          <w:rtl/>
          <w:lang w:bidi="fa-IR"/>
        </w:rPr>
        <w:t>ی‌</w:t>
      </w:r>
      <w:r w:rsidRPr="00A275C0">
        <w:rPr>
          <w:rFonts w:cs="B Nazanin" w:hint="eastAsia"/>
          <w:szCs w:val="28"/>
          <w:rtl/>
          <w:lang w:bidi="fa-IR"/>
        </w:rPr>
        <w:t>آورند</w:t>
      </w:r>
      <w:r w:rsidRPr="00A275C0">
        <w:rPr>
          <w:rFonts w:cs="B Nazanin"/>
          <w:szCs w:val="28"/>
          <w:rtl/>
          <w:lang w:bidi="fa-IR"/>
        </w:rPr>
        <w:t>.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="009747E5">
        <w:rPr>
          <w:rFonts w:cs="B Nazanin" w:hint="cs"/>
          <w:szCs w:val="28"/>
          <w:rtl/>
          <w:lang w:bidi="fa-IR"/>
        </w:rPr>
        <w:t xml:space="preserve"> ارزش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9747E5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تواند از طر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ق</w:t>
      </w:r>
      <w:r w:rsidRPr="00A275C0">
        <w:rPr>
          <w:rFonts w:cs="B Nazanin"/>
          <w:szCs w:val="28"/>
          <w:rtl/>
          <w:lang w:bidi="fa-IR"/>
        </w:rPr>
        <w:t xml:space="preserve"> کارمزد </w:t>
      </w:r>
      <w:r w:rsidR="009747E5">
        <w:rPr>
          <w:rFonts w:cs="B Nazanin" w:hint="cs"/>
          <w:szCs w:val="28"/>
          <w:rtl/>
          <w:lang w:bidi="fa-IR"/>
        </w:rPr>
        <w:t>تراکنش‌ها</w:t>
      </w:r>
      <w:r w:rsidRPr="00A275C0">
        <w:rPr>
          <w:rFonts w:cs="B Nazanin"/>
          <w:szCs w:val="28"/>
          <w:rtl/>
          <w:lang w:bidi="fa-IR"/>
        </w:rPr>
        <w:t xml:space="preserve">، </w:t>
      </w:r>
      <w:r w:rsidRPr="00A275C0">
        <w:rPr>
          <w:rFonts w:cs="B Nazanin" w:hint="eastAsia"/>
          <w:szCs w:val="28"/>
          <w:rtl/>
          <w:lang w:bidi="fa-IR"/>
        </w:rPr>
        <w:t>از</w:t>
      </w:r>
      <w:r w:rsidRPr="00A275C0">
        <w:rPr>
          <w:rFonts w:cs="B Nazanin"/>
          <w:szCs w:val="28"/>
          <w:rtl/>
          <w:lang w:bidi="fa-IR"/>
        </w:rPr>
        <w:t xml:space="preserve"> طر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ق</w:t>
      </w:r>
      <w:r w:rsidRPr="00A275C0">
        <w:rPr>
          <w:rFonts w:cs="B Nazanin"/>
          <w:szCs w:val="28"/>
          <w:rtl/>
          <w:lang w:bidi="fa-IR"/>
        </w:rPr>
        <w:t xml:space="preserve"> آرب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تراژ</w:t>
      </w:r>
      <w:r w:rsidRPr="00A275C0">
        <w:rPr>
          <w:rFonts w:cs="B Nazanin"/>
          <w:szCs w:val="28"/>
          <w:rtl/>
          <w:lang w:bidi="fa-IR"/>
        </w:rPr>
        <w:t xml:space="preserve"> در بازار مشتقات</w:t>
      </w:r>
      <w:r w:rsidR="009747E5">
        <w:rPr>
          <w:rStyle w:val="FootnoteReference"/>
          <w:rFonts w:cs="B Nazanin"/>
          <w:szCs w:val="28"/>
          <w:rtl/>
          <w:lang w:bidi="fa-IR"/>
        </w:rPr>
        <w:footnoteReference w:id="47"/>
      </w:r>
      <w:r w:rsidRPr="00A275C0">
        <w:rPr>
          <w:rFonts w:cs="B Nazanin"/>
          <w:szCs w:val="28"/>
          <w:rtl/>
          <w:lang w:bidi="fa-IR"/>
        </w:rPr>
        <w:t xml:space="preserve">،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ا</w:t>
      </w:r>
      <w:r w:rsidRPr="00A275C0">
        <w:rPr>
          <w:rFonts w:cs="B Nazanin"/>
          <w:szCs w:val="28"/>
          <w:rtl/>
          <w:lang w:bidi="fa-IR"/>
        </w:rPr>
        <w:t xml:space="preserve"> م</w:t>
      </w:r>
      <w:r w:rsidRPr="00A275C0">
        <w:rPr>
          <w:rFonts w:cs="B Nazanin" w:hint="cs"/>
          <w:szCs w:val="28"/>
          <w:rtl/>
          <w:lang w:bidi="fa-IR"/>
        </w:rPr>
        <w:t>ی</w:t>
      </w:r>
      <w:r w:rsidR="009747E5">
        <w:rPr>
          <w:rFonts w:cs="B Nazanin" w:hint="cs"/>
          <w:szCs w:val="28"/>
          <w:rtl/>
          <w:lang w:bidi="fa-IR"/>
        </w:rPr>
        <w:t>‌</w:t>
      </w:r>
      <w:r w:rsidRPr="00A275C0">
        <w:rPr>
          <w:rFonts w:cs="B Nazanin"/>
          <w:szCs w:val="28"/>
          <w:rtl/>
          <w:lang w:bidi="fa-IR"/>
        </w:rPr>
        <w:t>تواند به اشکال خلاقانه د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گر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باشد.</w:t>
      </w:r>
    </w:p>
    <w:p w14:paraId="2F2583A1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4D37795A" w14:textId="0BCE140B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A275C0">
        <w:rPr>
          <w:rFonts w:cs="B Nazanin" w:hint="eastAsia"/>
          <w:szCs w:val="28"/>
          <w:rtl/>
          <w:lang w:bidi="fa-IR"/>
        </w:rPr>
        <w:t>ق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مت</w:t>
      </w:r>
      <w:r w:rsidRPr="00A275C0">
        <w:rPr>
          <w:rFonts w:cs="B Nazanin"/>
          <w:szCs w:val="28"/>
          <w:rtl/>
          <w:lang w:bidi="fa-IR"/>
        </w:rPr>
        <w:t xml:space="preserve"> گذار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توکن به ق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مت</w:t>
      </w:r>
      <w:r w:rsidRPr="00A275C0">
        <w:rPr>
          <w:rFonts w:cs="B Nazanin"/>
          <w:szCs w:val="28"/>
          <w:rtl/>
          <w:lang w:bidi="fa-IR"/>
        </w:rPr>
        <w:t xml:space="preserve"> توکن</w:t>
      </w:r>
      <w:r w:rsidR="009747E5">
        <w:rPr>
          <w:rFonts w:cs="B Nazanin" w:hint="cs"/>
          <w:szCs w:val="28"/>
          <w:rtl/>
          <w:lang w:bidi="fa-IR"/>
        </w:rPr>
        <w:t xml:space="preserve"> اشاره می‌کند</w:t>
      </w:r>
      <w:r w:rsidRPr="00A275C0">
        <w:rPr>
          <w:rFonts w:cs="B Nazanin"/>
          <w:szCs w:val="28"/>
          <w:rtl/>
          <w:lang w:bidi="fa-IR"/>
        </w:rPr>
        <w:t>، معمولاً از طر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ق</w:t>
      </w:r>
      <w:r w:rsidRPr="00A275C0">
        <w:rPr>
          <w:rFonts w:cs="B Nazanin"/>
          <w:szCs w:val="28"/>
          <w:rtl/>
          <w:lang w:bidi="fa-IR"/>
        </w:rPr>
        <w:t xml:space="preserve"> کشف ق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مت</w:t>
      </w:r>
      <w:r w:rsidRPr="00A275C0">
        <w:rPr>
          <w:rFonts w:cs="B Nazanin"/>
          <w:szCs w:val="28"/>
          <w:rtl/>
          <w:lang w:bidi="fa-IR"/>
        </w:rPr>
        <w:t xml:space="preserve"> در بازار، اشاره دارد. 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ن</w:t>
      </w:r>
      <w:r w:rsidRPr="00A275C0">
        <w:rPr>
          <w:rFonts w:cs="B Nazanin"/>
          <w:szCs w:val="28"/>
          <w:rtl/>
          <w:lang w:bidi="fa-IR"/>
        </w:rPr>
        <w:t xml:space="preserve"> ق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مت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است که مردم ما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لند</w:t>
      </w:r>
      <w:r w:rsidRPr="00A275C0">
        <w:rPr>
          <w:rFonts w:cs="B Nazanin"/>
          <w:szCs w:val="28"/>
          <w:rtl/>
          <w:lang w:bidi="fa-IR"/>
        </w:rPr>
        <w:t xml:space="preserve"> در ازا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Pr="00A275C0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 w:hint="eastAsia"/>
          <w:szCs w:val="28"/>
          <w:rtl/>
          <w:lang w:bidi="fa-IR"/>
        </w:rPr>
        <w:t>ک</w:t>
      </w:r>
      <w:r w:rsidRPr="00A275C0">
        <w:rPr>
          <w:rFonts w:cs="B Nazanin"/>
          <w:szCs w:val="28"/>
          <w:rtl/>
          <w:lang w:bidi="fa-IR"/>
        </w:rPr>
        <w:t xml:space="preserve"> توکن بپردازند.</w:t>
      </w:r>
    </w:p>
    <w:p w14:paraId="64373E92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</w:p>
    <w:p w14:paraId="014BF611" w14:textId="51726972" w:rsidR="00A275C0" w:rsidRPr="006305EF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  <w:rtl/>
          <w:lang w:bidi="fa-IR"/>
        </w:rPr>
      </w:pPr>
      <w:r w:rsidRPr="006305EF">
        <w:rPr>
          <w:rFonts w:cs="B Nazanin" w:hint="eastAsia"/>
          <w:szCs w:val="28"/>
          <w:rtl/>
          <w:lang w:bidi="fa-IR"/>
        </w:rPr>
        <w:t>«معادن</w:t>
      </w:r>
      <w:r w:rsidRPr="006305EF">
        <w:rPr>
          <w:rFonts w:cs="B Nazanin"/>
          <w:szCs w:val="28"/>
          <w:rtl/>
          <w:lang w:bidi="fa-IR"/>
        </w:rPr>
        <w:t xml:space="preserve"> نقد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نگ</w:t>
      </w:r>
      <w:r w:rsidRPr="006305EF">
        <w:rPr>
          <w:rFonts w:cs="B Nazanin" w:hint="cs"/>
          <w:szCs w:val="28"/>
          <w:rtl/>
          <w:lang w:bidi="fa-IR"/>
        </w:rPr>
        <w:t>ی</w:t>
      </w:r>
      <w:r w:rsidR="009747E5">
        <w:rPr>
          <w:rStyle w:val="FootnoteReference"/>
          <w:rFonts w:cs="B Nazanin"/>
          <w:szCs w:val="28"/>
          <w:rtl/>
          <w:lang w:bidi="fa-IR"/>
        </w:rPr>
        <w:footnoteReference w:id="48"/>
      </w:r>
      <w:r w:rsidRPr="006305EF">
        <w:rPr>
          <w:rFonts w:cs="B Nazanin" w:hint="eastAsia"/>
          <w:szCs w:val="28"/>
          <w:rtl/>
          <w:lang w:bidi="fa-IR"/>
        </w:rPr>
        <w:t>»</w:t>
      </w:r>
      <w:r w:rsidRPr="006305EF">
        <w:rPr>
          <w:rFonts w:cs="B Nazanin"/>
          <w:szCs w:val="28"/>
          <w:rtl/>
          <w:lang w:bidi="fa-IR"/>
        </w:rPr>
        <w:t xml:space="preserve"> 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ا</w:t>
      </w:r>
      <w:r w:rsidRPr="006305EF">
        <w:rPr>
          <w:rFonts w:cs="B Nazanin"/>
          <w:szCs w:val="28"/>
          <w:rtl/>
          <w:lang w:bidi="fa-IR"/>
        </w:rPr>
        <w:t xml:space="preserve"> «</w:t>
      </w:r>
      <w:r w:rsidR="009747E5" w:rsidRPr="006305EF">
        <w:rPr>
          <w:rFonts w:cs="B Nazanin" w:hint="cs"/>
          <w:szCs w:val="28"/>
          <w:rtl/>
          <w:lang w:bidi="fa-IR"/>
        </w:rPr>
        <w:t>یلد فارمینگ</w:t>
      </w:r>
      <w:r w:rsidR="006305EF">
        <w:rPr>
          <w:rStyle w:val="FootnoteReference"/>
          <w:rFonts w:cs="B Nazanin"/>
          <w:szCs w:val="28"/>
          <w:rtl/>
          <w:lang w:bidi="fa-IR"/>
        </w:rPr>
        <w:footnoteReference w:id="49"/>
      </w:r>
      <w:r w:rsidRPr="006305EF">
        <w:rPr>
          <w:rFonts w:cs="B Nazanin"/>
          <w:szCs w:val="28"/>
          <w:rtl/>
          <w:lang w:bidi="fa-IR"/>
        </w:rPr>
        <w:t>» در چارچوب طراح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/>
          <w:szCs w:val="28"/>
          <w:rtl/>
          <w:lang w:bidi="fa-IR"/>
        </w:rPr>
        <w:t xml:space="preserve"> اقتصاد کجا قرار م</w:t>
      </w:r>
      <w:r w:rsidRPr="006305EF">
        <w:rPr>
          <w:rFonts w:cs="B Nazanin" w:hint="cs"/>
          <w:szCs w:val="28"/>
          <w:rtl/>
          <w:lang w:bidi="fa-IR"/>
        </w:rPr>
        <w:t>ی‌</w:t>
      </w:r>
      <w:r w:rsidRPr="006305EF">
        <w:rPr>
          <w:rFonts w:cs="B Nazanin" w:hint="eastAsia"/>
          <w:szCs w:val="28"/>
          <w:rtl/>
          <w:lang w:bidi="fa-IR"/>
        </w:rPr>
        <w:t>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رد؟</w:t>
      </w:r>
    </w:p>
    <w:p w14:paraId="061D8DCF" w14:textId="576BA840" w:rsidR="00A275C0" w:rsidRPr="00A275C0" w:rsidRDefault="006305EF" w:rsidP="00175D40">
      <w:pPr>
        <w:tabs>
          <w:tab w:val="left" w:pos="7097"/>
        </w:tabs>
        <w:bidi/>
        <w:jc w:val="both"/>
        <w:rPr>
          <w:rFonts w:cs="B Nazanin"/>
          <w:szCs w:val="28"/>
          <w:lang w:bidi="fa-IR"/>
        </w:rPr>
      </w:pPr>
      <w:r w:rsidRPr="006305EF">
        <w:rPr>
          <w:rFonts w:cs="B Nazanin" w:hint="eastAsia"/>
          <w:szCs w:val="28"/>
          <w:rtl/>
          <w:lang w:bidi="fa-IR"/>
        </w:rPr>
        <w:t>معادن</w:t>
      </w:r>
      <w:r w:rsidRPr="006305EF">
        <w:rPr>
          <w:rFonts w:cs="B Nazanin"/>
          <w:szCs w:val="28"/>
          <w:rtl/>
          <w:lang w:bidi="fa-IR"/>
        </w:rPr>
        <w:t xml:space="preserve"> نقد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نگ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  <w:lang w:bidi="fa-IR"/>
        </w:rPr>
        <w:t xml:space="preserve"> </w:t>
      </w:r>
      <w:r w:rsidR="00A275C0" w:rsidRPr="00A275C0">
        <w:rPr>
          <w:rFonts w:cs="B Nazanin"/>
          <w:szCs w:val="28"/>
          <w:rtl/>
          <w:lang w:bidi="fa-IR"/>
        </w:rPr>
        <w:t xml:space="preserve">و </w:t>
      </w:r>
      <w:r>
        <w:rPr>
          <w:rFonts w:cs="B Nazanin" w:hint="cs"/>
          <w:szCs w:val="28"/>
          <w:rtl/>
          <w:lang w:bidi="fa-IR"/>
        </w:rPr>
        <w:t>ییلدفارمینگ</w:t>
      </w:r>
      <w:r w:rsidR="00A275C0" w:rsidRPr="00A275C0">
        <w:rPr>
          <w:rFonts w:cs="B Nazanin"/>
          <w:szCs w:val="28"/>
          <w:rtl/>
          <w:lang w:bidi="fa-IR"/>
        </w:rPr>
        <w:t xml:space="preserve"> عموماً </w:t>
      </w:r>
      <w:r>
        <w:rPr>
          <w:rFonts w:cs="B Nazanin" w:hint="cs"/>
          <w:szCs w:val="28"/>
          <w:rtl/>
          <w:lang w:bidi="fa-IR"/>
        </w:rPr>
        <w:t>معنی یکسانی دارند.</w:t>
      </w:r>
      <w:r w:rsidR="00A275C0" w:rsidRPr="00A275C0">
        <w:rPr>
          <w:rFonts w:cs="B Nazanin"/>
          <w:szCs w:val="28"/>
          <w:rtl/>
          <w:lang w:bidi="fa-IR"/>
        </w:rPr>
        <w:t xml:space="preserve"> ا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 w:hint="eastAsia"/>
          <w:szCs w:val="28"/>
          <w:rtl/>
          <w:lang w:bidi="fa-IR"/>
        </w:rPr>
        <w:t>ن</w:t>
      </w:r>
      <w:r w:rsidR="00A275C0" w:rsidRPr="00A275C0">
        <w:rPr>
          <w:rFonts w:cs="B Nazanin"/>
          <w:szCs w:val="28"/>
          <w:rtl/>
          <w:lang w:bidi="fa-IR"/>
        </w:rPr>
        <w:t xml:space="preserve"> 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 w:hint="eastAsia"/>
          <w:szCs w:val="28"/>
          <w:rtl/>
          <w:lang w:bidi="fa-IR"/>
        </w:rPr>
        <w:t>ک</w:t>
      </w:r>
      <w:r w:rsidR="00A275C0" w:rsidRPr="00A275C0">
        <w:rPr>
          <w:rFonts w:cs="B Nazanin"/>
          <w:szCs w:val="28"/>
          <w:rtl/>
          <w:lang w:bidi="fa-IR"/>
        </w:rPr>
        <w:t xml:space="preserve"> مکان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 w:hint="eastAsia"/>
          <w:szCs w:val="28"/>
          <w:rtl/>
          <w:lang w:bidi="fa-IR"/>
        </w:rPr>
        <w:t>سم</w:t>
      </w:r>
      <w:r w:rsidR="00A275C0" w:rsidRPr="00A275C0">
        <w:rPr>
          <w:rFonts w:cs="B Nazanin"/>
          <w:szCs w:val="28"/>
          <w:rtl/>
          <w:lang w:bidi="fa-IR"/>
        </w:rPr>
        <w:t xml:space="preserve"> تشو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 w:hint="eastAsia"/>
          <w:szCs w:val="28"/>
          <w:rtl/>
          <w:lang w:bidi="fa-IR"/>
        </w:rPr>
        <w:t>ق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/>
          <w:szCs w:val="28"/>
          <w:rtl/>
          <w:lang w:bidi="fa-IR"/>
        </w:rPr>
        <w:t xml:space="preserve"> برا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/>
          <w:szCs w:val="28"/>
          <w:rtl/>
          <w:lang w:bidi="fa-IR"/>
        </w:rPr>
        <w:t xml:space="preserve"> تشو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 w:hint="eastAsia"/>
          <w:szCs w:val="28"/>
          <w:rtl/>
          <w:lang w:bidi="fa-IR"/>
        </w:rPr>
        <w:t>ق</w:t>
      </w:r>
      <w:r w:rsidR="00A275C0" w:rsidRPr="00A275C0">
        <w:rPr>
          <w:rFonts w:cs="B Nazanin"/>
          <w:szCs w:val="28"/>
          <w:rtl/>
          <w:lang w:bidi="fa-IR"/>
        </w:rPr>
        <w:t xml:space="preserve"> مشارکت با پاداش دادن</w:t>
      </w:r>
      <w:r>
        <w:rPr>
          <w:rFonts w:cs="B Nazanin" w:hint="cs"/>
          <w:szCs w:val="28"/>
          <w:rtl/>
          <w:lang w:bidi="fa-IR"/>
        </w:rPr>
        <w:t xml:space="preserve">، </w:t>
      </w:r>
      <w:r w:rsidR="00A275C0" w:rsidRPr="00A275C0">
        <w:rPr>
          <w:rFonts w:cs="B Nazanin"/>
          <w:szCs w:val="28"/>
          <w:rtl/>
          <w:lang w:bidi="fa-IR"/>
        </w:rPr>
        <w:t>ب</w:t>
      </w:r>
      <w:r>
        <w:rPr>
          <w:rFonts w:cs="B Nazanin" w:hint="cs"/>
          <w:szCs w:val="28"/>
          <w:rtl/>
          <w:lang w:bidi="fa-IR"/>
        </w:rPr>
        <w:t>ا</w:t>
      </w:r>
      <w:r w:rsidR="00A275C0" w:rsidRPr="00A275C0">
        <w:rPr>
          <w:rFonts w:cs="B Nazanin"/>
          <w:szCs w:val="28"/>
          <w:rtl/>
          <w:lang w:bidi="fa-IR"/>
        </w:rPr>
        <w:t xml:space="preserve"> توکن</w:t>
      </w:r>
      <w:r>
        <w:rPr>
          <w:rFonts w:cs="B Nazanin" w:hint="cs"/>
          <w:szCs w:val="28"/>
          <w:rtl/>
          <w:lang w:bidi="fa-IR"/>
        </w:rPr>
        <w:t>‌</w:t>
      </w:r>
      <w:r w:rsidR="00A275C0" w:rsidRPr="00A275C0">
        <w:rPr>
          <w:rFonts w:cs="B Nazanin"/>
          <w:szCs w:val="28"/>
          <w:rtl/>
          <w:lang w:bidi="fa-IR"/>
        </w:rPr>
        <w:t>ها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/>
          <w:szCs w:val="28"/>
          <w:rtl/>
          <w:lang w:bidi="fa-IR"/>
        </w:rPr>
        <w:t xml:space="preserve"> بوم</w:t>
      </w:r>
      <w:r w:rsidR="00A275C0" w:rsidRPr="00A275C0">
        <w:rPr>
          <w:rFonts w:cs="B Nazanin" w:hint="cs"/>
          <w:szCs w:val="28"/>
          <w:rtl/>
          <w:lang w:bidi="fa-IR"/>
        </w:rPr>
        <w:t>ی</w:t>
      </w:r>
      <w:r w:rsidR="00A275C0" w:rsidRPr="00A275C0">
        <w:rPr>
          <w:rFonts w:cs="B Nazanin"/>
          <w:szCs w:val="28"/>
          <w:rtl/>
          <w:lang w:bidi="fa-IR"/>
        </w:rPr>
        <w:t xml:space="preserve"> به کاربران است.</w:t>
      </w:r>
    </w:p>
    <w:p w14:paraId="47BF55DE" w14:textId="699206AE" w:rsidR="00A275C0" w:rsidRPr="00A275C0" w:rsidRDefault="006C7A44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6305EF">
        <w:rPr>
          <w:rFonts w:cs="B Nazanin" w:hint="eastAsia"/>
          <w:szCs w:val="28"/>
          <w:rtl/>
          <w:lang w:bidi="fa-IR"/>
        </w:rPr>
        <w:t>معادن</w:t>
      </w:r>
      <w:r w:rsidRPr="006305EF">
        <w:rPr>
          <w:rFonts w:cs="B Nazanin"/>
          <w:szCs w:val="28"/>
          <w:rtl/>
          <w:lang w:bidi="fa-IR"/>
        </w:rPr>
        <w:t xml:space="preserve"> نقد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نگ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A275C0" w:rsidRPr="00A275C0">
        <w:rPr>
          <w:rFonts w:cs="B Nazanin"/>
          <w:szCs w:val="28"/>
          <w:rtl/>
        </w:rPr>
        <w:t xml:space="preserve">و </w:t>
      </w:r>
      <w:r w:rsidR="006305EF">
        <w:rPr>
          <w:rFonts w:cs="B Nazanin" w:hint="cs"/>
          <w:szCs w:val="28"/>
          <w:rtl/>
        </w:rPr>
        <w:t>ییلد فارمینگ</w:t>
      </w:r>
      <w:r w:rsidR="00A275C0" w:rsidRPr="00A275C0">
        <w:rPr>
          <w:rFonts w:cs="B Nazanin"/>
          <w:szCs w:val="28"/>
          <w:rtl/>
        </w:rPr>
        <w:t xml:space="preserve"> در </w:t>
      </w:r>
      <w:r w:rsidR="006305EF">
        <w:rPr>
          <w:rFonts w:cs="B Nazanin" w:hint="cs"/>
          <w:szCs w:val="28"/>
          <w:rtl/>
        </w:rPr>
        <w:t>قسمت</w:t>
      </w:r>
      <w:r w:rsidR="00A275C0" w:rsidRPr="00A275C0">
        <w:rPr>
          <w:rFonts w:cs="B Nazanin"/>
          <w:szCs w:val="28"/>
          <w:rtl/>
        </w:rPr>
        <w:t xml:space="preserve"> مشوق‌ها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مال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طراح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توکن قرار م</w:t>
      </w:r>
      <w:r w:rsidR="00A275C0" w:rsidRPr="00A275C0">
        <w:rPr>
          <w:rFonts w:cs="B Nazanin" w:hint="cs"/>
          <w:szCs w:val="28"/>
          <w:rtl/>
        </w:rPr>
        <w:t>ی‌</w:t>
      </w:r>
      <w:r w:rsidR="00A275C0" w:rsidRPr="00A275C0">
        <w:rPr>
          <w:rFonts w:cs="B Nazanin" w:hint="eastAsia"/>
          <w:szCs w:val="28"/>
          <w:rtl/>
        </w:rPr>
        <w:t>گ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رد</w:t>
      </w:r>
      <w:r w:rsidR="00A275C0" w:rsidRPr="00A275C0">
        <w:rPr>
          <w:rFonts w:cs="B Nazanin"/>
          <w:szCs w:val="28"/>
          <w:rtl/>
        </w:rPr>
        <w:t xml:space="preserve">. </w:t>
      </w:r>
      <w:r w:rsidRPr="006305EF">
        <w:rPr>
          <w:rFonts w:cs="B Nazanin" w:hint="eastAsia"/>
          <w:szCs w:val="28"/>
          <w:rtl/>
          <w:lang w:bidi="fa-IR"/>
        </w:rPr>
        <w:t>معادن</w:t>
      </w:r>
      <w:r w:rsidRPr="006305EF">
        <w:rPr>
          <w:rFonts w:cs="B Nazanin"/>
          <w:szCs w:val="28"/>
          <w:rtl/>
          <w:lang w:bidi="fa-IR"/>
        </w:rPr>
        <w:t xml:space="preserve"> نقد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نگ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A275C0" w:rsidRPr="00A275C0">
        <w:rPr>
          <w:rFonts w:cs="B Nazanin"/>
          <w:szCs w:val="28"/>
          <w:rtl/>
        </w:rPr>
        <w:t>در پروتکل‌ها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لا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ه</w:t>
      </w:r>
      <w:r w:rsidR="00A275C0" w:rsidRPr="00A275C0">
        <w:rPr>
          <w:rFonts w:cs="B Nazanin"/>
          <w:szCs w:val="28"/>
          <w:rtl/>
        </w:rPr>
        <w:t xml:space="preserve"> </w:t>
      </w:r>
      <w:r w:rsidR="006305EF">
        <w:rPr>
          <w:rFonts w:cs="B Nazanin" w:hint="cs"/>
          <w:szCs w:val="28"/>
          <w:rtl/>
        </w:rPr>
        <w:t>اپلیکیشن</w:t>
      </w:r>
      <w:r w:rsidR="00A275C0" w:rsidRPr="00A275C0">
        <w:rPr>
          <w:rFonts w:cs="B Nazanin"/>
          <w:szCs w:val="28"/>
          <w:rtl/>
        </w:rPr>
        <w:t>، توکن‌ها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بوم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هستند که هنگام انجام تراکنش‌ها توسط پروتکل صادر م</w:t>
      </w:r>
      <w:r w:rsidR="00A275C0" w:rsidRPr="00A275C0">
        <w:rPr>
          <w:rFonts w:cs="B Nazanin" w:hint="cs"/>
          <w:szCs w:val="28"/>
          <w:rtl/>
        </w:rPr>
        <w:t>ی‌</w:t>
      </w:r>
      <w:r w:rsidR="00A275C0" w:rsidRPr="00A275C0">
        <w:rPr>
          <w:rFonts w:cs="B Nazanin" w:hint="eastAsia"/>
          <w:szCs w:val="28"/>
          <w:rtl/>
        </w:rPr>
        <w:t>شوند،</w:t>
      </w:r>
      <w:r w:rsidR="00A275C0" w:rsidRPr="00A275C0">
        <w:rPr>
          <w:rFonts w:cs="B Nazanin"/>
          <w:szCs w:val="28"/>
          <w:rtl/>
        </w:rPr>
        <w:t xml:space="preserve"> به عنوان مثال، $</w:t>
      </w:r>
      <w:r w:rsidR="00A275C0" w:rsidRPr="00A275C0">
        <w:rPr>
          <w:rFonts w:cs="B Nazanin"/>
          <w:szCs w:val="28"/>
        </w:rPr>
        <w:t>UNI</w:t>
      </w:r>
      <w:r w:rsidR="00A275C0" w:rsidRPr="00A275C0">
        <w:rPr>
          <w:rFonts w:cs="B Nazanin"/>
          <w:szCs w:val="28"/>
          <w:rtl/>
        </w:rPr>
        <w:t xml:space="preserve"> صادر شده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کاربران </w:t>
      </w:r>
      <w:proofErr w:type="spellStart"/>
      <w:r w:rsidR="00A275C0" w:rsidRPr="00A275C0">
        <w:rPr>
          <w:rFonts w:cs="B Nazanin"/>
          <w:szCs w:val="28"/>
        </w:rPr>
        <w:t>Uniswap</w:t>
      </w:r>
      <w:proofErr w:type="spellEnd"/>
      <w:r w:rsidR="00A275C0" w:rsidRPr="00A275C0">
        <w:rPr>
          <w:rFonts w:cs="B Nazanin"/>
          <w:szCs w:val="28"/>
          <w:rtl/>
        </w:rPr>
        <w:t xml:space="preserve">. </w:t>
      </w:r>
      <w:r w:rsidRPr="006305EF">
        <w:rPr>
          <w:rFonts w:cs="B Nazanin" w:hint="eastAsia"/>
          <w:szCs w:val="28"/>
          <w:rtl/>
          <w:lang w:bidi="fa-IR"/>
        </w:rPr>
        <w:t>معادن</w:t>
      </w:r>
      <w:r w:rsidRPr="006305EF">
        <w:rPr>
          <w:rFonts w:cs="B Nazanin"/>
          <w:szCs w:val="28"/>
          <w:rtl/>
          <w:lang w:bidi="fa-IR"/>
        </w:rPr>
        <w:t xml:space="preserve"> نقد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6305EF">
        <w:rPr>
          <w:rFonts w:cs="B Nazanin" w:hint="eastAsia"/>
          <w:szCs w:val="28"/>
          <w:rtl/>
          <w:lang w:bidi="fa-IR"/>
        </w:rPr>
        <w:t>نگ</w:t>
      </w:r>
      <w:r w:rsidRPr="006305EF">
        <w:rPr>
          <w:rFonts w:cs="B Nazanin" w:hint="cs"/>
          <w:szCs w:val="28"/>
          <w:rtl/>
          <w:lang w:bidi="fa-IR"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A275C0" w:rsidRPr="00A275C0">
        <w:rPr>
          <w:rFonts w:cs="B Nazanin"/>
          <w:szCs w:val="28"/>
          <w:rtl/>
        </w:rPr>
        <w:t>در لا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ه</w:t>
      </w:r>
      <w:r w:rsidR="00A275C0" w:rsidRPr="00A275C0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اول</w:t>
      </w:r>
      <w:r w:rsidR="00A275C0" w:rsidRPr="00A275C0">
        <w:rPr>
          <w:rFonts w:cs="B Nazanin"/>
          <w:szCs w:val="28"/>
          <w:rtl/>
        </w:rPr>
        <w:t>، صدور توکن‌ها</w:t>
      </w:r>
      <w:r w:rsidR="00A275C0" w:rsidRPr="00A275C0">
        <w:rPr>
          <w:rFonts w:cs="B Nazanin" w:hint="cs"/>
          <w:szCs w:val="28"/>
          <w:rtl/>
        </w:rPr>
        <w:t>یی</w:t>
      </w:r>
      <w:r w:rsidR="00A275C0" w:rsidRPr="00A275C0">
        <w:rPr>
          <w:rFonts w:cs="B Nazanin"/>
          <w:szCs w:val="28"/>
          <w:rtl/>
        </w:rPr>
        <w:t xml:space="preserve">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اعتبارسنج</w:t>
      </w:r>
      <w:r w:rsidR="00A275C0" w:rsidRPr="00A275C0">
        <w:rPr>
          <w:rFonts w:cs="B Nazanin" w:hint="cs"/>
          <w:szCs w:val="28"/>
          <w:rtl/>
        </w:rPr>
        <w:t>ی‌</w:t>
      </w:r>
      <w:r w:rsidR="00A275C0" w:rsidRPr="00A275C0">
        <w:rPr>
          <w:rFonts w:cs="B Nazanin" w:hint="eastAsia"/>
          <w:szCs w:val="28"/>
          <w:rtl/>
        </w:rPr>
        <w:t>کنندگان</w:t>
      </w:r>
      <w:r>
        <w:rPr>
          <w:rStyle w:val="FootnoteReference"/>
          <w:rFonts w:cs="B Nazanin"/>
          <w:szCs w:val="28"/>
          <w:rtl/>
        </w:rPr>
        <w:footnoteReference w:id="50"/>
      </w:r>
      <w:r w:rsidR="00A275C0" w:rsidRPr="00A275C0">
        <w:rPr>
          <w:rFonts w:cs="B Nazanin"/>
          <w:szCs w:val="28"/>
          <w:rtl/>
        </w:rPr>
        <w:t xml:space="preserve"> در اکوس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ستم</w:t>
      </w:r>
      <w:r w:rsidR="00A275C0" w:rsidRPr="00A275C0">
        <w:rPr>
          <w:rFonts w:cs="B Nazanin"/>
          <w:szCs w:val="28"/>
          <w:rtl/>
        </w:rPr>
        <w:t xml:space="preserve"> است، به‌عنوان مثال، </w:t>
      </w:r>
      <w:r w:rsidR="00A275C0" w:rsidRPr="00A275C0">
        <w:rPr>
          <w:rFonts w:cs="B Nazanin"/>
          <w:szCs w:val="28"/>
        </w:rPr>
        <w:t>BTC</w:t>
      </w:r>
      <w:r w:rsidR="00A275C0" w:rsidRPr="00A275C0">
        <w:rPr>
          <w:rFonts w:cs="B Nazanin"/>
          <w:szCs w:val="28"/>
          <w:rtl/>
        </w:rPr>
        <w:t xml:space="preserve"> صادر شده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اعتبارسنج</w:t>
      </w:r>
      <w:r w:rsidR="00A275C0" w:rsidRPr="00A275C0">
        <w:rPr>
          <w:rFonts w:cs="B Nazanin" w:hint="cs"/>
          <w:szCs w:val="28"/>
          <w:rtl/>
        </w:rPr>
        <w:t>‌</w:t>
      </w:r>
      <w:r w:rsidR="00A275C0" w:rsidRPr="00A275C0">
        <w:rPr>
          <w:rFonts w:cs="B Nazanin" w:hint="eastAsia"/>
          <w:szCs w:val="28"/>
          <w:rtl/>
        </w:rPr>
        <w:t>ها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ب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ت‌کو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ن</w:t>
      </w:r>
      <w:r w:rsidR="00A275C0" w:rsidRPr="00A275C0">
        <w:rPr>
          <w:rFonts w:cs="B Nazanin"/>
          <w:szCs w:val="28"/>
          <w:rtl/>
        </w:rPr>
        <w:t>.</w:t>
      </w:r>
    </w:p>
    <w:p w14:paraId="124DEF75" w14:textId="16ADBB3C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هر</w:t>
      </w:r>
      <w:r w:rsidRPr="00A275C0">
        <w:rPr>
          <w:rFonts w:cs="B Nazanin"/>
          <w:szCs w:val="28"/>
          <w:rtl/>
        </w:rPr>
        <w:t xml:space="preserve"> 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که به توکن</w:t>
      </w:r>
      <w:r w:rsidR="006C7A4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 و ارزش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مربوط م</w:t>
      </w:r>
      <w:r w:rsidRPr="00A275C0">
        <w:rPr>
          <w:rFonts w:cs="B Nazanin" w:hint="cs"/>
          <w:szCs w:val="28"/>
          <w:rtl/>
        </w:rPr>
        <w:t>ی</w:t>
      </w:r>
      <w:r w:rsidR="006C7A4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شود تحت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قرار م</w:t>
      </w:r>
      <w:r w:rsidRPr="00A275C0">
        <w:rPr>
          <w:rFonts w:cs="B Nazanin" w:hint="cs"/>
          <w:szCs w:val="28"/>
          <w:rtl/>
        </w:rPr>
        <w:t>ی</w:t>
      </w:r>
      <w:r w:rsidR="006C7A4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رد</w:t>
      </w:r>
      <w:r w:rsidRPr="00A275C0">
        <w:rPr>
          <w:rFonts w:cs="B Nazanin"/>
          <w:szCs w:val="28"/>
          <w:rtl/>
        </w:rPr>
        <w:t>.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بازار و </w:t>
      </w:r>
      <w:r w:rsidR="006C7A44">
        <w:rPr>
          <w:rFonts w:cs="B Nazanin" w:hint="cs"/>
          <w:szCs w:val="28"/>
          <w:rtl/>
        </w:rPr>
        <w:t>ماکانیسم‌ها</w:t>
      </w:r>
      <w:r w:rsidRPr="00A275C0">
        <w:rPr>
          <w:rFonts w:cs="B Nazanin"/>
          <w:szCs w:val="28"/>
          <w:rtl/>
        </w:rPr>
        <w:t xml:space="preserve"> نبا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جنبه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داشته باشد.</w:t>
      </w:r>
    </w:p>
    <w:p w14:paraId="52E80BC2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2B17EA6B" w14:textId="77777777" w:rsidR="00A275C0" w:rsidRPr="006C7A44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6C7A44">
        <w:rPr>
          <w:rFonts w:cs="B Nazanin" w:hint="eastAsia"/>
          <w:szCs w:val="28"/>
          <w:rtl/>
        </w:rPr>
        <w:t>«نظر</w:t>
      </w:r>
      <w:r w:rsidRPr="006C7A44">
        <w:rPr>
          <w:rFonts w:cs="B Nazanin" w:hint="cs"/>
          <w:szCs w:val="28"/>
          <w:rtl/>
        </w:rPr>
        <w:t>ی</w:t>
      </w:r>
      <w:r w:rsidRPr="006C7A44">
        <w:rPr>
          <w:rFonts w:cs="B Nazanin" w:hint="eastAsia"/>
          <w:szCs w:val="28"/>
          <w:rtl/>
        </w:rPr>
        <w:t>ه</w:t>
      </w:r>
      <w:r w:rsidRPr="006C7A44">
        <w:rPr>
          <w:rFonts w:cs="B Nazanin"/>
          <w:szCs w:val="28"/>
          <w:rtl/>
        </w:rPr>
        <w:t xml:space="preserve"> باز</w:t>
      </w:r>
      <w:r w:rsidRPr="006C7A44">
        <w:rPr>
          <w:rFonts w:cs="B Nazanin" w:hint="cs"/>
          <w:szCs w:val="28"/>
          <w:rtl/>
        </w:rPr>
        <w:t>ی</w:t>
      </w:r>
      <w:r w:rsidRPr="006C7A44">
        <w:rPr>
          <w:rFonts w:cs="B Nazanin" w:hint="eastAsia"/>
          <w:szCs w:val="28"/>
          <w:rtl/>
        </w:rPr>
        <w:t>»</w:t>
      </w:r>
      <w:r w:rsidRPr="006C7A44">
        <w:rPr>
          <w:rFonts w:cs="B Nazanin"/>
          <w:szCs w:val="28"/>
          <w:rtl/>
        </w:rPr>
        <w:t xml:space="preserve"> در چارچوب طراح</w:t>
      </w:r>
      <w:r w:rsidRPr="006C7A44">
        <w:rPr>
          <w:rFonts w:cs="B Nazanin" w:hint="cs"/>
          <w:szCs w:val="28"/>
          <w:rtl/>
        </w:rPr>
        <w:t>ی</w:t>
      </w:r>
      <w:r w:rsidRPr="006C7A44">
        <w:rPr>
          <w:rFonts w:cs="B Nazanin"/>
          <w:szCs w:val="28"/>
          <w:rtl/>
        </w:rPr>
        <w:t xml:space="preserve"> اقتصاد کجا قرار م</w:t>
      </w:r>
      <w:r w:rsidRPr="006C7A44">
        <w:rPr>
          <w:rFonts w:cs="B Nazanin" w:hint="cs"/>
          <w:szCs w:val="28"/>
          <w:rtl/>
        </w:rPr>
        <w:t>ی‌</w:t>
      </w:r>
      <w:r w:rsidRPr="006C7A44">
        <w:rPr>
          <w:rFonts w:cs="B Nazanin" w:hint="eastAsia"/>
          <w:szCs w:val="28"/>
          <w:rtl/>
        </w:rPr>
        <w:t>گ</w:t>
      </w:r>
      <w:r w:rsidRPr="006C7A44">
        <w:rPr>
          <w:rFonts w:cs="B Nazanin" w:hint="cs"/>
          <w:szCs w:val="28"/>
          <w:rtl/>
        </w:rPr>
        <w:t>ی</w:t>
      </w:r>
      <w:r w:rsidRPr="006C7A44">
        <w:rPr>
          <w:rFonts w:cs="B Nazanin" w:hint="eastAsia"/>
          <w:szCs w:val="28"/>
          <w:rtl/>
        </w:rPr>
        <w:t>رد؟</w:t>
      </w:r>
    </w:p>
    <w:p w14:paraId="4F88D5A6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F7925C8" w14:textId="6D22F1A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</w:t>
      </w:r>
      <w:r w:rsidRPr="00A275C0">
        <w:rPr>
          <w:rFonts w:cs="B Nazanin"/>
          <w:szCs w:val="28"/>
          <w:rtl/>
        </w:rPr>
        <w:t xml:space="preserve"> قواعد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را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6C7A4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کند، در حال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که نظر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6C7A44">
        <w:rPr>
          <w:rFonts w:cs="B Nazanin" w:hint="cs"/>
          <w:szCs w:val="28"/>
          <w:rtl/>
        </w:rPr>
        <w:t xml:space="preserve">آنالیز اقدامات </w:t>
      </w:r>
      <w:r w:rsidRPr="00A275C0">
        <w:rPr>
          <w:rFonts w:cs="B Nazanin"/>
          <w:szCs w:val="28"/>
          <w:rtl/>
        </w:rPr>
        <w:t>بر اساس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است.</w:t>
      </w:r>
    </w:p>
    <w:p w14:paraId="75AB59BF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99EEA66" w14:textId="4BE306EA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lastRenderedPageBreak/>
        <w:t>تئور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="006C7A44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 در </w:t>
      </w:r>
      <w:r w:rsidR="00AC0840">
        <w:rPr>
          <w:rFonts w:cs="B Nazanin" w:hint="cs"/>
          <w:szCs w:val="28"/>
          <w:rtl/>
        </w:rPr>
        <w:t>آنالیز</w:t>
      </w:r>
      <w:r w:rsidRPr="00A275C0">
        <w:rPr>
          <w:rFonts w:cs="B Nazanin"/>
          <w:szCs w:val="28"/>
          <w:rtl/>
        </w:rPr>
        <w:t xml:space="preserve"> نحوه رفتار افراد در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استفاده م</w:t>
      </w:r>
      <w:r w:rsidRPr="00A275C0">
        <w:rPr>
          <w:rFonts w:cs="B Nazanin" w:hint="cs"/>
          <w:szCs w:val="28"/>
          <w:rtl/>
        </w:rPr>
        <w:t>ی</w:t>
      </w:r>
      <w:r w:rsidR="00AC0840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شود.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شده در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زم</w:t>
      </w:r>
      <w:r w:rsidRPr="00A275C0">
        <w:rPr>
          <w:rFonts w:cs="B Nazanin"/>
          <w:szCs w:val="28"/>
          <w:rtl/>
        </w:rPr>
        <w:t xml:space="preserve"> و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</w:t>
      </w:r>
      <w:r w:rsidR="00AC0840">
        <w:rPr>
          <w:rFonts w:cs="B Nazanin" w:hint="cs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ورود</w:t>
      </w:r>
      <w:r w:rsidRPr="00A275C0">
        <w:rPr>
          <w:rFonts w:cs="B Nazanin" w:hint="cs"/>
          <w:szCs w:val="28"/>
          <w:rtl/>
        </w:rPr>
        <w:t>ی</w:t>
      </w:r>
      <w:r w:rsidR="00AC0840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درک نحوه رفتار احتمال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افراد است.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بخش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نظر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است.</w:t>
      </w:r>
    </w:p>
    <w:p w14:paraId="70932830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5879B12C" w14:textId="514D2793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به</w:t>
      </w:r>
      <w:r w:rsidRPr="00A275C0">
        <w:rPr>
          <w:rFonts w:cs="B Nazanin"/>
          <w:szCs w:val="28"/>
          <w:rtl/>
        </w:rPr>
        <w:t xml:space="preserve"> عنوان مثال، </w:t>
      </w:r>
      <w:r w:rsidRPr="00A275C0">
        <w:rPr>
          <w:rFonts w:cs="B Nazanin"/>
          <w:szCs w:val="28"/>
        </w:rPr>
        <w:t>Nexus Mutual</w:t>
      </w:r>
      <w:r w:rsidRPr="00A275C0">
        <w:rPr>
          <w:rFonts w:cs="B Nazanin"/>
          <w:szCs w:val="28"/>
          <w:rtl/>
        </w:rPr>
        <w:t xml:space="preserve"> افزا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</w:t>
      </w:r>
      <w:r w:rsidRPr="00A275C0">
        <w:rPr>
          <w:rFonts w:cs="B Nazanin"/>
          <w:szCs w:val="28"/>
          <w:rtl/>
        </w:rPr>
        <w:t xml:space="preserve"> حداقل سرما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مورد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از</w:t>
      </w:r>
      <w:r w:rsidR="00E9201E">
        <w:rPr>
          <w:rStyle w:val="FootnoteReference"/>
          <w:rFonts w:cs="B Nazanin"/>
          <w:szCs w:val="28"/>
          <w:rtl/>
        </w:rPr>
        <w:footnoteReference w:id="51"/>
      </w:r>
      <w:r w:rsidRPr="00A275C0">
        <w:rPr>
          <w:rFonts w:cs="B Nazanin"/>
          <w:szCs w:val="28"/>
          <w:rtl/>
        </w:rPr>
        <w:t xml:space="preserve"> (</w:t>
      </w:r>
      <w:r w:rsidRPr="00A275C0">
        <w:rPr>
          <w:rFonts w:cs="B Nazanin"/>
          <w:szCs w:val="28"/>
        </w:rPr>
        <w:t>MCR</w:t>
      </w:r>
      <w:r w:rsidRPr="00A275C0">
        <w:rPr>
          <w:rFonts w:cs="B Nazanin"/>
          <w:szCs w:val="28"/>
          <w:rtl/>
        </w:rPr>
        <w:t>) بخش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زم</w:t>
      </w:r>
      <w:r w:rsidRPr="00A275C0">
        <w:rPr>
          <w:rFonts w:cs="B Nazanin"/>
          <w:szCs w:val="28"/>
          <w:rtl/>
        </w:rPr>
        <w:t xml:space="preserve"> و توکن است. </w:t>
      </w:r>
      <w:r w:rsidR="00E9201E">
        <w:rPr>
          <w:rFonts w:cs="B Nazanin" w:hint="cs"/>
          <w:szCs w:val="28"/>
          <w:rtl/>
        </w:rPr>
        <w:t>آنالیز</w:t>
      </w:r>
      <w:r w:rsidRPr="00A275C0">
        <w:rPr>
          <w:rFonts w:cs="B Nazanin"/>
          <w:szCs w:val="28"/>
          <w:rtl/>
        </w:rPr>
        <w:t xml:space="preserve"> نحوه واکنش کاربران به دل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افزا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</w:rPr>
        <w:t>MCR</w:t>
      </w:r>
      <w:r w:rsidRPr="00A275C0">
        <w:rPr>
          <w:rFonts w:cs="B Nazanin"/>
          <w:szCs w:val="28"/>
          <w:rtl/>
        </w:rPr>
        <w:t xml:space="preserve"> بخش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</w:t>
      </w:r>
      <w:r w:rsidR="00E9201E">
        <w:rPr>
          <w:rFonts w:cs="B Nazanin" w:hint="cs"/>
          <w:szCs w:val="28"/>
          <w:rtl/>
        </w:rPr>
        <w:t>آنالیز</w:t>
      </w:r>
      <w:r w:rsidRPr="00A275C0">
        <w:rPr>
          <w:rFonts w:cs="B Nazanin"/>
          <w:szCs w:val="28"/>
          <w:rtl/>
        </w:rPr>
        <w:t xml:space="preserve"> تئور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است.</w:t>
      </w:r>
    </w:p>
    <w:p w14:paraId="4F8EC903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33C264BD" w14:textId="6B1113DE" w:rsidR="00A275C0" w:rsidRPr="00E9201E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E9201E">
        <w:rPr>
          <w:rFonts w:cs="B Nazanin" w:hint="eastAsia"/>
          <w:szCs w:val="28"/>
          <w:rtl/>
        </w:rPr>
        <w:t>هنگام</w:t>
      </w:r>
      <w:r w:rsidRPr="00E9201E">
        <w:rPr>
          <w:rFonts w:cs="B Nazanin"/>
          <w:szCs w:val="28"/>
          <w:rtl/>
        </w:rPr>
        <w:t xml:space="preserve"> طراح</w:t>
      </w:r>
      <w:r w:rsidRPr="00E9201E">
        <w:rPr>
          <w:rFonts w:cs="B Nazanin" w:hint="cs"/>
          <w:szCs w:val="28"/>
          <w:rtl/>
        </w:rPr>
        <w:t>ی</w:t>
      </w:r>
      <w:r w:rsidRPr="00E9201E">
        <w:rPr>
          <w:rFonts w:cs="B Nazanin"/>
          <w:szCs w:val="28"/>
          <w:rtl/>
        </w:rPr>
        <w:t xml:space="preserve"> اکوس</w:t>
      </w:r>
      <w:r w:rsidRPr="00E9201E">
        <w:rPr>
          <w:rFonts w:cs="B Nazanin" w:hint="cs"/>
          <w:szCs w:val="28"/>
          <w:rtl/>
        </w:rPr>
        <w:t>ی</w:t>
      </w:r>
      <w:r w:rsidRPr="00E9201E">
        <w:rPr>
          <w:rFonts w:cs="B Nazanin" w:hint="eastAsia"/>
          <w:szCs w:val="28"/>
          <w:rtl/>
        </w:rPr>
        <w:t>ستم</w:t>
      </w:r>
      <w:r w:rsidRPr="00E9201E">
        <w:rPr>
          <w:rFonts w:cs="B Nazanin"/>
          <w:szCs w:val="28"/>
          <w:rtl/>
        </w:rPr>
        <w:t xml:space="preserve"> </w:t>
      </w:r>
      <w:r w:rsidR="00E9201E" w:rsidRPr="00E9201E">
        <w:rPr>
          <w:rFonts w:cs="B Nazanin" w:hint="cs"/>
          <w:szCs w:val="28"/>
          <w:rtl/>
        </w:rPr>
        <w:t>توکن</w:t>
      </w:r>
      <w:r w:rsidRPr="00E9201E">
        <w:rPr>
          <w:rFonts w:cs="B Nazanin"/>
          <w:szCs w:val="28"/>
          <w:rtl/>
        </w:rPr>
        <w:t xml:space="preserve"> خود با</w:t>
      </w:r>
      <w:r w:rsidRPr="00E9201E">
        <w:rPr>
          <w:rFonts w:cs="B Nazanin" w:hint="cs"/>
          <w:szCs w:val="28"/>
          <w:rtl/>
        </w:rPr>
        <w:t>ی</w:t>
      </w:r>
      <w:r w:rsidRPr="00E9201E">
        <w:rPr>
          <w:rFonts w:cs="B Nazanin" w:hint="eastAsia"/>
          <w:szCs w:val="28"/>
          <w:rtl/>
        </w:rPr>
        <w:t>د</w:t>
      </w:r>
      <w:r w:rsidRPr="00E9201E">
        <w:rPr>
          <w:rFonts w:cs="B Nazanin"/>
          <w:szCs w:val="28"/>
          <w:rtl/>
        </w:rPr>
        <w:t xml:space="preserve"> از چه س</w:t>
      </w:r>
      <w:r w:rsidRPr="00E9201E">
        <w:rPr>
          <w:rFonts w:cs="B Nazanin" w:hint="cs"/>
          <w:szCs w:val="28"/>
          <w:rtl/>
        </w:rPr>
        <w:t>ی</w:t>
      </w:r>
      <w:r w:rsidRPr="00E9201E">
        <w:rPr>
          <w:rFonts w:cs="B Nazanin" w:hint="eastAsia"/>
          <w:szCs w:val="28"/>
          <w:rtl/>
        </w:rPr>
        <w:t>است</w:t>
      </w:r>
      <w:r w:rsidRPr="00E9201E">
        <w:rPr>
          <w:rFonts w:cs="B Nazanin"/>
          <w:szCs w:val="28"/>
          <w:rtl/>
        </w:rPr>
        <w:t xml:space="preserve"> پول</w:t>
      </w:r>
      <w:r w:rsidRPr="00E9201E">
        <w:rPr>
          <w:rFonts w:cs="B Nazanin" w:hint="cs"/>
          <w:szCs w:val="28"/>
          <w:rtl/>
        </w:rPr>
        <w:t>ی</w:t>
      </w:r>
      <w:r w:rsidR="00E9201E">
        <w:rPr>
          <w:rStyle w:val="FootnoteReference"/>
          <w:rFonts w:cs="B Nazanin"/>
          <w:szCs w:val="28"/>
          <w:rtl/>
        </w:rPr>
        <w:footnoteReference w:id="52"/>
      </w:r>
      <w:r w:rsidRPr="00E9201E">
        <w:rPr>
          <w:rFonts w:cs="B Nazanin"/>
          <w:szCs w:val="28"/>
          <w:rtl/>
        </w:rPr>
        <w:t xml:space="preserve"> استفاده کنم؟</w:t>
      </w:r>
    </w:p>
    <w:p w14:paraId="439F68AC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77425BDD" w14:textId="1944D05A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  <w:rtl/>
        </w:rPr>
      </w:pPr>
      <w:r w:rsidRPr="00A275C0">
        <w:rPr>
          <w:rFonts w:cs="B Nazanin" w:hint="eastAsia"/>
          <w:szCs w:val="28"/>
          <w:rtl/>
        </w:rPr>
        <w:t>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Pr="00A275C0">
        <w:rPr>
          <w:rFonts w:cs="B Nazanin"/>
          <w:szCs w:val="28"/>
          <w:rtl/>
        </w:rPr>
        <w:t xml:space="preserve">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توکن به </w:t>
      </w:r>
      <w:r w:rsidR="00727548">
        <w:rPr>
          <w:rFonts w:cs="B Nazanin" w:hint="cs"/>
          <w:szCs w:val="28"/>
          <w:rtl/>
        </w:rPr>
        <w:t xml:space="preserve">کاربرد </w:t>
      </w:r>
      <w:r w:rsidRPr="00A275C0">
        <w:rPr>
          <w:rFonts w:cs="B Nazanin"/>
          <w:szCs w:val="28"/>
          <w:rtl/>
        </w:rPr>
        <w:t>توکن، عملکرد توکن و مدل تجار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شما بستگ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دارد.</w:t>
      </w:r>
    </w:p>
    <w:p w14:paraId="1EE24661" w14:textId="7FF9C543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مثلا:</w:t>
      </w:r>
    </w:p>
    <w:p w14:paraId="69B2B5F3" w14:textId="0EB0F99A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 xml:space="preserve">1) اگر </w:t>
      </w:r>
      <w:r w:rsidR="00727548">
        <w:rPr>
          <w:rFonts w:cs="B Nazanin" w:hint="cs"/>
          <w:szCs w:val="28"/>
          <w:rtl/>
        </w:rPr>
        <w:t>عملکرد</w:t>
      </w:r>
      <w:r w:rsidRPr="00A275C0">
        <w:rPr>
          <w:rFonts w:cs="B Nazanin"/>
          <w:szCs w:val="28"/>
          <w:rtl/>
        </w:rPr>
        <w:t xml:space="preserve"> توکن شما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تسه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تراکنش‌ها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درون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است،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به اقتصاد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سنت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نگاه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تا ملاحظات و اجرا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است‌ها</w:t>
      </w:r>
      <w:r w:rsidRPr="00A275C0">
        <w:rPr>
          <w:rFonts w:cs="B Nazanin"/>
          <w:szCs w:val="28"/>
          <w:rtl/>
        </w:rPr>
        <w:t xml:space="preserve"> را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خود درک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.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مکان خوب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شروع «ابزار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Pr="00A275C0">
        <w:rPr>
          <w:rFonts w:cs="B Nazanin"/>
          <w:szCs w:val="28"/>
          <w:rtl/>
        </w:rPr>
        <w:t xml:space="preserve">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»</w:t>
      </w:r>
      <w:r w:rsidRPr="00A275C0">
        <w:rPr>
          <w:rFonts w:cs="B Nazanin"/>
          <w:szCs w:val="28"/>
          <w:rtl/>
        </w:rPr>
        <w:t xml:space="preserve"> مربوط به نحوه اداره پول است.</w:t>
      </w:r>
    </w:p>
    <w:p w14:paraId="07FB2CC2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9F0BD28" w14:textId="61B546AF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2) اگر توکن شما ارز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است که در برابر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روها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خارج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</w:t>
      </w:r>
      <w:r w:rsidRPr="00A275C0">
        <w:rPr>
          <w:rFonts w:cs="B Nazanin"/>
          <w:szCs w:val="28"/>
          <w:rtl/>
        </w:rPr>
        <w:t xml:space="preserve"> آس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ب</w:t>
      </w:r>
      <w:r w:rsidRPr="00A275C0">
        <w:rPr>
          <w:rFonts w:cs="B Nazanin"/>
          <w:szCs w:val="28"/>
          <w:rtl/>
        </w:rPr>
        <w:t xml:space="preserve"> پذ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است (مثلاً </w:t>
      </w:r>
      <w:r w:rsidR="00727548">
        <w:rPr>
          <w:rFonts w:cs="B Nazanin" w:hint="cs"/>
          <w:szCs w:val="28"/>
          <w:rtl/>
        </w:rPr>
        <w:t>کوین</w:t>
      </w:r>
      <w:r w:rsidRPr="00A275C0">
        <w:rPr>
          <w:rFonts w:cs="B Nazanin"/>
          <w:szCs w:val="28"/>
          <w:rtl/>
        </w:rPr>
        <w:t xml:space="preserve"> پا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دار</w:t>
      </w:r>
      <w:r w:rsidRPr="00A275C0">
        <w:rPr>
          <w:rFonts w:cs="B Nazanin"/>
          <w:szCs w:val="28"/>
          <w:rtl/>
        </w:rPr>
        <w:t xml:space="preserve"> و نرخ مبادله</w:t>
      </w:r>
      <w:r w:rsidR="00727548">
        <w:rPr>
          <w:rStyle w:val="FootnoteReference"/>
          <w:rFonts w:cs="B Nazanin"/>
          <w:szCs w:val="28"/>
          <w:rtl/>
        </w:rPr>
        <w:footnoteReference w:id="53"/>
      </w:r>
      <w:r w:rsidRPr="00A275C0">
        <w:rPr>
          <w:rFonts w:cs="B Nazanin"/>
          <w:szCs w:val="28"/>
          <w:rtl/>
        </w:rPr>
        <w:t xml:space="preserve">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توکن و ارز 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گر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مانند </w:t>
      </w:r>
      <w:r w:rsidRPr="00A275C0">
        <w:rPr>
          <w:rFonts w:cs="B Nazanin"/>
          <w:szCs w:val="28"/>
        </w:rPr>
        <w:t>USD</w:t>
      </w:r>
      <w:r w:rsidRPr="00A275C0">
        <w:rPr>
          <w:rFonts w:cs="B Nazanin"/>
          <w:szCs w:val="28"/>
          <w:rtl/>
        </w:rPr>
        <w:t>)، با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به انواع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که بانک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مرکز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کنترل ارز خود استفاده م</w:t>
      </w:r>
      <w:r w:rsidRPr="00A275C0">
        <w:rPr>
          <w:rFonts w:cs="B Nazanin" w:hint="cs"/>
          <w:szCs w:val="28"/>
          <w:rtl/>
        </w:rPr>
        <w:t>ی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کنند، نگاه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>.</w:t>
      </w:r>
    </w:p>
    <w:p w14:paraId="33958797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0A7F8074" w14:textId="62664B34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3) اگر توکن شما ادعا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نسبت به دارا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خاص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</w:t>
      </w:r>
      <w:r w:rsidRPr="00A275C0">
        <w:rPr>
          <w:rFonts w:cs="B Nazanin"/>
          <w:szCs w:val="28"/>
          <w:rtl/>
        </w:rPr>
        <w:t xml:space="preserve"> خارج از زنج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</w:t>
      </w:r>
      <w:r w:rsidRPr="00A275C0">
        <w:rPr>
          <w:rFonts w:cs="B Nazanin"/>
          <w:szCs w:val="28"/>
          <w:rtl/>
        </w:rPr>
        <w:t xml:space="preserve"> است، م</w:t>
      </w:r>
      <w:r w:rsidRPr="00A275C0">
        <w:rPr>
          <w:rFonts w:cs="B Nazanin" w:hint="cs"/>
          <w:szCs w:val="28"/>
          <w:rtl/>
        </w:rPr>
        <w:t>ی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به منحن</w:t>
      </w:r>
      <w:r w:rsidRPr="00A275C0">
        <w:rPr>
          <w:rFonts w:cs="B Nazanin" w:hint="cs"/>
          <w:szCs w:val="28"/>
          <w:rtl/>
        </w:rPr>
        <w:t>ی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پ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وند</w:t>
      </w:r>
      <w:r w:rsidR="00727548">
        <w:rPr>
          <w:rStyle w:val="FootnoteReference"/>
          <w:rFonts w:cs="B Nazanin"/>
          <w:szCs w:val="28"/>
          <w:rtl/>
        </w:rPr>
        <w:footnoteReference w:id="54"/>
      </w:r>
      <w:r w:rsidRPr="00A275C0">
        <w:rPr>
          <w:rFonts w:cs="B Nazanin"/>
          <w:szCs w:val="28"/>
          <w:rtl/>
        </w:rPr>
        <w:t xml:space="preserve"> نگاه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که 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مت</w:t>
      </w:r>
      <w:r w:rsidRPr="00A275C0">
        <w:rPr>
          <w:rFonts w:cs="B Nazanin"/>
          <w:szCs w:val="28"/>
          <w:rtl/>
        </w:rPr>
        <w:t xml:space="preserve"> توکن را تابع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عرضه توکن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727548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کند.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امر مستلزم چند مفهوم در اقتصاد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مانند نسبت ذخ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</w:t>
      </w:r>
      <w:r w:rsidR="000C408B">
        <w:rPr>
          <w:rStyle w:val="FootnoteReference"/>
          <w:rFonts w:cs="B Nazanin"/>
          <w:szCs w:val="28"/>
          <w:rtl/>
        </w:rPr>
        <w:footnoteReference w:id="55"/>
      </w:r>
      <w:r w:rsidRPr="00A275C0">
        <w:rPr>
          <w:rFonts w:cs="B Nazanin"/>
          <w:szCs w:val="28"/>
          <w:rtl/>
        </w:rPr>
        <w:t xml:space="preserve"> است و تأث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تورم را در نظر م</w:t>
      </w:r>
      <w:r w:rsidRPr="00A275C0">
        <w:rPr>
          <w:rFonts w:cs="B Nazanin" w:hint="cs"/>
          <w:szCs w:val="28"/>
          <w:rtl/>
        </w:rPr>
        <w:t>ی</w:t>
      </w:r>
      <w:r w:rsidR="000C40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رد</w:t>
      </w:r>
      <w:r w:rsidRPr="00A275C0">
        <w:rPr>
          <w:rFonts w:cs="B Nazanin"/>
          <w:szCs w:val="28"/>
          <w:rtl/>
        </w:rPr>
        <w:t>.</w:t>
      </w:r>
    </w:p>
    <w:p w14:paraId="586F9863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4C35FB49" w14:textId="2355A8FA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4) اگر توکن شما ابزار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دسترس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شبکه است،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Pr="00A275C0">
        <w:rPr>
          <w:rFonts w:cs="B Nazanin"/>
          <w:szCs w:val="28"/>
          <w:rtl/>
        </w:rPr>
        <w:t xml:space="preserve">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نجا</w:t>
      </w:r>
      <w:r w:rsidRPr="00A275C0">
        <w:rPr>
          <w:rFonts w:cs="B Nazanin"/>
          <w:szCs w:val="28"/>
          <w:rtl/>
        </w:rPr>
        <w:t xml:space="preserve"> واقعاً به </w:t>
      </w:r>
      <w:r w:rsidR="000C408B">
        <w:rPr>
          <w:rFonts w:cs="B Nazanin" w:hint="cs"/>
          <w:szCs w:val="28"/>
          <w:rtl/>
        </w:rPr>
        <w:t>کاربرد</w:t>
      </w:r>
      <w:r w:rsidRPr="00A275C0">
        <w:rPr>
          <w:rFonts w:cs="B Nazanin"/>
          <w:szCs w:val="28"/>
          <w:rtl/>
        </w:rPr>
        <w:t xml:space="preserve"> و هدف بستگ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دارد. به عنوان مثال، اگر مانند </w:t>
      </w:r>
      <w:r w:rsidR="000C408B">
        <w:rPr>
          <w:rFonts w:cs="Calibri" w:hint="cs"/>
          <w:szCs w:val="28"/>
          <w:rtl/>
        </w:rPr>
        <w:t>"</w:t>
      </w:r>
      <w:r w:rsidRPr="00A275C0">
        <w:rPr>
          <w:rFonts w:cs="B Nazanin"/>
          <w:szCs w:val="28"/>
          <w:rtl/>
        </w:rPr>
        <w:t>ما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="000C408B">
        <w:rPr>
          <w:rFonts w:cs="Calibri" w:hint="cs"/>
          <w:szCs w:val="28"/>
          <w:rtl/>
        </w:rPr>
        <w:t>"</w:t>
      </w:r>
      <w:r w:rsidRPr="00A275C0">
        <w:rPr>
          <w:rFonts w:cs="B Nazanin"/>
          <w:szCs w:val="28"/>
          <w:rtl/>
        </w:rPr>
        <w:t xml:space="preserve"> </w:t>
      </w:r>
      <w:r w:rsidR="000C408B">
        <w:rPr>
          <w:rFonts w:cs="B Nazanin" w:hint="cs"/>
          <w:szCs w:val="28"/>
          <w:rtl/>
        </w:rPr>
        <w:t xml:space="preserve"> در </w:t>
      </w:r>
      <w:r w:rsidRPr="00A275C0">
        <w:rPr>
          <w:rFonts w:cs="B Nazanin"/>
          <w:szCs w:val="28"/>
          <w:rtl/>
        </w:rPr>
        <w:t>خطوط هوا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کار کند، 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است</w:t>
      </w:r>
      <w:r w:rsidRPr="00A275C0">
        <w:rPr>
          <w:rFonts w:cs="B Nazanin"/>
          <w:szCs w:val="28"/>
          <w:rtl/>
        </w:rPr>
        <w:t xml:space="preserve"> پول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 نظر گرفتن وجود ندارد، احتمالاً فقط گاه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اوقات اقدامات کاهش تورم انجام م</w:t>
      </w:r>
      <w:r w:rsidRPr="00A275C0">
        <w:rPr>
          <w:rFonts w:cs="B Nazanin" w:hint="cs"/>
          <w:szCs w:val="28"/>
          <w:rtl/>
        </w:rPr>
        <w:t>ی</w:t>
      </w:r>
      <w:r w:rsidR="000C40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شود. بنابرا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ن،</w:t>
      </w:r>
      <w:r w:rsidRPr="00A275C0">
        <w:rPr>
          <w:rFonts w:cs="B Nazanin"/>
          <w:szCs w:val="28"/>
          <w:rtl/>
        </w:rPr>
        <w:t xml:space="preserve"> واقعا</w:t>
      </w:r>
      <w:r w:rsidR="000C408B">
        <w:rPr>
          <w:rFonts w:cs="B Nazanin" w:hint="cs"/>
          <w:szCs w:val="28"/>
          <w:rtl/>
        </w:rPr>
        <w:t xml:space="preserve"> </w:t>
      </w:r>
      <w:r w:rsidR="000C408B" w:rsidRPr="00A275C0">
        <w:rPr>
          <w:rFonts w:cs="B Nazanin"/>
          <w:szCs w:val="28"/>
          <w:rtl/>
        </w:rPr>
        <w:t xml:space="preserve">به </w:t>
      </w:r>
      <w:r w:rsidR="000C408B">
        <w:rPr>
          <w:rFonts w:cs="B Nazanin" w:hint="cs"/>
          <w:szCs w:val="28"/>
          <w:rtl/>
        </w:rPr>
        <w:t>کاربرد</w:t>
      </w:r>
      <w:r w:rsidR="000C408B" w:rsidRPr="00A275C0">
        <w:rPr>
          <w:rFonts w:cs="B Nazanin"/>
          <w:szCs w:val="28"/>
          <w:rtl/>
        </w:rPr>
        <w:t xml:space="preserve"> و هدف</w:t>
      </w:r>
      <w:r w:rsidRPr="00A275C0">
        <w:rPr>
          <w:rFonts w:cs="B Nazanin"/>
          <w:szCs w:val="28"/>
          <w:rtl/>
        </w:rPr>
        <w:t xml:space="preserve"> بستگ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دارد.</w:t>
      </w:r>
    </w:p>
    <w:p w14:paraId="4DF5F9E2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70802F30" w14:textId="45AEF52B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به</w:t>
      </w:r>
      <w:r w:rsidRPr="00A275C0">
        <w:rPr>
          <w:rFonts w:cs="B Nazanin"/>
          <w:szCs w:val="28"/>
          <w:rtl/>
        </w:rPr>
        <w:t xml:space="preserve"> طور کل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نرخ تورم 2 درصد به طور کل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توسط بانک</w:t>
      </w:r>
      <w:r w:rsidR="000C40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مرکز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ده</w:t>
      </w:r>
      <w:r w:rsidRPr="00A275C0">
        <w:rPr>
          <w:rFonts w:cs="B Nazanin"/>
          <w:szCs w:val="28"/>
          <w:rtl/>
        </w:rPr>
        <w:t xml:space="preserve"> آل در نظر گرفته م</w:t>
      </w:r>
      <w:r w:rsidRPr="00A275C0">
        <w:rPr>
          <w:rFonts w:cs="B Nazanin" w:hint="cs"/>
          <w:szCs w:val="28"/>
          <w:rtl/>
        </w:rPr>
        <w:t>ی</w:t>
      </w:r>
      <w:r w:rsidR="000C408B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شود.</w:t>
      </w:r>
    </w:p>
    <w:p w14:paraId="009F2759" w14:textId="77777777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</w:p>
    <w:p w14:paraId="655ECA64" w14:textId="7CBBC698" w:rsidR="00A275C0" w:rsidRPr="000C408B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0C408B">
        <w:rPr>
          <w:rFonts w:cs="B Nazanin" w:hint="eastAsia"/>
          <w:szCs w:val="28"/>
          <w:rtl/>
        </w:rPr>
        <w:t>آ</w:t>
      </w:r>
      <w:r w:rsidRPr="000C408B">
        <w:rPr>
          <w:rFonts w:cs="B Nazanin" w:hint="cs"/>
          <w:szCs w:val="28"/>
          <w:rtl/>
        </w:rPr>
        <w:t>ی</w:t>
      </w:r>
      <w:r w:rsidRPr="000C408B">
        <w:rPr>
          <w:rFonts w:cs="B Nazanin" w:hint="eastAsia"/>
          <w:szCs w:val="28"/>
          <w:rtl/>
        </w:rPr>
        <w:t>ا</w:t>
      </w:r>
      <w:r w:rsidR="000C408B">
        <w:rPr>
          <w:rFonts w:cs="B Nazanin" w:hint="cs"/>
          <w:szCs w:val="28"/>
          <w:rtl/>
        </w:rPr>
        <w:t xml:space="preserve"> حالت</w:t>
      </w:r>
      <w:r w:rsidRPr="000C408B">
        <w:rPr>
          <w:rFonts w:cs="B Nazanin"/>
          <w:szCs w:val="28"/>
          <w:rtl/>
        </w:rPr>
        <w:t xml:space="preserve"> </w:t>
      </w:r>
      <w:r w:rsidR="000C408B">
        <w:t>MV=PQ</w:t>
      </w:r>
      <w:r w:rsidR="000C408B" w:rsidRPr="000C408B">
        <w:rPr>
          <w:rFonts w:cs="B Nazanin"/>
          <w:szCs w:val="28"/>
          <w:rtl/>
        </w:rPr>
        <w:t xml:space="preserve"> </w:t>
      </w:r>
      <w:r w:rsidRPr="000C408B">
        <w:rPr>
          <w:rFonts w:cs="B Nazanin"/>
          <w:szCs w:val="28"/>
          <w:rtl/>
        </w:rPr>
        <w:t>برا</w:t>
      </w:r>
      <w:r w:rsidRPr="000C408B">
        <w:rPr>
          <w:rFonts w:cs="B Nazanin" w:hint="cs"/>
          <w:szCs w:val="28"/>
          <w:rtl/>
        </w:rPr>
        <w:t>ی</w:t>
      </w:r>
      <w:r w:rsidRPr="000C408B">
        <w:rPr>
          <w:rFonts w:cs="B Nazanin"/>
          <w:szCs w:val="28"/>
          <w:rtl/>
        </w:rPr>
        <w:t xml:space="preserve"> تع</w:t>
      </w:r>
      <w:r w:rsidRPr="000C408B">
        <w:rPr>
          <w:rFonts w:cs="B Nazanin" w:hint="cs"/>
          <w:szCs w:val="28"/>
          <w:rtl/>
        </w:rPr>
        <w:t>یی</w:t>
      </w:r>
      <w:r w:rsidRPr="000C408B">
        <w:rPr>
          <w:rFonts w:cs="B Nazanin" w:hint="eastAsia"/>
          <w:szCs w:val="28"/>
          <w:rtl/>
        </w:rPr>
        <w:t>ن</w:t>
      </w:r>
      <w:r w:rsidRPr="000C408B">
        <w:rPr>
          <w:rFonts w:cs="B Nazanin"/>
          <w:szCs w:val="28"/>
          <w:rtl/>
        </w:rPr>
        <w:t xml:space="preserve"> ارزش توکن من کاف</w:t>
      </w:r>
      <w:r w:rsidRPr="000C408B">
        <w:rPr>
          <w:rFonts w:cs="B Nazanin" w:hint="cs"/>
          <w:szCs w:val="28"/>
          <w:rtl/>
        </w:rPr>
        <w:t>ی</w:t>
      </w:r>
      <w:r w:rsidRPr="000C408B">
        <w:rPr>
          <w:rFonts w:cs="B Nazanin"/>
          <w:szCs w:val="28"/>
          <w:rtl/>
        </w:rPr>
        <w:t xml:space="preserve"> است؟</w:t>
      </w:r>
    </w:p>
    <w:p w14:paraId="5F8B0F65" w14:textId="4ABEAC21" w:rsidR="00A275C0" w:rsidRPr="00A275C0" w:rsidRDefault="00A275C0" w:rsidP="00175D40">
      <w:pPr>
        <w:tabs>
          <w:tab w:val="left" w:pos="7097"/>
        </w:tabs>
        <w:bidi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پاسخ</w:t>
      </w:r>
      <w:r w:rsidRPr="00A275C0">
        <w:rPr>
          <w:rFonts w:cs="B Nazanin"/>
          <w:szCs w:val="28"/>
          <w:rtl/>
        </w:rPr>
        <w:t xml:space="preserve"> کوتاه: خ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</w:p>
    <w:p w14:paraId="15631DA0" w14:textId="2CDCBD6D" w:rsidR="00A275C0" w:rsidRPr="00A275C0" w:rsidRDefault="00A275C0" w:rsidP="00175D40">
      <w:pPr>
        <w:pStyle w:val="ListParagraph"/>
        <w:numPr>
          <w:ilvl w:val="0"/>
          <w:numId w:val="1"/>
        </w:numPr>
        <w:tabs>
          <w:tab w:val="left" w:pos="7097"/>
        </w:tabs>
        <w:bidi/>
        <w:jc w:val="both"/>
        <w:rPr>
          <w:rFonts w:cs="B Nazanin"/>
          <w:szCs w:val="28"/>
          <w:rtl/>
        </w:rPr>
      </w:pPr>
      <w:r w:rsidRPr="00A275C0">
        <w:rPr>
          <w:rFonts w:cs="B Nazanin"/>
          <w:szCs w:val="28"/>
          <w:rtl/>
        </w:rPr>
        <w:t>مدل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بدست آوردن ق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مت</w:t>
      </w:r>
      <w:r w:rsidRPr="00A275C0">
        <w:rPr>
          <w:rFonts w:cs="B Nazanin"/>
          <w:szCs w:val="28"/>
          <w:rtl/>
        </w:rPr>
        <w:t xml:space="preserve"> پول است.</w:t>
      </w:r>
    </w:p>
    <w:p w14:paraId="45E21BB8" w14:textId="0CF0F1E6" w:rsidR="00A275C0" w:rsidRPr="00A275C0" w:rsidRDefault="000C408B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>
        <w:rPr>
          <w:rFonts w:cs="B Nazanin" w:hint="cs"/>
          <w:szCs w:val="28"/>
          <w:rtl/>
        </w:rPr>
        <w:t>توکن</w:t>
      </w:r>
      <w:r w:rsidR="00A275C0" w:rsidRPr="00A275C0">
        <w:rPr>
          <w:rFonts w:cs="B Nazanin"/>
          <w:szCs w:val="28"/>
          <w:rtl/>
        </w:rPr>
        <w:t xml:space="preserve"> شما ممکن است عملکرد "پول" نداشته باشد. 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ن</w:t>
      </w:r>
      <w:r w:rsidR="00A275C0" w:rsidRPr="00A275C0">
        <w:rPr>
          <w:rFonts w:cs="B Nazanin"/>
          <w:szCs w:val="28"/>
          <w:rtl/>
        </w:rPr>
        <w:t xml:space="preserve"> مانند تلاش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استفاده از 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ک</w:t>
      </w:r>
      <w:r w:rsidR="00A275C0" w:rsidRPr="00A275C0">
        <w:rPr>
          <w:rFonts w:cs="B Nazanin"/>
          <w:szCs w:val="28"/>
          <w:rtl/>
        </w:rPr>
        <w:t xml:space="preserve"> چاقو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م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وه</w:t>
      </w:r>
      <w:r w:rsidR="00A275C0" w:rsidRPr="00A275C0">
        <w:rPr>
          <w:rFonts w:cs="B Nazanin"/>
          <w:szCs w:val="28"/>
          <w:rtl/>
        </w:rPr>
        <w:t xml:space="preserve">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بر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دن</w:t>
      </w:r>
      <w:r w:rsidR="00A275C0" w:rsidRPr="00A275C0">
        <w:rPr>
          <w:rFonts w:cs="B Nazanin"/>
          <w:szCs w:val="28"/>
          <w:rtl/>
        </w:rPr>
        <w:t xml:space="preserve"> 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ک</w:t>
      </w:r>
      <w:r w:rsidR="00A275C0" w:rsidRPr="00A275C0">
        <w:rPr>
          <w:rFonts w:cs="B Nazanin"/>
          <w:szCs w:val="28"/>
          <w:rtl/>
        </w:rPr>
        <w:t xml:space="preserve"> تخته گوشت گاو است. لطفا به جا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آن از ابزار مناسب استفاده کن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د</w:t>
      </w:r>
      <w:r w:rsidR="00A275C0" w:rsidRPr="00A275C0">
        <w:rPr>
          <w:rFonts w:cs="B Nazanin"/>
          <w:szCs w:val="28"/>
          <w:rtl/>
        </w:rPr>
        <w:t>. 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ن</w:t>
      </w:r>
      <w:r w:rsidR="00A275C0" w:rsidRPr="00A275C0">
        <w:rPr>
          <w:rFonts w:cs="B Nazanin"/>
          <w:szCs w:val="28"/>
          <w:rtl/>
        </w:rPr>
        <w:t xml:space="preserve"> مدل ابزار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ارزش گذار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برا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/>
          <w:szCs w:val="28"/>
          <w:rtl/>
        </w:rPr>
        <w:t xml:space="preserve"> همه </w:t>
      </w:r>
      <w:r w:rsidR="002D6226">
        <w:rPr>
          <w:rFonts w:cs="B Nazanin" w:hint="cs"/>
          <w:szCs w:val="28"/>
          <w:rtl/>
        </w:rPr>
        <w:t>عملکردهای توکن</w:t>
      </w:r>
      <w:r w:rsidR="00A275C0" w:rsidRPr="00A275C0">
        <w:rPr>
          <w:rFonts w:cs="B Nazanin"/>
          <w:szCs w:val="28"/>
          <w:rtl/>
        </w:rPr>
        <w:t xml:space="preserve"> ن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ست</w:t>
      </w:r>
      <w:r w:rsidR="00A275C0" w:rsidRPr="00A275C0">
        <w:rPr>
          <w:rFonts w:cs="B Nazanin"/>
          <w:szCs w:val="28"/>
          <w:rtl/>
        </w:rPr>
        <w:t>.</w:t>
      </w:r>
    </w:p>
    <w:p w14:paraId="0E4E3697" w14:textId="77777777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</w:p>
    <w:p w14:paraId="6991030A" w14:textId="3E99A5F9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در</w:t>
      </w:r>
      <w:r w:rsidRPr="00A275C0">
        <w:rPr>
          <w:rFonts w:cs="B Nazanin"/>
          <w:szCs w:val="28"/>
          <w:rtl/>
        </w:rPr>
        <w:t xml:space="preserve"> واقع از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ابزار (</w:t>
      </w:r>
      <w:r w:rsidRPr="00A275C0">
        <w:rPr>
          <w:rFonts w:cs="B Nazanin"/>
          <w:szCs w:val="28"/>
        </w:rPr>
        <w:t>MV=PQ</w:t>
      </w:r>
      <w:r w:rsidRPr="00A275C0">
        <w:rPr>
          <w:rFonts w:cs="B Nazanin"/>
          <w:szCs w:val="28"/>
          <w:rtl/>
        </w:rPr>
        <w:t>) که به نظر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کم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پول</w:t>
      </w:r>
      <w:r w:rsidR="002D6226">
        <w:rPr>
          <w:rStyle w:val="FootnoteReference"/>
          <w:rFonts w:cs="B Nazanin"/>
          <w:szCs w:val="28"/>
          <w:rtl/>
        </w:rPr>
        <w:footnoteReference w:id="56"/>
      </w:r>
      <w:r w:rsidRPr="00A275C0">
        <w:rPr>
          <w:rFonts w:cs="B Nazanin"/>
          <w:szCs w:val="28"/>
          <w:rtl/>
        </w:rPr>
        <w:t xml:space="preserve">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/>
          <w:szCs w:val="28"/>
          <w:rtl/>
        </w:rPr>
        <w:t xml:space="preserve"> معروف است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افتن</w:t>
      </w:r>
      <w:r w:rsidRPr="00A275C0">
        <w:rPr>
          <w:rFonts w:cs="B Nazanin"/>
          <w:szCs w:val="28"/>
          <w:rtl/>
        </w:rPr>
        <w:t xml:space="preserve"> سرعت</w:t>
      </w:r>
      <w:r w:rsidR="002D6226">
        <w:rPr>
          <w:rStyle w:val="FootnoteReference"/>
          <w:rFonts w:cs="B Nazanin"/>
          <w:szCs w:val="28"/>
          <w:rtl/>
        </w:rPr>
        <w:footnoteReference w:id="57"/>
      </w:r>
      <w:r w:rsidRPr="00A275C0">
        <w:rPr>
          <w:rFonts w:cs="B Nazanin"/>
          <w:szCs w:val="28"/>
          <w:rtl/>
        </w:rPr>
        <w:t xml:space="preserve"> پول استفاده م</w:t>
      </w:r>
      <w:r w:rsidRPr="00A275C0">
        <w:rPr>
          <w:rFonts w:cs="B Nazanin" w:hint="cs"/>
          <w:szCs w:val="28"/>
          <w:rtl/>
        </w:rPr>
        <w:t>ی</w:t>
      </w:r>
      <w:r w:rsidR="002D622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شود. جابجا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مستقل و وابسته به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معنا 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</w:t>
      </w:r>
      <w:r w:rsidRPr="00A275C0">
        <w:rPr>
          <w:rFonts w:cs="B Nazanin"/>
          <w:szCs w:val="28"/>
          <w:rtl/>
        </w:rPr>
        <w:t xml:space="preserve"> که اثر اتفاق</w:t>
      </w:r>
      <w:r w:rsidRPr="00A275C0">
        <w:rPr>
          <w:rFonts w:cs="B Nazanin" w:hint="cs"/>
          <w:szCs w:val="28"/>
          <w:rtl/>
        </w:rPr>
        <w:t>ی</w:t>
      </w:r>
      <w:r w:rsidR="002D6226">
        <w:rPr>
          <w:rFonts w:cs="B Nazanin" w:hint="cs"/>
          <w:szCs w:val="28"/>
          <w:rtl/>
        </w:rPr>
        <w:t xml:space="preserve"> وجود دارد</w:t>
      </w:r>
      <w:r w:rsidRPr="00A275C0">
        <w:rPr>
          <w:rFonts w:cs="B Nazanin"/>
          <w:szCs w:val="28"/>
          <w:rtl/>
        </w:rPr>
        <w:t>.</w:t>
      </w:r>
    </w:p>
    <w:p w14:paraId="7B2E7BB5" w14:textId="77777777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</w:p>
    <w:p w14:paraId="414CD03B" w14:textId="2CA206C0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 xml:space="preserve">2) مدل </w:t>
      </w:r>
      <w:r w:rsidRPr="00A275C0">
        <w:rPr>
          <w:rFonts w:cs="B Nazanin"/>
          <w:szCs w:val="28"/>
        </w:rPr>
        <w:t>MV=PQ</w:t>
      </w:r>
      <w:r w:rsidRPr="00A275C0">
        <w:rPr>
          <w:rFonts w:cs="B Nazanin"/>
          <w:szCs w:val="28"/>
          <w:rtl/>
        </w:rPr>
        <w:t xml:space="preserve"> بر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2D6226">
        <w:rPr>
          <w:rFonts w:cs="B Nazanin" w:hint="cs"/>
          <w:szCs w:val="28"/>
          <w:rtl/>
        </w:rPr>
        <w:t>بیرونی</w:t>
      </w:r>
      <w:r w:rsidRPr="00A275C0">
        <w:rPr>
          <w:rFonts w:cs="B Nazanin"/>
          <w:szCs w:val="28"/>
          <w:rtl/>
        </w:rPr>
        <w:t xml:space="preserve"> (خارج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>) تمرکز دارد.</w:t>
      </w:r>
    </w:p>
    <w:p w14:paraId="3ADD3C7A" w14:textId="77777777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</w:p>
    <w:p w14:paraId="665D01D5" w14:textId="20974F90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2D622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توکن شگفت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</w:t>
      </w:r>
      <w:r w:rsidRPr="00A275C0">
        <w:rPr>
          <w:rFonts w:cs="B Nazanin"/>
          <w:szCs w:val="28"/>
          <w:rtl/>
        </w:rPr>
        <w:t xml:space="preserve"> هستند 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را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</w:t>
      </w:r>
      <w:r w:rsidR="002D622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توان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بس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 w:hint="cs"/>
          <w:szCs w:val="28"/>
          <w:rtl/>
        </w:rPr>
        <w:t>ی</w:t>
      </w:r>
      <w:r w:rsidR="002D6226">
        <w:rPr>
          <w:rFonts w:cs="B Nazanin" w:hint="cs"/>
          <w:szCs w:val="28"/>
          <w:rtl/>
        </w:rPr>
        <w:t xml:space="preserve"> درونی</w:t>
      </w:r>
      <w:r w:rsidRPr="00A275C0">
        <w:rPr>
          <w:rFonts w:cs="B Nazanin"/>
          <w:szCs w:val="28"/>
          <w:rtl/>
        </w:rPr>
        <w:t xml:space="preserve"> (داخل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>) توکن را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کن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>. با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مع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ار،</w:t>
      </w:r>
      <w:r w:rsidRPr="00A275C0">
        <w:rPr>
          <w:rFonts w:cs="B Nazanin"/>
          <w:szCs w:val="28"/>
          <w:rtl/>
        </w:rPr>
        <w:t xml:space="preserve"> ارزش </w:t>
      </w:r>
      <w:r w:rsidR="002D6226">
        <w:rPr>
          <w:rFonts w:cs="B Nazanin" w:hint="cs"/>
          <w:szCs w:val="28"/>
          <w:rtl/>
        </w:rPr>
        <w:t>توکن</w:t>
      </w:r>
      <w:r w:rsidRPr="00A275C0">
        <w:rPr>
          <w:rFonts w:cs="B Nazanin"/>
          <w:szCs w:val="28"/>
          <w:rtl/>
        </w:rPr>
        <w:t xml:space="preserve"> با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در رابطه با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2D6226">
        <w:rPr>
          <w:rFonts w:cs="B Nazanin" w:hint="cs"/>
          <w:szCs w:val="28"/>
          <w:rtl/>
        </w:rPr>
        <w:t>درونی</w:t>
      </w:r>
      <w:r w:rsidRPr="00A275C0">
        <w:rPr>
          <w:rFonts w:cs="B Nazanin"/>
          <w:szCs w:val="28"/>
          <w:rtl/>
        </w:rPr>
        <w:t xml:space="preserve"> تعر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ف</w:t>
      </w:r>
      <w:r w:rsidRPr="00A275C0">
        <w:rPr>
          <w:rFonts w:cs="B Nazanin"/>
          <w:szCs w:val="28"/>
          <w:rtl/>
        </w:rPr>
        <w:t xml:space="preserve"> شود، نه متغ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2D6226">
        <w:rPr>
          <w:rFonts w:cs="B Nazanin" w:hint="cs"/>
          <w:szCs w:val="28"/>
          <w:rtl/>
        </w:rPr>
        <w:t xml:space="preserve">بیرونی. </w:t>
      </w:r>
      <w:r w:rsidRPr="00A275C0">
        <w:rPr>
          <w:rFonts w:cs="B Nazanin"/>
          <w:szCs w:val="28"/>
          <w:rtl/>
        </w:rPr>
        <w:t>به هم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lastRenderedPageBreak/>
        <w:t>دل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ل</w:t>
      </w:r>
      <w:r w:rsidRPr="00A275C0">
        <w:rPr>
          <w:rFonts w:cs="B Nazanin"/>
          <w:szCs w:val="28"/>
          <w:rtl/>
        </w:rPr>
        <w:t xml:space="preserve"> است که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="002D622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F33DEF">
        <w:rPr>
          <w:rFonts w:cs="B Nazanin" w:hint="cs"/>
          <w:szCs w:val="28"/>
          <w:rtl/>
        </w:rPr>
        <w:t>توکنی</w:t>
      </w:r>
      <w:r w:rsidRPr="00A275C0">
        <w:rPr>
          <w:rFonts w:cs="B Nazanin"/>
          <w:szCs w:val="28"/>
          <w:rtl/>
        </w:rPr>
        <w:t xml:space="preserve"> با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جهان 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ات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eastAsia"/>
          <w:szCs w:val="28"/>
          <w:rtl/>
        </w:rPr>
        <w:t>متفاوت</w:t>
      </w:r>
      <w:r w:rsidRPr="00A275C0">
        <w:rPr>
          <w:rFonts w:cs="B Nazanin"/>
          <w:szCs w:val="28"/>
          <w:rtl/>
        </w:rPr>
        <w:t xml:space="preserve"> هستند. با توجه به ورود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کنترل نسبتاً 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شتر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بر خروج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>.</w:t>
      </w:r>
    </w:p>
    <w:p w14:paraId="67C3EB3A" w14:textId="61E2B87F" w:rsidR="00A275C0" w:rsidRPr="0068044D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68044D">
        <w:rPr>
          <w:rFonts w:cs="B Nazanin" w:hint="eastAsia"/>
          <w:szCs w:val="28"/>
          <w:rtl/>
        </w:rPr>
        <w:t>برخ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/>
          <w:szCs w:val="28"/>
          <w:rtl/>
        </w:rPr>
        <w:t xml:space="preserve"> از مفاه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 w:hint="eastAsia"/>
          <w:szCs w:val="28"/>
          <w:rtl/>
        </w:rPr>
        <w:t>م</w:t>
      </w:r>
      <w:r w:rsidRPr="0068044D">
        <w:rPr>
          <w:rFonts w:cs="B Nazanin"/>
          <w:szCs w:val="28"/>
          <w:rtl/>
        </w:rPr>
        <w:t xml:space="preserve"> </w:t>
      </w:r>
      <w:r w:rsidR="00F33DEF" w:rsidRPr="0068044D">
        <w:rPr>
          <w:rFonts w:cs="B Nazanin" w:hint="cs"/>
          <w:szCs w:val="28"/>
          <w:rtl/>
        </w:rPr>
        <w:t>زیرساختی</w:t>
      </w:r>
      <w:r w:rsidRPr="0068044D">
        <w:rPr>
          <w:rFonts w:cs="B Nazanin"/>
          <w:szCs w:val="28"/>
          <w:rtl/>
        </w:rPr>
        <w:t xml:space="preserve"> اقتصاد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/>
          <w:szCs w:val="28"/>
          <w:rtl/>
        </w:rPr>
        <w:t xml:space="preserve"> که برا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/>
          <w:szCs w:val="28"/>
          <w:rtl/>
        </w:rPr>
        <w:t xml:space="preserve"> اقتصاد </w:t>
      </w:r>
      <w:r w:rsidR="00F33DEF" w:rsidRPr="0068044D">
        <w:rPr>
          <w:rFonts w:cs="B Nazanin" w:hint="cs"/>
          <w:szCs w:val="28"/>
          <w:rtl/>
        </w:rPr>
        <w:t xml:space="preserve">توکن </w:t>
      </w:r>
      <w:r w:rsidRPr="0068044D">
        <w:rPr>
          <w:rFonts w:cs="B Nazanin"/>
          <w:szCs w:val="28"/>
          <w:rtl/>
        </w:rPr>
        <w:t xml:space="preserve"> اساس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/>
          <w:szCs w:val="28"/>
          <w:rtl/>
        </w:rPr>
        <w:t xml:space="preserve"> هستند</w:t>
      </w:r>
      <w:r w:rsidR="00F33DEF" w:rsidRPr="0068044D">
        <w:rPr>
          <w:rFonts w:cs="B Nazanin" w:hint="cs"/>
          <w:szCs w:val="28"/>
          <w:rtl/>
        </w:rPr>
        <w:t>،</w:t>
      </w:r>
      <w:r w:rsidRPr="0068044D">
        <w:rPr>
          <w:rFonts w:cs="B Nazanin"/>
          <w:szCs w:val="28"/>
          <w:rtl/>
        </w:rPr>
        <w:t xml:space="preserve"> چ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 w:hint="eastAsia"/>
          <w:szCs w:val="28"/>
          <w:rtl/>
        </w:rPr>
        <w:t>ست؟</w:t>
      </w:r>
    </w:p>
    <w:p w14:paraId="622410CC" w14:textId="556507A0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 w:hint="eastAsia"/>
          <w:szCs w:val="28"/>
          <w:rtl/>
        </w:rPr>
        <w:t>مفاه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از تئور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تطب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="0068044D">
        <w:rPr>
          <w:rStyle w:val="FootnoteReference"/>
          <w:rFonts w:cs="B Nazanin"/>
          <w:szCs w:val="28"/>
          <w:rtl/>
        </w:rPr>
        <w:footnoteReference w:id="58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تئور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حراج</w:t>
      </w:r>
      <w:r w:rsidR="0068044D">
        <w:rPr>
          <w:rStyle w:val="FootnoteReference"/>
          <w:rFonts w:cs="B Nazanin"/>
          <w:szCs w:val="28"/>
          <w:rtl/>
        </w:rPr>
        <w:footnoteReference w:id="59"/>
      </w:r>
      <w:r w:rsidRPr="00A275C0">
        <w:rPr>
          <w:rFonts w:cs="B Nazanin"/>
          <w:szCs w:val="28"/>
          <w:rtl/>
        </w:rPr>
        <w:t>، اقتصاد پول</w:t>
      </w:r>
      <w:r w:rsidRPr="00A275C0">
        <w:rPr>
          <w:rFonts w:cs="B Nazanin" w:hint="cs"/>
          <w:szCs w:val="28"/>
          <w:rtl/>
        </w:rPr>
        <w:t>ی</w:t>
      </w:r>
      <w:r w:rsidR="0068044D">
        <w:rPr>
          <w:rStyle w:val="FootnoteReference"/>
          <w:rFonts w:cs="B Nazanin"/>
          <w:szCs w:val="28"/>
          <w:rtl/>
        </w:rPr>
        <w:footnoteReference w:id="60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نظر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تخص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ص</w:t>
      </w:r>
      <w:r w:rsidR="0068044D">
        <w:rPr>
          <w:rStyle w:val="FootnoteReference"/>
          <w:rFonts w:cs="B Nazanin"/>
          <w:szCs w:val="28"/>
          <w:rtl/>
        </w:rPr>
        <w:footnoteReference w:id="61"/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اقتصاد شبکه و نظر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</w:t>
      </w:r>
      <w:r w:rsidRPr="00A275C0">
        <w:rPr>
          <w:rFonts w:cs="B Nazanin"/>
          <w:szCs w:val="28"/>
          <w:rtl/>
        </w:rPr>
        <w:t xml:space="preserve"> باز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تواند</w:t>
      </w:r>
      <w:r w:rsidRPr="00A275C0">
        <w:rPr>
          <w:rFonts w:cs="B Nazanin"/>
          <w:szCs w:val="28"/>
          <w:rtl/>
        </w:rPr>
        <w:t xml:space="preserve"> به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انگ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زه‌ها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بهتر و قو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تر</w:t>
      </w:r>
      <w:r w:rsidRPr="00A275C0">
        <w:rPr>
          <w:rFonts w:cs="B Nazanin"/>
          <w:szCs w:val="28"/>
          <w:rtl/>
        </w:rPr>
        <w:t xml:space="preserve">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شرکت‌کنندگان کمک کند.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مفاه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</w:t>
      </w:r>
      <w:r w:rsidRPr="00A275C0">
        <w:rPr>
          <w:rFonts w:cs="B Nazanin"/>
          <w:szCs w:val="28"/>
          <w:rtl/>
        </w:rPr>
        <w:t xml:space="preserve"> به تول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نتا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ج</w:t>
      </w:r>
      <w:r w:rsidRPr="00A275C0">
        <w:rPr>
          <w:rFonts w:cs="B Nazanin"/>
          <w:szCs w:val="28"/>
          <w:rtl/>
        </w:rPr>
        <w:t xml:space="preserve"> پا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دار</w:t>
      </w:r>
      <w:r w:rsidRPr="00A275C0">
        <w:rPr>
          <w:rFonts w:cs="B Nazanin"/>
          <w:szCs w:val="28"/>
          <w:rtl/>
        </w:rPr>
        <w:t xml:space="preserve"> قو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،</w:t>
      </w:r>
      <w:r w:rsidRPr="00A275C0">
        <w:rPr>
          <w:rFonts w:cs="B Nazanin"/>
          <w:szCs w:val="28"/>
          <w:rtl/>
        </w:rPr>
        <w:t xml:space="preserve"> بهبود تخص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ص‌ها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ناکارآمد و بهبود کارا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معاملات در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ک</w:t>
      </w:r>
      <w:r w:rsidRPr="00A275C0">
        <w:rPr>
          <w:rFonts w:cs="B Nazanin" w:hint="eastAsia"/>
          <w:szCs w:val="28"/>
          <w:rtl/>
        </w:rPr>
        <w:t>مک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کنند</w:t>
      </w:r>
      <w:r w:rsidRPr="00A275C0">
        <w:rPr>
          <w:rFonts w:cs="B Nazanin"/>
          <w:szCs w:val="28"/>
          <w:rtl/>
        </w:rPr>
        <w:t>.</w:t>
      </w:r>
    </w:p>
    <w:p w14:paraId="1CA53E33" w14:textId="77777777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</w:p>
    <w:p w14:paraId="36606E63" w14:textId="0DCCCFC8" w:rsidR="00A275C0" w:rsidRPr="00674F56" w:rsidRDefault="00A275C0" w:rsidP="00175D40">
      <w:pPr>
        <w:pStyle w:val="ListParagraph"/>
        <w:numPr>
          <w:ilvl w:val="0"/>
          <w:numId w:val="4"/>
        </w:numPr>
        <w:tabs>
          <w:tab w:val="left" w:pos="7097"/>
        </w:tabs>
        <w:bidi/>
        <w:jc w:val="both"/>
        <w:rPr>
          <w:rFonts w:cs="B Nazanin"/>
          <w:szCs w:val="28"/>
        </w:rPr>
      </w:pPr>
      <w:r w:rsidRPr="0068044D">
        <w:rPr>
          <w:rFonts w:cs="B Nazanin" w:hint="eastAsia"/>
          <w:szCs w:val="28"/>
          <w:rtl/>
        </w:rPr>
        <w:t>چرا</w:t>
      </w:r>
      <w:r w:rsidRPr="0068044D">
        <w:rPr>
          <w:rFonts w:cs="B Nazanin"/>
          <w:szCs w:val="28"/>
          <w:rtl/>
        </w:rPr>
        <w:t xml:space="preserve"> حکمران</w:t>
      </w:r>
      <w:r w:rsidRPr="0068044D">
        <w:rPr>
          <w:rFonts w:cs="B Nazanin" w:hint="cs"/>
          <w:szCs w:val="28"/>
          <w:rtl/>
        </w:rPr>
        <w:t>ی</w:t>
      </w:r>
      <w:r w:rsidR="0068044D">
        <w:rPr>
          <w:rStyle w:val="FootnoteReference"/>
          <w:rFonts w:cs="B Nazanin"/>
          <w:szCs w:val="28"/>
          <w:rtl/>
        </w:rPr>
        <w:footnoteReference w:id="62"/>
      </w:r>
      <w:r w:rsidRPr="0068044D">
        <w:rPr>
          <w:rFonts w:cs="B Nazanin"/>
          <w:szCs w:val="28"/>
          <w:rtl/>
        </w:rPr>
        <w:t xml:space="preserve"> در اقتصاد </w:t>
      </w:r>
      <w:r w:rsidR="0068044D">
        <w:rPr>
          <w:rFonts w:cs="B Nazanin" w:hint="cs"/>
          <w:szCs w:val="28"/>
          <w:rtl/>
        </w:rPr>
        <w:t>توکن</w:t>
      </w:r>
      <w:r w:rsidRPr="0068044D">
        <w:rPr>
          <w:rFonts w:cs="B Nazanin"/>
          <w:szCs w:val="28"/>
          <w:rtl/>
        </w:rPr>
        <w:t xml:space="preserve"> ا</w:t>
      </w:r>
      <w:r w:rsidRPr="0068044D">
        <w:rPr>
          <w:rFonts w:cs="B Nazanin" w:hint="cs"/>
          <w:szCs w:val="28"/>
          <w:rtl/>
        </w:rPr>
        <w:t>ی</w:t>
      </w:r>
      <w:r w:rsidRPr="0068044D">
        <w:rPr>
          <w:rFonts w:cs="B Nazanin" w:hint="eastAsia"/>
          <w:szCs w:val="28"/>
          <w:rtl/>
        </w:rPr>
        <w:t>نقدر</w:t>
      </w:r>
      <w:r w:rsidRPr="0068044D">
        <w:rPr>
          <w:rFonts w:cs="B Nazanin"/>
          <w:szCs w:val="28"/>
          <w:rtl/>
        </w:rPr>
        <w:t xml:space="preserve"> مهم است؟</w:t>
      </w:r>
    </w:p>
    <w:p w14:paraId="7CB7A909" w14:textId="218813F5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  <w:rtl/>
        </w:rPr>
      </w:pPr>
      <w:r w:rsidRPr="00A275C0">
        <w:rPr>
          <w:rFonts w:cs="B Nazanin" w:hint="eastAsia"/>
          <w:szCs w:val="28"/>
          <w:rtl/>
        </w:rPr>
        <w:t>در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رمتمرکز،</w:t>
      </w:r>
      <w:r w:rsidRPr="00A275C0">
        <w:rPr>
          <w:rFonts w:cs="B Nazanin"/>
          <w:szCs w:val="28"/>
          <w:rtl/>
        </w:rPr>
        <w:t xml:space="preserve"> حاکم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ک</w:t>
      </w:r>
      <w:r w:rsidRPr="00A275C0">
        <w:rPr>
          <w:rFonts w:cs="B Nazanin"/>
          <w:szCs w:val="28"/>
          <w:rtl/>
        </w:rPr>
        <w:t xml:space="preserve"> ملاحظات </w:t>
      </w:r>
      <w:r w:rsidR="0068044D">
        <w:rPr>
          <w:rFonts w:cs="B Nazanin" w:hint="cs"/>
          <w:szCs w:val="28"/>
          <w:rtl/>
        </w:rPr>
        <w:t>حیاتی</w:t>
      </w:r>
      <w:r w:rsidRPr="00A275C0">
        <w:rPr>
          <w:rFonts w:cs="B Nazanin"/>
          <w:szCs w:val="28"/>
          <w:rtl/>
        </w:rPr>
        <w:t xml:space="preserve"> در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</w:t>
      </w:r>
      <w:r w:rsidRPr="00A275C0">
        <w:rPr>
          <w:rFonts w:cs="B Nazanin"/>
          <w:szCs w:val="28"/>
          <w:rtl/>
        </w:rPr>
        <w:t xml:space="preserve"> است.</w:t>
      </w:r>
    </w:p>
    <w:p w14:paraId="7262A5DD" w14:textId="1F95045A" w:rsidR="00A275C0" w:rsidRPr="00A275C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حکمران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به سازمانده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تراکنش‌ها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درون اکوس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ستم</w:t>
      </w:r>
      <w:r w:rsidRPr="00A275C0">
        <w:rPr>
          <w:rFonts w:cs="B Nazanin"/>
          <w:szCs w:val="28"/>
          <w:rtl/>
        </w:rPr>
        <w:t xml:space="preserve"> از طر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ق</w:t>
      </w:r>
      <w:r w:rsidRPr="00A275C0">
        <w:rPr>
          <w:rFonts w:cs="B Nazanin"/>
          <w:szCs w:val="28"/>
          <w:rtl/>
        </w:rPr>
        <w:t xml:space="preserve">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68044D">
        <w:rPr>
          <w:rFonts w:cs="B Nazanin" w:hint="cs"/>
          <w:szCs w:val="28"/>
          <w:rtl/>
        </w:rPr>
        <w:t>درونی</w:t>
      </w:r>
      <w:r w:rsidRPr="00A275C0">
        <w:rPr>
          <w:rFonts w:cs="B Nazanin"/>
          <w:szCs w:val="28"/>
          <w:rtl/>
        </w:rPr>
        <w:t xml:space="preserve"> کمک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کند،</w:t>
      </w:r>
      <w:r w:rsidRPr="00A275C0">
        <w:rPr>
          <w:rFonts w:cs="B Nazanin"/>
          <w:szCs w:val="28"/>
          <w:rtl/>
        </w:rPr>
        <w:t xml:space="preserve"> آن را برا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مشارکت 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من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سازد</w:t>
      </w:r>
      <w:r w:rsidRPr="00A275C0">
        <w:rPr>
          <w:rFonts w:cs="B Nazanin"/>
          <w:szCs w:val="28"/>
          <w:rtl/>
        </w:rPr>
        <w:t xml:space="preserve"> و از تراکم در هنگام بروز مشکلات جلوگ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کند</w:t>
      </w:r>
      <w:r w:rsidRPr="00A275C0">
        <w:rPr>
          <w:rFonts w:cs="B Nazanin"/>
          <w:szCs w:val="28"/>
          <w:rtl/>
        </w:rPr>
        <w:t xml:space="preserve">. </w:t>
      </w:r>
      <w:r w:rsidR="00674F56" w:rsidRPr="00A275C0">
        <w:rPr>
          <w:rFonts w:cs="B Nazanin"/>
          <w:szCs w:val="28"/>
          <w:rtl/>
        </w:rPr>
        <w:t>حکمران</w:t>
      </w:r>
      <w:r w:rsidR="00674F56" w:rsidRPr="00A275C0">
        <w:rPr>
          <w:rFonts w:cs="B Nazanin" w:hint="cs"/>
          <w:szCs w:val="28"/>
          <w:rtl/>
        </w:rPr>
        <w:t>ی</w:t>
      </w:r>
      <w:r w:rsidR="00674F56" w:rsidRPr="00A275C0">
        <w:rPr>
          <w:rFonts w:cs="B Nazanin"/>
          <w:szCs w:val="28"/>
          <w:rtl/>
        </w:rPr>
        <w:t xml:space="preserve"> </w:t>
      </w:r>
      <w:r w:rsidRPr="00A275C0">
        <w:rPr>
          <w:rFonts w:cs="B Nazanin"/>
          <w:szCs w:val="28"/>
          <w:rtl/>
        </w:rPr>
        <w:t>م</w:t>
      </w:r>
      <w:r w:rsidRPr="00A275C0">
        <w:rPr>
          <w:rFonts w:cs="B Nazanin" w:hint="cs"/>
          <w:szCs w:val="28"/>
          <w:rtl/>
        </w:rPr>
        <w:t>ی</w:t>
      </w:r>
      <w:r w:rsidR="00674F5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 xml:space="preserve">تواند </w:t>
      </w:r>
      <w:r w:rsidR="00674F56">
        <w:rPr>
          <w:rFonts w:cs="B Nazanin" w:hint="cs"/>
          <w:szCs w:val="28"/>
          <w:rtl/>
        </w:rPr>
        <w:t>فرم‌های</w:t>
      </w:r>
      <w:r w:rsidRPr="00A275C0">
        <w:rPr>
          <w:rFonts w:cs="B Nazanin"/>
          <w:szCs w:val="28"/>
          <w:rtl/>
        </w:rPr>
        <w:t xml:space="preserve"> مختلف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داشته باشد، از جمله قانون گذار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و طراح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قراردادها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هوشمند.</w:t>
      </w:r>
    </w:p>
    <w:p w14:paraId="0E20C832" w14:textId="2A140FE2" w:rsidR="00A275C0" w:rsidRPr="00A275C0" w:rsidRDefault="00674F56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</w:rPr>
      </w:pPr>
      <w:r w:rsidRPr="00A275C0">
        <w:rPr>
          <w:rFonts w:cs="B Nazanin"/>
          <w:szCs w:val="28"/>
          <w:rtl/>
        </w:rPr>
        <w:t>حکمران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</w:t>
      </w:r>
      <w:r w:rsidR="00A275C0" w:rsidRPr="00A275C0">
        <w:rPr>
          <w:rFonts w:cs="B Nazanin"/>
          <w:szCs w:val="28"/>
          <w:rtl/>
        </w:rPr>
        <w:t xml:space="preserve">بسته به عملکرد </w:t>
      </w:r>
      <w:r>
        <w:rPr>
          <w:rFonts w:cs="B Nazanin" w:hint="cs"/>
          <w:szCs w:val="28"/>
          <w:rtl/>
        </w:rPr>
        <w:t>توکن</w:t>
      </w:r>
      <w:r w:rsidR="00A275C0" w:rsidRPr="00A275C0">
        <w:rPr>
          <w:rFonts w:cs="B Nazanin"/>
          <w:szCs w:val="28"/>
          <w:rtl/>
        </w:rPr>
        <w:t xml:space="preserve">، </w:t>
      </w:r>
      <w:r>
        <w:rPr>
          <w:rFonts w:cs="B Nazanin" w:hint="cs"/>
          <w:szCs w:val="28"/>
          <w:rtl/>
        </w:rPr>
        <w:t>کاربرد</w:t>
      </w:r>
      <w:r w:rsidR="00A275C0" w:rsidRPr="00A275C0">
        <w:rPr>
          <w:rFonts w:cs="B Nazanin"/>
          <w:szCs w:val="28"/>
          <w:rtl/>
        </w:rPr>
        <w:t xml:space="preserve"> و عملکرد هدف، اکوس</w:t>
      </w:r>
      <w:r w:rsidR="00A275C0" w:rsidRPr="00A275C0">
        <w:rPr>
          <w:rFonts w:cs="B Nazanin" w:hint="cs"/>
          <w:szCs w:val="28"/>
          <w:rtl/>
        </w:rPr>
        <w:t>ی</w:t>
      </w:r>
      <w:r w:rsidR="00A275C0" w:rsidRPr="00A275C0">
        <w:rPr>
          <w:rFonts w:cs="B Nazanin" w:hint="eastAsia"/>
          <w:szCs w:val="28"/>
          <w:rtl/>
        </w:rPr>
        <w:t>ستم</w:t>
      </w:r>
      <w:r w:rsidR="00A275C0" w:rsidRPr="00A275C0">
        <w:rPr>
          <w:rFonts w:cs="B Nazanin"/>
          <w:szCs w:val="28"/>
          <w:rtl/>
        </w:rPr>
        <w:t xml:space="preserve"> را متفاوت محدود م</w:t>
      </w:r>
      <w:r w:rsidR="00A275C0" w:rsidRPr="00A275C0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="00A275C0" w:rsidRPr="00A275C0">
        <w:rPr>
          <w:rFonts w:cs="B Nazanin"/>
          <w:szCs w:val="28"/>
          <w:rtl/>
        </w:rPr>
        <w:t>کند.</w:t>
      </w:r>
    </w:p>
    <w:p w14:paraId="2880C02A" w14:textId="64440752" w:rsidR="00445EA0" w:rsidRDefault="00A275C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  <w:rtl/>
        </w:rPr>
      </w:pPr>
      <w:r w:rsidRPr="00A275C0">
        <w:rPr>
          <w:rFonts w:cs="B Nazanin" w:hint="eastAsia"/>
          <w:szCs w:val="28"/>
          <w:rtl/>
        </w:rPr>
        <w:t>نگران</w:t>
      </w:r>
      <w:r w:rsidRPr="00A275C0">
        <w:rPr>
          <w:rFonts w:cs="B Nazanin" w:hint="cs"/>
          <w:szCs w:val="28"/>
          <w:rtl/>
        </w:rPr>
        <w:t>ی</w:t>
      </w:r>
      <w:r w:rsidR="00674F5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یی</w:t>
      </w:r>
      <w:r w:rsidRPr="00A275C0">
        <w:rPr>
          <w:rFonts w:cs="B Nazanin"/>
          <w:szCs w:val="28"/>
          <w:rtl/>
        </w:rPr>
        <w:t xml:space="preserve"> در رابطه با درجه بالا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تمرکز، قراردادها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هوشمند غ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رقابل</w:t>
      </w:r>
      <w:r w:rsidRPr="00A275C0">
        <w:rPr>
          <w:rFonts w:cs="B Nazanin"/>
          <w:szCs w:val="28"/>
          <w:rtl/>
        </w:rPr>
        <w:t xml:space="preserve"> انعطاف، پروتکل</w:t>
      </w:r>
      <w:r w:rsidR="00674F56">
        <w:rPr>
          <w:rFonts w:cs="B Nazanin" w:hint="cs"/>
          <w:szCs w:val="28"/>
          <w:rtl/>
        </w:rPr>
        <w:t>‌</w:t>
      </w:r>
      <w:r w:rsidRPr="00A275C0">
        <w:rPr>
          <w:rFonts w:cs="B Nazanin"/>
          <w:szCs w:val="28"/>
          <w:rtl/>
        </w:rPr>
        <w:t>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اجماع و مقررات و قوان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مختلف </w:t>
      </w:r>
      <w:r w:rsidR="00674F56">
        <w:rPr>
          <w:rFonts w:cs="B Nazanin" w:hint="cs"/>
          <w:szCs w:val="28"/>
          <w:rtl/>
        </w:rPr>
        <w:t xml:space="preserve">دستگاه‌های قضایی </w:t>
      </w:r>
      <w:r w:rsidRPr="00A275C0">
        <w:rPr>
          <w:rFonts w:cs="B Nazanin"/>
          <w:szCs w:val="28"/>
          <w:rtl/>
        </w:rPr>
        <w:t>وجود دارد. اما حکمران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نبا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د</w:t>
      </w:r>
      <w:r w:rsidRPr="00A275C0">
        <w:rPr>
          <w:rFonts w:cs="B Nazanin"/>
          <w:szCs w:val="28"/>
          <w:rtl/>
        </w:rPr>
        <w:t xml:space="preserve"> فقط به قراردادها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هوشمند محدود شود. همچن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ن</w:t>
      </w:r>
      <w:r w:rsidRPr="00A275C0">
        <w:rPr>
          <w:rFonts w:cs="B Nazanin"/>
          <w:szCs w:val="28"/>
          <w:rtl/>
        </w:rPr>
        <w:t xml:space="preserve"> م</w:t>
      </w:r>
      <w:r w:rsidRPr="00A275C0">
        <w:rPr>
          <w:rFonts w:cs="B Nazanin" w:hint="cs"/>
          <w:szCs w:val="28"/>
          <w:rtl/>
        </w:rPr>
        <w:t>ی‌</w:t>
      </w:r>
      <w:r w:rsidRPr="00A275C0">
        <w:rPr>
          <w:rFonts w:cs="B Nazanin" w:hint="eastAsia"/>
          <w:szCs w:val="28"/>
          <w:rtl/>
        </w:rPr>
        <w:t>تواند</w:t>
      </w:r>
      <w:r w:rsidRPr="00A275C0">
        <w:rPr>
          <w:rFonts w:cs="B Nazanin"/>
          <w:szCs w:val="28"/>
          <w:rtl/>
        </w:rPr>
        <w:t xml:space="preserve"> شامل مکان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سم‌ها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مختلف </w:t>
      </w:r>
      <w:r w:rsidR="00674F56">
        <w:rPr>
          <w:rFonts w:cs="B Nazanin" w:hint="cs"/>
          <w:szCs w:val="28"/>
          <w:rtl/>
        </w:rPr>
        <w:t>رزولوشن</w:t>
      </w:r>
      <w:r w:rsidRPr="00A275C0">
        <w:rPr>
          <w:rFonts w:cs="B Nazanin"/>
          <w:szCs w:val="28"/>
          <w:rtl/>
        </w:rPr>
        <w:t>، پروتکل‌ها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اجما</w:t>
      </w:r>
      <w:r w:rsidRPr="00A275C0">
        <w:rPr>
          <w:rFonts w:cs="B Nazanin" w:hint="eastAsia"/>
          <w:szCs w:val="28"/>
          <w:rtl/>
        </w:rPr>
        <w:t>ع</w:t>
      </w:r>
      <w:r w:rsidRPr="00A275C0">
        <w:rPr>
          <w:rFonts w:cs="B Nazanin"/>
          <w:szCs w:val="28"/>
          <w:rtl/>
        </w:rPr>
        <w:t xml:space="preserve"> و سا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ر</w:t>
      </w:r>
      <w:r w:rsidRPr="00A275C0">
        <w:rPr>
          <w:rFonts w:cs="B Nazanin"/>
          <w:szCs w:val="28"/>
          <w:rtl/>
        </w:rPr>
        <w:t xml:space="preserve"> لا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ه‌ها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حاکم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 w:hint="eastAsia"/>
          <w:szCs w:val="28"/>
          <w:rtl/>
        </w:rPr>
        <w:t>ت</w:t>
      </w:r>
      <w:r w:rsidRPr="00A275C0">
        <w:rPr>
          <w:rFonts w:cs="B Nazanin" w:hint="cs"/>
          <w:szCs w:val="28"/>
          <w:rtl/>
        </w:rPr>
        <w:t>ی</w:t>
      </w:r>
      <w:r w:rsidRPr="00A275C0">
        <w:rPr>
          <w:rFonts w:cs="B Nazanin"/>
          <w:szCs w:val="28"/>
          <w:rtl/>
        </w:rPr>
        <w:t xml:space="preserve"> باشد.</w:t>
      </w:r>
    </w:p>
    <w:p w14:paraId="20D9B11A" w14:textId="77777777" w:rsidR="00445EA0" w:rsidRDefault="00445EA0" w:rsidP="00175D40">
      <w:pPr>
        <w:bidi/>
        <w:jc w:val="both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br w:type="page"/>
      </w:r>
    </w:p>
    <w:p w14:paraId="0F705A47" w14:textId="77777777" w:rsidR="00445EA0" w:rsidRDefault="00445EA0" w:rsidP="00175D40">
      <w:pPr>
        <w:tabs>
          <w:tab w:val="left" w:pos="7097"/>
        </w:tabs>
        <w:bidi/>
        <w:ind w:left="360"/>
        <w:jc w:val="both"/>
        <w:rPr>
          <w:rFonts w:cs="B Nazanin"/>
          <w:szCs w:val="28"/>
          <w:rtl/>
        </w:rPr>
      </w:pPr>
    </w:p>
    <w:p w14:paraId="65362E31" w14:textId="77777777" w:rsidR="00445EA0" w:rsidRDefault="00445EA0" w:rsidP="00175D40">
      <w:pPr>
        <w:bidi/>
        <w:jc w:val="both"/>
        <w:rPr>
          <w:rFonts w:cs="B Nazanin"/>
          <w:szCs w:val="28"/>
          <w:rtl/>
        </w:rPr>
      </w:pPr>
      <w:r>
        <w:rPr>
          <w:rFonts w:cs="B Nazanin"/>
          <w:szCs w:val="28"/>
          <w:rtl/>
        </w:rPr>
        <w:br w:type="page"/>
      </w:r>
    </w:p>
    <w:p w14:paraId="488A227B" w14:textId="77777777" w:rsidR="00445EA0" w:rsidRPr="00A77C44" w:rsidRDefault="00445EA0" w:rsidP="00175D40">
      <w:pPr>
        <w:pStyle w:val="Heading1"/>
        <w:bidi/>
        <w:jc w:val="both"/>
      </w:pPr>
      <w:bookmarkStart w:id="223" w:name="_Toc95698320"/>
      <w:r w:rsidRPr="00A77C44">
        <w:rPr>
          <w:rtl/>
        </w:rPr>
        <w:lastRenderedPageBreak/>
        <w:t>فصل دوم: تکامل علم اقتصاد</w:t>
      </w:r>
      <w:bookmarkEnd w:id="223"/>
    </w:p>
    <w:p w14:paraId="76599748" w14:textId="77777777" w:rsidR="00445EA0" w:rsidRPr="00A77C44" w:rsidRDefault="00445EA0" w:rsidP="00175D40">
      <w:pPr>
        <w:pStyle w:val="Heading2"/>
        <w:bidi/>
        <w:jc w:val="both"/>
      </w:pPr>
      <w:bookmarkStart w:id="224" w:name="_Toc95698321"/>
      <w:r w:rsidRPr="00A77C44">
        <w:rPr>
          <w:rtl/>
        </w:rPr>
        <w:t>2.1. اقتصاد چ</w:t>
      </w:r>
      <w:r w:rsidRPr="00A77C44">
        <w:rPr>
          <w:rFonts w:hint="cs"/>
          <w:rtl/>
        </w:rPr>
        <w:t>ی</w:t>
      </w:r>
      <w:r w:rsidRPr="00A77C44">
        <w:rPr>
          <w:rFonts w:hint="eastAsia"/>
          <w:rtl/>
        </w:rPr>
        <w:t>ست</w:t>
      </w:r>
      <w:r w:rsidRPr="00A77C44">
        <w:rPr>
          <w:rtl/>
        </w:rPr>
        <w:t xml:space="preserve">: </w:t>
      </w:r>
      <w:r w:rsidRPr="00A77C44">
        <w:rPr>
          <w:rFonts w:ascii="Calibri" w:hAnsi="Calibri" w:hint="cs"/>
          <w:rtl/>
          <w:lang w:bidi="fa-IR"/>
        </w:rPr>
        <w:t xml:space="preserve">سیر </w:t>
      </w:r>
      <w:r w:rsidRPr="00A77C44">
        <w:rPr>
          <w:rtl/>
        </w:rPr>
        <w:t>تکامل</w:t>
      </w:r>
      <w:bookmarkEnd w:id="224"/>
    </w:p>
    <w:p w14:paraId="660D93C0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اقتصاد</w:t>
      </w:r>
      <w:r w:rsidRPr="00A77C44">
        <w:rPr>
          <w:rFonts w:cs="B Nazanin"/>
          <w:szCs w:val="28"/>
          <w:rtl/>
        </w:rPr>
        <w:t xml:space="preserve">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علم است. در درجه اول چگونگ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تصم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</w:t>
      </w:r>
      <w:r w:rsidRPr="00A77C44">
        <w:rPr>
          <w:rFonts w:cs="B Nazanin"/>
          <w:szCs w:val="28"/>
          <w:rtl/>
        </w:rPr>
        <w:t xml:space="preserve"> 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/>
          <w:szCs w:val="28"/>
          <w:rtl/>
        </w:rPr>
        <w:t>ها و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نکه</w:t>
      </w:r>
      <w:r w:rsidRPr="00A77C44">
        <w:rPr>
          <w:rFonts w:cs="B Nazanin"/>
          <w:szCs w:val="28"/>
          <w:rtl/>
        </w:rPr>
        <w:t xml:space="preserve"> کدام گز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نه</w:t>
      </w:r>
      <w:r w:rsidRPr="00A77C44"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A77C44">
        <w:rPr>
          <w:rFonts w:cs="B Nazanin"/>
          <w:szCs w:val="28"/>
          <w:rtl/>
        </w:rPr>
        <w:t>ها ب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شتر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منافع را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سهامداران مختلف فراهم م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/>
          <w:szCs w:val="28"/>
          <w:rtl/>
        </w:rPr>
        <w:t>کند را بررس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/>
          <w:szCs w:val="28"/>
          <w:rtl/>
        </w:rPr>
        <w:t>کند. علم اقتصاد هم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شه</w:t>
      </w:r>
      <w:r w:rsidRPr="00A77C44">
        <w:rPr>
          <w:rFonts w:cs="B Nazanin"/>
          <w:szCs w:val="28"/>
          <w:rtl/>
        </w:rPr>
        <w:t xml:space="preserve"> در مورد مطالعه </w:t>
      </w:r>
      <w:r w:rsidRPr="00A77C44">
        <w:rPr>
          <w:rFonts w:cs="B Nazanin" w:hint="cs"/>
          <w:szCs w:val="28"/>
          <w:rtl/>
        </w:rPr>
        <w:t xml:space="preserve">تخصیص </w:t>
      </w:r>
      <w:r w:rsidRPr="00A77C44">
        <w:rPr>
          <w:rFonts w:cs="B Nazanin"/>
          <w:szCs w:val="28"/>
          <w:rtl/>
        </w:rPr>
        <w:t>منابع (رفتارها) کم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اب</w:t>
      </w:r>
      <w:r w:rsidRPr="00A77C44">
        <w:rPr>
          <w:rFonts w:cs="B Nazanin"/>
          <w:szCs w:val="28"/>
          <w:rtl/>
        </w:rPr>
        <w:t xml:space="preserve"> بوده و هست.</w:t>
      </w:r>
    </w:p>
    <w:p w14:paraId="31EA0A7D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از تفاوت‌ها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کل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در اقتصاد </w:t>
      </w:r>
      <w:r w:rsidRPr="00A77C44">
        <w:rPr>
          <w:rFonts w:ascii="Calibri" w:hAnsi="Calibri" w:cs="B Nazanin" w:hint="cs"/>
          <w:szCs w:val="28"/>
          <w:rtl/>
          <w:lang w:bidi="fa-IR"/>
        </w:rPr>
        <w:t>توکن</w:t>
      </w:r>
      <w:r w:rsidRPr="00A77C44">
        <w:rPr>
          <w:rFonts w:cs="B Nazanin"/>
          <w:szCs w:val="28"/>
          <w:rtl/>
        </w:rPr>
        <w:t>،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جاد</w:t>
      </w:r>
      <w:r w:rsidRPr="00A77C44">
        <w:rPr>
          <w:rFonts w:cs="B Nazanin"/>
          <w:szCs w:val="28"/>
          <w:rtl/>
        </w:rPr>
        <w:t xml:space="preserve"> قوان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پ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رامون</w:t>
      </w:r>
      <w:r w:rsidRPr="00A77C44">
        <w:rPr>
          <w:rFonts w:cs="B Nazanin"/>
          <w:szCs w:val="28"/>
          <w:rtl/>
        </w:rPr>
        <w:t xml:space="preserve"> تخص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ص</w:t>
      </w:r>
      <w:r w:rsidRPr="00A77C44">
        <w:rPr>
          <w:rFonts w:cs="B Nazanin"/>
          <w:szCs w:val="28"/>
          <w:rtl/>
        </w:rPr>
        <w:t xml:space="preserve"> منابع </w:t>
      </w:r>
      <w:r>
        <w:rPr>
          <w:rFonts w:cs="B Nazanin" w:hint="cs"/>
          <w:szCs w:val="28"/>
          <w:rtl/>
        </w:rPr>
        <w:t>کم</w:t>
      </w:r>
      <w:r w:rsidRPr="00A77C44">
        <w:rPr>
          <w:rFonts w:cs="B Nazanin" w:hint="cs"/>
          <w:szCs w:val="28"/>
          <w:rtl/>
        </w:rPr>
        <w:t>یاب</w:t>
      </w:r>
      <w:r w:rsidRPr="00A77C44">
        <w:rPr>
          <w:rFonts w:cs="B Nazanin"/>
          <w:szCs w:val="28"/>
          <w:rtl/>
        </w:rPr>
        <w:t xml:space="preserve">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تأث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رگذار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بر رفتار افراد است. ما م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/>
          <w:szCs w:val="28"/>
          <w:rtl/>
        </w:rPr>
        <w:t>توان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</w:t>
      </w:r>
      <w:r w:rsidRPr="00A77C44">
        <w:rPr>
          <w:rFonts w:cs="B Nazanin"/>
          <w:szCs w:val="28"/>
          <w:rtl/>
        </w:rPr>
        <w:t xml:space="preserve">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قوان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را از طر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ق</w:t>
      </w:r>
      <w:r w:rsidRPr="00A77C44">
        <w:rPr>
          <w:rFonts w:cs="B Nazanin"/>
          <w:szCs w:val="28"/>
          <w:rtl/>
        </w:rPr>
        <w:t xml:space="preserve"> </w:t>
      </w:r>
      <w:r w:rsidRPr="00A77C44">
        <w:rPr>
          <w:rFonts w:cs="B Nazanin" w:hint="cs"/>
          <w:szCs w:val="28"/>
          <w:rtl/>
        </w:rPr>
        <w:t>انگیزه‌ها</w:t>
      </w:r>
      <w:r w:rsidRPr="00A77C44">
        <w:rPr>
          <w:rStyle w:val="FootnoteReference"/>
          <w:rFonts w:cs="B Nazanin"/>
          <w:szCs w:val="28"/>
          <w:rtl/>
        </w:rPr>
        <w:footnoteReference w:id="63"/>
      </w:r>
      <w:r w:rsidRPr="00A77C44">
        <w:rPr>
          <w:rFonts w:cs="B Nazanin"/>
          <w:szCs w:val="28"/>
          <w:rtl/>
        </w:rPr>
        <w:t xml:space="preserve"> و بازدارنده</w:t>
      </w:r>
      <w:r w:rsidRPr="00A77C44">
        <w:rPr>
          <w:rStyle w:val="FootnoteReference"/>
          <w:rFonts w:cs="B Nazanin"/>
          <w:szCs w:val="28"/>
          <w:rtl/>
        </w:rPr>
        <w:footnoteReference w:id="64"/>
      </w:r>
      <w:r w:rsidRPr="00A77C44">
        <w:rPr>
          <w:rFonts w:cs="B Nazanin"/>
          <w:szCs w:val="28"/>
          <w:rtl/>
        </w:rPr>
        <w:t xml:space="preserve"> (مجازات</w:t>
      </w:r>
      <w:r w:rsidRPr="00A77C44">
        <w:rPr>
          <w:rStyle w:val="FootnoteReference"/>
          <w:rFonts w:cs="B Nazanin"/>
          <w:szCs w:val="28"/>
          <w:rtl/>
        </w:rPr>
        <w:footnoteReference w:id="65"/>
      </w:r>
      <w:r w:rsidRPr="00A77C44">
        <w:rPr>
          <w:rFonts w:cs="B Nazanin"/>
          <w:szCs w:val="28"/>
          <w:rtl/>
        </w:rPr>
        <w:t>) اجرا کن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</w:t>
      </w:r>
      <w:r w:rsidRPr="00A77C44">
        <w:rPr>
          <w:rFonts w:cs="B Nazanin"/>
          <w:szCs w:val="28"/>
          <w:rtl/>
        </w:rPr>
        <w:t>.</w:t>
      </w:r>
    </w:p>
    <w:p w14:paraId="7AA119CD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cs"/>
          <w:szCs w:val="28"/>
          <w:rtl/>
        </w:rPr>
        <w:t xml:space="preserve"> </w:t>
      </w:r>
    </w:p>
    <w:p w14:paraId="1167B6C0" w14:textId="77777777" w:rsidR="00445EA0" w:rsidRPr="00A77C44" w:rsidRDefault="00445EA0" w:rsidP="00175D40">
      <w:pPr>
        <w:pStyle w:val="Heading2"/>
        <w:bidi/>
        <w:jc w:val="both"/>
      </w:pPr>
      <w:bookmarkStart w:id="225" w:name="_Toc95698322"/>
      <w:r w:rsidRPr="00A77C44">
        <w:rPr>
          <w:rtl/>
        </w:rPr>
        <w:t>2.2. منابع اقتصاد</w:t>
      </w:r>
      <w:r w:rsidRPr="00A77C44">
        <w:rPr>
          <w:rFonts w:hint="cs"/>
          <w:rtl/>
        </w:rPr>
        <w:t>ی</w:t>
      </w:r>
      <w:bookmarkEnd w:id="225"/>
    </w:p>
    <w:p w14:paraId="52DA9F2B" w14:textId="257D6D0F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چهار</w:t>
      </w:r>
      <w:r w:rsidRPr="00A77C44">
        <w:rPr>
          <w:rFonts w:cs="B Nazanin"/>
          <w:szCs w:val="28"/>
          <w:rtl/>
        </w:rPr>
        <w:t xml:space="preserve"> منبع اقتصاد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سنت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عبارتند از: زم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Style w:val="FootnoteReference"/>
          <w:rFonts w:cs="B Nazanin"/>
          <w:szCs w:val="28"/>
          <w:rtl/>
        </w:rPr>
        <w:footnoteReference w:id="66"/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رو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کار</w:t>
      </w:r>
      <w:r w:rsidRPr="00A77C44">
        <w:rPr>
          <w:rStyle w:val="FootnoteReference"/>
          <w:rFonts w:cs="B Nazanin"/>
          <w:szCs w:val="28"/>
          <w:rtl/>
        </w:rPr>
        <w:footnoteReference w:id="67"/>
      </w:r>
      <w:r w:rsidRPr="00A77C44">
        <w:rPr>
          <w:rFonts w:cs="B Nazanin"/>
          <w:szCs w:val="28"/>
          <w:rtl/>
        </w:rPr>
        <w:t>، سرما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ه</w:t>
      </w:r>
      <w:r>
        <w:rPr>
          <w:rStyle w:val="FootnoteReference"/>
          <w:rFonts w:cs="B Nazanin"/>
          <w:szCs w:val="28"/>
          <w:rtl/>
        </w:rPr>
        <w:footnoteReference w:id="68"/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کارآفر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69"/>
      </w:r>
      <w:r w:rsidRPr="00A77C44">
        <w:rPr>
          <w:rFonts w:cs="B Nazanin"/>
          <w:szCs w:val="28"/>
          <w:rtl/>
        </w:rPr>
        <w:t>.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نها</w:t>
      </w:r>
      <w:r w:rsidRPr="00A77C44">
        <w:rPr>
          <w:rFonts w:cs="B Nazanin"/>
          <w:szCs w:val="28"/>
          <w:rtl/>
        </w:rPr>
        <w:t xml:space="preserve"> منابع </w:t>
      </w:r>
      <w:r>
        <w:rPr>
          <w:rFonts w:cs="B Nazanin" w:hint="cs"/>
          <w:szCs w:val="28"/>
          <w:rtl/>
        </w:rPr>
        <w:t>مشهود</w:t>
      </w:r>
      <w:r>
        <w:rPr>
          <w:rStyle w:val="FootnoteReference"/>
          <w:rFonts w:cs="B Nazanin"/>
          <w:szCs w:val="28"/>
          <w:rtl/>
        </w:rPr>
        <w:footnoteReference w:id="70"/>
      </w:r>
      <w:r w:rsidRPr="00A77C44">
        <w:rPr>
          <w:rFonts w:cs="B Nazanin"/>
          <w:szCs w:val="28"/>
          <w:rtl/>
        </w:rPr>
        <w:t xml:space="preserve"> سنت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هستند.</w:t>
      </w:r>
    </w:p>
    <w:p w14:paraId="28191009" w14:textId="57CDA121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در</w:t>
      </w:r>
      <w:r w:rsidRPr="00A77C44">
        <w:rPr>
          <w:rFonts w:cs="B Nazanin"/>
          <w:szCs w:val="28"/>
          <w:rtl/>
        </w:rPr>
        <w:t xml:space="preserve"> دن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اقتصاد 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ج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تال</w:t>
      </w:r>
      <w:r w:rsidRPr="00A77C44">
        <w:rPr>
          <w:rFonts w:cs="B Nazanin"/>
          <w:szCs w:val="28"/>
          <w:rtl/>
        </w:rPr>
        <w:t xml:space="preserve"> امروز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منبع جد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به تصو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/>
          <w:szCs w:val="28"/>
          <w:rtl/>
        </w:rPr>
        <w:t xml:space="preserve"> کش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ده</w:t>
      </w:r>
      <w:r w:rsidRPr="00A77C44">
        <w:rPr>
          <w:rFonts w:cs="B Nazanin"/>
          <w:szCs w:val="28"/>
          <w:rtl/>
        </w:rPr>
        <w:t xml:space="preserve"> شده است: اطلاعات (منبع نامشهود</w:t>
      </w:r>
      <w:r>
        <w:rPr>
          <w:rStyle w:val="FootnoteReference"/>
          <w:rFonts w:cs="B Nazanin"/>
          <w:szCs w:val="28"/>
          <w:rtl/>
        </w:rPr>
        <w:footnoteReference w:id="71"/>
      </w:r>
      <w:r w:rsidRPr="00A77C44">
        <w:rPr>
          <w:rFonts w:cs="B Nazanin"/>
          <w:szCs w:val="28"/>
          <w:rtl/>
        </w:rPr>
        <w:t>)</w:t>
      </w:r>
    </w:p>
    <w:p w14:paraId="6488F3D2" w14:textId="28F11115" w:rsidR="00445EA0" w:rsidRPr="00A77C44" w:rsidRDefault="00445EA0" w:rsidP="00175D40">
      <w:pPr>
        <w:pStyle w:val="Heading3"/>
        <w:bidi/>
        <w:jc w:val="both"/>
      </w:pPr>
      <w:bookmarkStart w:id="226" w:name="_Toc95698323"/>
      <w:r w:rsidRPr="00A77C44">
        <w:rPr>
          <w:rtl/>
        </w:rPr>
        <w:t>2.2.1 منبع جد</w:t>
      </w:r>
      <w:r w:rsidRPr="00A77C44">
        <w:rPr>
          <w:rFonts w:hint="cs"/>
          <w:rtl/>
        </w:rPr>
        <w:t>ی</w:t>
      </w:r>
      <w:r w:rsidRPr="00A77C44">
        <w:rPr>
          <w:rFonts w:hint="eastAsia"/>
          <w:rtl/>
        </w:rPr>
        <w:t>د</w:t>
      </w:r>
      <w:r w:rsidRPr="00A77C44">
        <w:rPr>
          <w:rtl/>
        </w:rPr>
        <w:t>: اطلاعات (</w:t>
      </w:r>
      <w:r>
        <w:rPr>
          <w:rFonts w:hint="cs"/>
          <w:rtl/>
        </w:rPr>
        <w:t>موسوم به</w:t>
      </w:r>
      <w:r w:rsidRPr="00A77C44">
        <w:rPr>
          <w:rtl/>
        </w:rPr>
        <w:t xml:space="preserve"> دارا</w:t>
      </w:r>
      <w:r w:rsidRPr="00A77C44">
        <w:rPr>
          <w:rFonts w:hint="cs"/>
          <w:rtl/>
        </w:rPr>
        <w:t>یی</w:t>
      </w:r>
      <w:r>
        <w:rPr>
          <w:rFonts w:hint="cs"/>
          <w:rtl/>
        </w:rPr>
        <w:t>‌</w:t>
      </w:r>
      <w:r w:rsidRPr="00A77C44">
        <w:rPr>
          <w:rtl/>
        </w:rPr>
        <w:t>ها</w:t>
      </w:r>
      <w:r w:rsidRPr="00A77C44">
        <w:rPr>
          <w:rFonts w:hint="cs"/>
          <w:rtl/>
        </w:rPr>
        <w:t>ی</w:t>
      </w:r>
      <w:r w:rsidRPr="00A77C44">
        <w:rPr>
          <w:rtl/>
        </w:rPr>
        <w:t xml:space="preserve"> نامشهود)</w:t>
      </w:r>
      <w:bookmarkEnd w:id="226"/>
    </w:p>
    <w:p w14:paraId="74FEB539" w14:textId="50504BA7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نها</w:t>
      </w:r>
      <w:r w:rsidRPr="00A77C44">
        <w:rPr>
          <w:rFonts w:cs="B Nazanin"/>
          <w:szCs w:val="28"/>
          <w:rtl/>
        </w:rPr>
        <w:t xml:space="preserve"> متغ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رها</w:t>
      </w:r>
      <w:r w:rsidRPr="00A77C44">
        <w:rPr>
          <w:rFonts w:cs="B Nazanin"/>
          <w:szCs w:val="28"/>
          <w:rtl/>
        </w:rPr>
        <w:t xml:space="preserve"> و و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ژگ</w:t>
      </w:r>
      <w:r w:rsidRPr="00A77C44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Pr="00A77C44">
        <w:rPr>
          <w:rFonts w:cs="B Nazanin" w:hint="cs"/>
          <w:szCs w:val="28"/>
          <w:rtl/>
        </w:rPr>
        <w:t>یی</w:t>
      </w:r>
      <w:r w:rsidRPr="00A77C44">
        <w:rPr>
          <w:rFonts w:cs="B Nazanin"/>
          <w:szCs w:val="28"/>
          <w:rtl/>
        </w:rPr>
        <w:t xml:space="preserve"> هستند که با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/>
          <w:szCs w:val="28"/>
          <w:rtl/>
        </w:rPr>
        <w:t xml:space="preserve"> در ح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 xml:space="preserve">واردشدن </w:t>
      </w:r>
      <w:r w:rsidRPr="00A77C44">
        <w:rPr>
          <w:rFonts w:cs="B Nazanin"/>
          <w:szCs w:val="28"/>
          <w:rtl/>
        </w:rPr>
        <w:t>و بررس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متغ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/>
          <w:szCs w:val="28"/>
          <w:rtl/>
        </w:rPr>
        <w:t xml:space="preserve"> جد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/>
          <w:szCs w:val="28"/>
          <w:rtl/>
        </w:rPr>
        <w:t xml:space="preserve"> در اقتصاد در نظر گرفت</w:t>
      </w:r>
      <w:r w:rsidR="00406878">
        <w:rPr>
          <w:rFonts w:cs="B Nazanin" w:hint="cs"/>
          <w:szCs w:val="28"/>
          <w:rtl/>
        </w:rPr>
        <w:t>ه شوند</w:t>
      </w:r>
      <w:r w:rsidRPr="00A77C44">
        <w:rPr>
          <w:rFonts w:cs="B Nazanin"/>
          <w:szCs w:val="28"/>
          <w:rtl/>
        </w:rPr>
        <w:t>.</w:t>
      </w:r>
    </w:p>
    <w:p w14:paraId="6A7B4829" w14:textId="76543A35" w:rsidR="00445EA0" w:rsidRPr="00A77C44" w:rsidRDefault="00445EA0" w:rsidP="00175D40">
      <w:pPr>
        <w:pStyle w:val="Heading3"/>
        <w:bidi/>
        <w:jc w:val="both"/>
      </w:pPr>
      <w:bookmarkStart w:id="227" w:name="_Toc95698324"/>
      <w:r w:rsidRPr="00A77C44">
        <w:rPr>
          <w:rtl/>
        </w:rPr>
        <w:t xml:space="preserve">2.2.2. </w:t>
      </w:r>
      <w:r w:rsidR="00406878">
        <w:rPr>
          <w:rFonts w:hint="cs"/>
          <w:rtl/>
        </w:rPr>
        <w:t xml:space="preserve">سیر </w:t>
      </w:r>
      <w:r w:rsidRPr="00A77C44">
        <w:rPr>
          <w:rtl/>
        </w:rPr>
        <w:t>تکامل در بازارها</w:t>
      </w:r>
      <w:bookmarkEnd w:id="227"/>
    </w:p>
    <w:p w14:paraId="168C41DC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1DC75D28" w14:textId="77777777" w:rsidR="00445EA0" w:rsidRPr="00A77C44" w:rsidRDefault="00445EA0" w:rsidP="00175D40">
      <w:pPr>
        <w:pStyle w:val="Heading4"/>
        <w:bidi/>
        <w:jc w:val="both"/>
      </w:pPr>
      <w:r w:rsidRPr="00A77C44">
        <w:rPr>
          <w:rtl/>
        </w:rPr>
        <w:t>2.2.2.1 بازار اقتصاد</w:t>
      </w:r>
      <w:r w:rsidRPr="00A77C44">
        <w:rPr>
          <w:rFonts w:hint="cs"/>
          <w:rtl/>
        </w:rPr>
        <w:t>ی</w:t>
      </w:r>
      <w:r w:rsidRPr="00A77C44">
        <w:rPr>
          <w:rtl/>
        </w:rPr>
        <w:t xml:space="preserve"> کلاس</w:t>
      </w:r>
      <w:r w:rsidRPr="00A77C44">
        <w:rPr>
          <w:rFonts w:hint="cs"/>
          <w:rtl/>
        </w:rPr>
        <w:t>ی</w:t>
      </w:r>
      <w:r w:rsidRPr="00A77C44">
        <w:rPr>
          <w:rFonts w:hint="eastAsia"/>
          <w:rtl/>
        </w:rPr>
        <w:t>ک</w:t>
      </w:r>
    </w:p>
    <w:p w14:paraId="044D7EE8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2C0A46AD" w14:textId="692BB442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در</w:t>
      </w:r>
      <w:r w:rsidRPr="00A77C44">
        <w:rPr>
          <w:rFonts w:cs="B Nazanin"/>
          <w:szCs w:val="28"/>
          <w:rtl/>
        </w:rPr>
        <w:t xml:space="preserve"> بازار اقتصاد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کلاس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ک،</w:t>
      </w:r>
      <w:r w:rsidRPr="00A77C44">
        <w:rPr>
          <w:rFonts w:cs="B Nazanin"/>
          <w:szCs w:val="28"/>
          <w:rtl/>
        </w:rPr>
        <w:t xml:space="preserve"> ما بر اساس تقاضا و عرضه مدل م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 w:hint="eastAsia"/>
          <w:szCs w:val="28"/>
          <w:rtl/>
        </w:rPr>
        <w:t>کن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</w:t>
      </w:r>
      <w:r w:rsidRPr="00A77C44">
        <w:rPr>
          <w:rFonts w:cs="B Nazanin"/>
          <w:szCs w:val="28"/>
          <w:rtl/>
        </w:rPr>
        <w:t xml:space="preserve"> تا بفهم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</w:t>
      </w:r>
      <w:r w:rsidRPr="00A77C44">
        <w:rPr>
          <w:rFonts w:cs="B Nazanin"/>
          <w:szCs w:val="28"/>
          <w:rtl/>
        </w:rPr>
        <w:t xml:space="preserve"> بازار چگونه رفتار م</w:t>
      </w:r>
      <w:r w:rsidRPr="00A77C44">
        <w:rPr>
          <w:rFonts w:cs="B Nazanin" w:hint="cs"/>
          <w:szCs w:val="28"/>
          <w:rtl/>
        </w:rPr>
        <w:t>ی‌</w:t>
      </w:r>
      <w:r w:rsidRPr="00A77C44">
        <w:rPr>
          <w:rFonts w:cs="B Nazanin" w:hint="eastAsia"/>
          <w:szCs w:val="28"/>
          <w:rtl/>
        </w:rPr>
        <w:t>کند</w:t>
      </w:r>
      <w:r w:rsidRPr="00A77C44">
        <w:rPr>
          <w:rFonts w:cs="B Nazanin"/>
          <w:szCs w:val="28"/>
          <w:rtl/>
        </w:rPr>
        <w:t>. تقاضا و عرضه کلاس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مستقل از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گر</w:t>
      </w:r>
      <w:r w:rsidRPr="00A77C44">
        <w:rPr>
          <w:rFonts w:cs="B Nazanin"/>
          <w:szCs w:val="28"/>
          <w:rtl/>
        </w:rPr>
        <w:t xml:space="preserve"> هستند. هز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نه</w:t>
      </w:r>
      <w:r w:rsidR="00406878">
        <w:rPr>
          <w:rFonts w:cs="B Nazanin" w:hint="cs"/>
          <w:szCs w:val="28"/>
          <w:rtl/>
        </w:rPr>
        <w:t>‌</w:t>
      </w:r>
      <w:r w:rsidR="00406878">
        <w:rPr>
          <w:rStyle w:val="FootnoteReference"/>
          <w:rFonts w:cs="B Nazanin"/>
          <w:szCs w:val="28"/>
          <w:rtl/>
        </w:rPr>
        <w:footnoteReference w:id="72"/>
      </w:r>
      <w:r w:rsidRPr="00A77C44">
        <w:rPr>
          <w:rFonts w:cs="B Nazanin"/>
          <w:szCs w:val="28"/>
          <w:rtl/>
        </w:rPr>
        <w:t xml:space="preserve"> بر ق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مت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="00406878">
        <w:rPr>
          <w:rStyle w:val="FootnoteReference"/>
          <w:rFonts w:cs="B Nazanin"/>
          <w:szCs w:val="28"/>
          <w:rtl/>
        </w:rPr>
        <w:footnoteReference w:id="73"/>
      </w:r>
      <w:r w:rsidRPr="00A77C44">
        <w:rPr>
          <w:rFonts w:cs="B Nazanin"/>
          <w:szCs w:val="28"/>
          <w:rtl/>
        </w:rPr>
        <w:t xml:space="preserve"> تأث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/>
          <w:szCs w:val="28"/>
          <w:rtl/>
        </w:rPr>
        <w:t xml:space="preserve"> م</w:t>
      </w:r>
      <w:r w:rsidRPr="00A77C44">
        <w:rPr>
          <w:rFonts w:cs="B Nazanin" w:hint="cs"/>
          <w:szCs w:val="28"/>
          <w:rtl/>
        </w:rPr>
        <w:t>ی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گذارد که</w:t>
      </w:r>
      <w:r w:rsidR="00406878">
        <w:rPr>
          <w:rFonts w:cs="B Nazanin" w:hint="cs"/>
          <w:szCs w:val="28"/>
          <w:rtl/>
        </w:rPr>
        <w:t xml:space="preserve"> متعاقباً</w:t>
      </w:r>
      <w:r w:rsidRPr="00A77C44">
        <w:rPr>
          <w:rFonts w:cs="B Nazanin"/>
          <w:szCs w:val="28"/>
          <w:rtl/>
        </w:rPr>
        <w:t xml:space="preserve"> بر تما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</w:t>
      </w:r>
      <w:r w:rsidRPr="00A77C44">
        <w:rPr>
          <w:rFonts w:cs="B Nazanin"/>
          <w:szCs w:val="28"/>
          <w:rtl/>
        </w:rPr>
        <w:t xml:space="preserve"> عرضه</w:t>
      </w:r>
      <w:r w:rsidR="00406878">
        <w:rPr>
          <w:rFonts w:cs="B Nazanin" w:hint="cs"/>
          <w:szCs w:val="28"/>
          <w:rtl/>
        </w:rPr>
        <w:t xml:space="preserve"> </w:t>
      </w:r>
      <w:r w:rsidRPr="00A77C44">
        <w:rPr>
          <w:rFonts w:cs="B Nazanin"/>
          <w:szCs w:val="28"/>
          <w:rtl/>
        </w:rPr>
        <w:t>کننده به فروش تأث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/>
          <w:szCs w:val="28"/>
          <w:rtl/>
        </w:rPr>
        <w:t xml:space="preserve"> م</w:t>
      </w:r>
      <w:r w:rsidRPr="00A77C44">
        <w:rPr>
          <w:rFonts w:cs="B Nazanin" w:hint="cs"/>
          <w:szCs w:val="28"/>
          <w:rtl/>
        </w:rPr>
        <w:t>ی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گذارد. مصرف کنندگان تحت تأث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</w:t>
      </w:r>
      <w:r w:rsidRPr="00A77C44">
        <w:rPr>
          <w:rFonts w:cs="B Nazanin"/>
          <w:szCs w:val="28"/>
          <w:rtl/>
        </w:rPr>
        <w:t xml:space="preserve"> کم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ت</w:t>
      </w:r>
      <w:r w:rsidRPr="00A77C44">
        <w:rPr>
          <w:rFonts w:cs="B Nazanin"/>
          <w:szCs w:val="28"/>
          <w:rtl/>
        </w:rPr>
        <w:t xml:space="preserve"> و در نت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جه</w:t>
      </w:r>
      <w:r w:rsidRPr="00A77C44">
        <w:rPr>
          <w:rFonts w:cs="B Nazanin"/>
          <w:szCs w:val="28"/>
          <w:rtl/>
        </w:rPr>
        <w:t xml:space="preserve"> تقاضا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محصولات قرار م</w:t>
      </w:r>
      <w:r w:rsidRPr="00A77C44">
        <w:rPr>
          <w:rFonts w:cs="B Nazanin" w:hint="cs"/>
          <w:szCs w:val="28"/>
          <w:rtl/>
        </w:rPr>
        <w:t>ی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رند</w:t>
      </w:r>
      <w:r w:rsidRPr="00A77C44">
        <w:rPr>
          <w:rFonts w:cs="B Nazanin"/>
          <w:szCs w:val="28"/>
          <w:rtl/>
        </w:rPr>
        <w:t xml:space="preserve">. </w:t>
      </w:r>
      <w:r w:rsidR="00406878" w:rsidRPr="00A77C44">
        <w:rPr>
          <w:rFonts w:cs="B Nazanin"/>
          <w:szCs w:val="28"/>
          <w:rtl/>
        </w:rPr>
        <w:t xml:space="preserve">تقاضا و عرضه </w:t>
      </w:r>
      <w:r w:rsidRPr="00A77C44">
        <w:rPr>
          <w:rFonts w:cs="B Nazanin"/>
          <w:szCs w:val="28"/>
          <w:rtl/>
        </w:rPr>
        <w:t>متغ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نسبتاً مستقل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هستند.</w:t>
      </w:r>
    </w:p>
    <w:p w14:paraId="21461DC3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19F07D30" w14:textId="77777777" w:rsidR="00445EA0" w:rsidRPr="00A77C44" w:rsidRDefault="00445EA0" w:rsidP="00175D40">
      <w:pPr>
        <w:pStyle w:val="Heading4"/>
        <w:bidi/>
      </w:pPr>
      <w:r w:rsidRPr="00A77C44">
        <w:rPr>
          <w:rtl/>
        </w:rPr>
        <w:lastRenderedPageBreak/>
        <w:t>2.2.2.2. بازارها</w:t>
      </w:r>
      <w:r w:rsidRPr="00A77C44">
        <w:rPr>
          <w:rFonts w:hint="cs"/>
          <w:rtl/>
        </w:rPr>
        <w:t>ی</w:t>
      </w:r>
      <w:r w:rsidRPr="00A77C44">
        <w:rPr>
          <w:rtl/>
        </w:rPr>
        <w:t xml:space="preserve"> اطلاعات</w:t>
      </w:r>
      <w:r w:rsidRPr="00A77C44">
        <w:rPr>
          <w:rFonts w:hint="cs"/>
          <w:rtl/>
        </w:rPr>
        <w:t>ی</w:t>
      </w:r>
    </w:p>
    <w:p w14:paraId="39FF4885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118DE4FF" w14:textId="45E658A5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در</w:t>
      </w:r>
      <w:r w:rsidRPr="00A77C44">
        <w:rPr>
          <w:rFonts w:cs="B Nazanin"/>
          <w:szCs w:val="28"/>
          <w:rtl/>
        </w:rPr>
        <w:t xml:space="preserve"> بازارها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اطلاعات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اوضاع کم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متفاوت است. به هم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دل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ل،</w:t>
      </w:r>
      <w:r w:rsidRPr="00A77C44">
        <w:rPr>
          <w:rFonts w:cs="B Nazanin"/>
          <w:szCs w:val="28"/>
          <w:rtl/>
        </w:rPr>
        <w:t xml:space="preserve"> ما با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/>
          <w:szCs w:val="28"/>
          <w:rtl/>
        </w:rPr>
        <w:t xml:space="preserve"> از راه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گر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س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گنال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ده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و درک نحوه رفتار بازارها استفاده کن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م،</w:t>
      </w:r>
      <w:r w:rsidRPr="00A77C44">
        <w:rPr>
          <w:rFonts w:cs="B Nazanin"/>
          <w:szCs w:val="28"/>
          <w:rtl/>
        </w:rPr>
        <w:t xml:space="preserve"> مانند تجز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ه</w:t>
      </w:r>
      <w:r w:rsidRPr="00A77C44">
        <w:rPr>
          <w:rFonts w:cs="B Nazanin"/>
          <w:szCs w:val="28"/>
          <w:rtl/>
        </w:rPr>
        <w:t xml:space="preserve"> و تحل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</w:t>
      </w:r>
      <w:r w:rsidRPr="00A77C44">
        <w:rPr>
          <w:rFonts w:cs="B Nazanin"/>
          <w:szCs w:val="28"/>
          <w:rtl/>
        </w:rPr>
        <w:t xml:space="preserve"> و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ژگ</w:t>
      </w:r>
      <w:r w:rsidRPr="00A77C44">
        <w:rPr>
          <w:rFonts w:cs="B Nazanin" w:hint="cs"/>
          <w:szCs w:val="28"/>
          <w:rtl/>
        </w:rPr>
        <w:t>ی</w:t>
      </w:r>
      <w:r w:rsidR="00406878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کالاها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عموم</w:t>
      </w:r>
      <w:r w:rsidRPr="00A77C44">
        <w:rPr>
          <w:rFonts w:cs="B Nazanin" w:hint="cs"/>
          <w:szCs w:val="28"/>
          <w:rtl/>
        </w:rPr>
        <w:t>ی</w:t>
      </w:r>
      <w:r w:rsidR="0047739D">
        <w:rPr>
          <w:rStyle w:val="FootnoteReference"/>
          <w:rFonts w:cs="B Nazanin"/>
          <w:szCs w:val="28"/>
          <w:rtl/>
        </w:rPr>
        <w:footnoteReference w:id="74"/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عوامل خارج</w:t>
      </w:r>
      <w:r w:rsidRPr="00A77C44">
        <w:rPr>
          <w:rFonts w:cs="B Nazanin" w:hint="cs"/>
          <w:szCs w:val="28"/>
          <w:rtl/>
        </w:rPr>
        <w:t>ی</w:t>
      </w:r>
      <w:r w:rsidR="0047739D">
        <w:rPr>
          <w:rStyle w:val="FootnoteReference"/>
          <w:rFonts w:cs="B Nazanin"/>
          <w:szCs w:val="28"/>
          <w:rtl/>
        </w:rPr>
        <w:footnoteReference w:id="75"/>
      </w:r>
      <w:r w:rsidRPr="00A77C44">
        <w:rPr>
          <w:rFonts w:cs="B Nazanin" w:hint="eastAsia"/>
          <w:szCs w:val="28"/>
          <w:rtl/>
        </w:rPr>
        <w:t>،</w:t>
      </w:r>
      <w:r w:rsidRPr="00A77C44">
        <w:rPr>
          <w:rFonts w:cs="B Nazanin"/>
          <w:szCs w:val="28"/>
          <w:rtl/>
        </w:rPr>
        <w:t xml:space="preserve"> انحصارها</w:t>
      </w:r>
      <w:r w:rsidR="0047739D">
        <w:rPr>
          <w:rStyle w:val="FootnoteReference"/>
          <w:rFonts w:cs="B Nazanin"/>
          <w:szCs w:val="28"/>
          <w:rtl/>
        </w:rPr>
        <w:footnoteReference w:id="76"/>
      </w:r>
      <w:r w:rsidRPr="00A77C44">
        <w:rPr>
          <w:rFonts w:cs="B Nazanin"/>
          <w:szCs w:val="28"/>
          <w:rtl/>
        </w:rPr>
        <w:t xml:space="preserve"> و مداخلات دولت</w:t>
      </w:r>
      <w:r w:rsidR="0047739D">
        <w:rPr>
          <w:rStyle w:val="FootnoteReference"/>
          <w:rFonts w:cs="B Nazanin"/>
          <w:szCs w:val="28"/>
          <w:rtl/>
        </w:rPr>
        <w:footnoteReference w:id="77"/>
      </w:r>
      <w:r w:rsidRPr="00A77C44">
        <w:rPr>
          <w:rFonts w:cs="B Nazanin"/>
          <w:szCs w:val="28"/>
          <w:rtl/>
        </w:rPr>
        <w:t>.</w:t>
      </w:r>
    </w:p>
    <w:p w14:paraId="0B96B37A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2F700293" w14:textId="74F1522C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علاوه</w:t>
      </w:r>
      <w:r w:rsidRPr="00A77C44">
        <w:rPr>
          <w:rFonts w:cs="B Nazanin"/>
          <w:szCs w:val="28"/>
          <w:rtl/>
        </w:rPr>
        <w:t xml:space="preserve"> بر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ن،</w:t>
      </w:r>
      <w:r w:rsidRPr="00A77C44">
        <w:rPr>
          <w:rFonts w:cs="B Nazanin"/>
          <w:szCs w:val="28"/>
          <w:rtl/>
        </w:rPr>
        <w:t xml:space="preserve"> با توسعه بازارها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اطلاعات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به اقتصادها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شبکه</w:t>
      </w:r>
      <w:r w:rsidR="0047739D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ا</w:t>
      </w:r>
      <w:r w:rsidR="0047739D">
        <w:rPr>
          <w:rFonts w:cs="B Nazanin" w:hint="cs"/>
          <w:szCs w:val="28"/>
          <w:rtl/>
        </w:rPr>
        <w:t>ی</w:t>
      </w:r>
      <w:r w:rsidRPr="00A77C44">
        <w:rPr>
          <w:rFonts w:cs="B Nazanin" w:hint="cs"/>
          <w:szCs w:val="28"/>
          <w:rtl/>
        </w:rPr>
        <w:t>ی</w:t>
      </w:r>
      <w:r w:rsidR="0047739D" w:rsidRPr="0047739D">
        <w:rPr>
          <w:rFonts w:cs="B Nazanin"/>
          <w:szCs w:val="28"/>
          <w:rtl/>
        </w:rPr>
        <w:t xml:space="preserve"> </w:t>
      </w:r>
      <w:r w:rsidR="0047739D" w:rsidRPr="00A77C44">
        <w:rPr>
          <w:rFonts w:cs="B Nazanin"/>
          <w:szCs w:val="28"/>
          <w:rtl/>
        </w:rPr>
        <w:t>پلتفر</w:t>
      </w:r>
      <w:r w:rsidR="0047739D">
        <w:rPr>
          <w:rFonts w:cs="B Nazanin" w:hint="cs"/>
          <w:szCs w:val="28"/>
          <w:rtl/>
        </w:rPr>
        <w:t>می</w:t>
      </w:r>
      <w:r w:rsidRPr="00A77C44">
        <w:rPr>
          <w:rFonts w:cs="B Nazanin"/>
          <w:szCs w:val="28"/>
          <w:rtl/>
        </w:rPr>
        <w:t xml:space="preserve">، </w:t>
      </w:r>
      <w:r w:rsidR="003D5106">
        <w:rPr>
          <w:rFonts w:cs="B Nazanin" w:hint="cs"/>
          <w:szCs w:val="28"/>
          <w:rtl/>
        </w:rPr>
        <w:t xml:space="preserve">مدل کردن </w:t>
      </w:r>
      <w:r w:rsidRPr="00A77C44">
        <w:rPr>
          <w:rFonts w:cs="B Nazanin"/>
          <w:szCs w:val="28"/>
          <w:rtl/>
        </w:rPr>
        <w:t xml:space="preserve">تقاضا و عرضه اکنون به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گر</w:t>
      </w:r>
      <w:r w:rsidRPr="00A77C44">
        <w:rPr>
          <w:rFonts w:cs="B Nazanin"/>
          <w:szCs w:val="28"/>
          <w:rtl/>
        </w:rPr>
        <w:t xml:space="preserve"> وابسته هستند. تقاضا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دارا</w:t>
      </w:r>
      <w:r w:rsidRPr="00A77C44">
        <w:rPr>
          <w:rFonts w:cs="B Nazanin" w:hint="cs"/>
          <w:szCs w:val="28"/>
          <w:rtl/>
        </w:rPr>
        <w:t>یی</w:t>
      </w:r>
      <w:r w:rsidRPr="00A77C44">
        <w:rPr>
          <w:rFonts w:cs="B Nazanin"/>
          <w:szCs w:val="28"/>
          <w:rtl/>
        </w:rPr>
        <w:t xml:space="preserve"> وجود دارد 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را</w:t>
      </w:r>
      <w:r w:rsidRPr="00A77C44">
        <w:rPr>
          <w:rFonts w:cs="B Nazanin"/>
          <w:szCs w:val="28"/>
          <w:rtl/>
        </w:rPr>
        <w:t xml:space="preserve"> عرضه آن وجود دارد.</w:t>
      </w:r>
    </w:p>
    <w:p w14:paraId="771F7E2B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0E381D61" w14:textId="6F0FDFC1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فرض</w:t>
      </w:r>
      <w:r w:rsidRPr="00A77C44">
        <w:rPr>
          <w:rFonts w:cs="B Nazanin"/>
          <w:szCs w:val="28"/>
          <w:rtl/>
        </w:rPr>
        <w:t xml:space="preserve"> کن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/>
          <w:szCs w:val="28"/>
          <w:rtl/>
        </w:rPr>
        <w:t xml:space="preserve">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ف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لم</w:t>
      </w:r>
      <w:r w:rsidRPr="00A77C44">
        <w:rPr>
          <w:rFonts w:cs="B Nazanin"/>
          <w:szCs w:val="28"/>
          <w:rtl/>
        </w:rPr>
        <w:t xml:space="preserve"> جد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د</w:t>
      </w:r>
      <w:r w:rsidRPr="00A77C44">
        <w:rPr>
          <w:rFonts w:cs="B Nazanin"/>
          <w:szCs w:val="28"/>
          <w:rtl/>
        </w:rPr>
        <w:t xml:space="preserve"> منحصر به فرد </w:t>
      </w:r>
      <w:r w:rsidR="003D5106">
        <w:rPr>
          <w:rFonts w:cs="B Nazanin" w:hint="cs"/>
          <w:szCs w:val="28"/>
          <w:rtl/>
        </w:rPr>
        <w:t>در نتفلیکس</w:t>
      </w:r>
      <w:r w:rsidRPr="00A77C44">
        <w:rPr>
          <w:rFonts w:cs="B Nazanin"/>
          <w:szCs w:val="28"/>
          <w:rtl/>
        </w:rPr>
        <w:t xml:space="preserve"> اکنون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مشاهده در دسترس است. 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ن</w:t>
      </w:r>
      <w:r w:rsidRPr="00A77C44">
        <w:rPr>
          <w:rFonts w:cs="B Nazanin"/>
          <w:szCs w:val="28"/>
          <w:rtl/>
        </w:rPr>
        <w:t xml:space="preserve"> تقاضا وجود دارد ز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را</w:t>
      </w:r>
      <w:r w:rsidRPr="00A77C44">
        <w:rPr>
          <w:rFonts w:cs="B Nazanin"/>
          <w:szCs w:val="28"/>
          <w:rtl/>
        </w:rPr>
        <w:t xml:space="preserve"> عرضه (ف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لم</w:t>
      </w:r>
      <w:r w:rsidRPr="00A77C44">
        <w:rPr>
          <w:rFonts w:cs="B Nazanin"/>
          <w:szCs w:val="28"/>
          <w:rtl/>
        </w:rPr>
        <w:t>) در دسترس است. نتفل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کس</w:t>
      </w:r>
      <w:r w:rsidRPr="00A77C44">
        <w:rPr>
          <w:rFonts w:cs="B Nazanin"/>
          <w:szCs w:val="28"/>
          <w:rtl/>
        </w:rPr>
        <w:t xml:space="preserve"> در حال حاضر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گردآورنده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پاسخگو</w:t>
      </w:r>
      <w:r w:rsidRPr="00A77C44">
        <w:rPr>
          <w:rFonts w:cs="B Nazanin" w:hint="cs"/>
          <w:szCs w:val="28"/>
          <w:rtl/>
        </w:rPr>
        <w:t>یی</w:t>
      </w:r>
      <w:r w:rsidRPr="00A77C44">
        <w:rPr>
          <w:rFonts w:cs="B Nazanin"/>
          <w:szCs w:val="28"/>
          <w:rtl/>
        </w:rPr>
        <w:t xml:space="preserve"> به خواسته</w:t>
      </w:r>
      <w:r w:rsidR="003D5106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مختلف کاربران با عرضه ف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لم</w:t>
      </w:r>
      <w:r w:rsidR="003D5106">
        <w:rPr>
          <w:rFonts w:cs="B Nazanin" w:hint="cs"/>
          <w:szCs w:val="28"/>
          <w:rtl/>
        </w:rPr>
        <w:t>‌</w:t>
      </w:r>
      <w:r w:rsidRPr="00A77C44">
        <w:rPr>
          <w:rFonts w:cs="B Nazanin"/>
          <w:szCs w:val="28"/>
          <w:rtl/>
        </w:rPr>
        <w:t>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مختلف است.</w:t>
      </w:r>
    </w:p>
    <w:p w14:paraId="19CBB921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</w:p>
    <w:p w14:paraId="3789E4E1" w14:textId="77777777" w:rsidR="00445EA0" w:rsidRPr="00A77C44" w:rsidRDefault="00445EA0" w:rsidP="00175D40">
      <w:pPr>
        <w:bidi/>
        <w:jc w:val="both"/>
        <w:rPr>
          <w:rFonts w:cs="B Nazanin"/>
          <w:szCs w:val="28"/>
        </w:rPr>
      </w:pPr>
      <w:r w:rsidRPr="00A77C44">
        <w:rPr>
          <w:rFonts w:cs="B Nazanin" w:hint="eastAsia"/>
          <w:szCs w:val="28"/>
          <w:rtl/>
        </w:rPr>
        <w:t>در</w:t>
      </w:r>
      <w:r w:rsidRPr="00A77C44">
        <w:rPr>
          <w:rFonts w:cs="B Nazanin"/>
          <w:szCs w:val="28"/>
          <w:rtl/>
        </w:rPr>
        <w:t xml:space="preserve"> خود پلتفرم نتفل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کس،</w:t>
      </w:r>
      <w:r w:rsidRPr="00A77C44">
        <w:rPr>
          <w:rFonts w:cs="B Nazanin"/>
          <w:szCs w:val="28"/>
          <w:rtl/>
        </w:rPr>
        <w:t xml:space="preserve"> تقاضا برا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تماشا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ک</w:t>
      </w:r>
      <w:r w:rsidRPr="00A77C44">
        <w:rPr>
          <w:rFonts w:cs="B Nazanin"/>
          <w:szCs w:val="28"/>
          <w:rtl/>
        </w:rPr>
        <w:t xml:space="preserve"> نما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ش</w:t>
      </w:r>
      <w:r w:rsidRPr="00A77C44">
        <w:rPr>
          <w:rFonts w:cs="B Nazanin"/>
          <w:szCs w:val="28"/>
          <w:rtl/>
        </w:rPr>
        <w:t xml:space="preserve"> خاص به ف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 w:hint="eastAsia"/>
          <w:szCs w:val="28"/>
          <w:rtl/>
        </w:rPr>
        <w:t>لم‌ها</w:t>
      </w:r>
      <w:r w:rsidRPr="00A77C44">
        <w:rPr>
          <w:rFonts w:cs="B Nazanin" w:hint="cs"/>
          <w:szCs w:val="28"/>
          <w:rtl/>
        </w:rPr>
        <w:t>ی</w:t>
      </w:r>
      <w:r w:rsidRPr="00A77C44">
        <w:rPr>
          <w:rFonts w:cs="B Nazanin"/>
          <w:szCs w:val="28"/>
          <w:rtl/>
        </w:rPr>
        <w:t xml:space="preserve"> موجود (عرضه) مرتبط است.</w:t>
      </w:r>
    </w:p>
    <w:p w14:paraId="3E6B0BB4" w14:textId="07F4B45F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567986">
        <w:rPr>
          <w:rFonts w:asciiTheme="minorHAnsi" w:hAnsiTheme="minorHAnsi" w:cs="B Nazanin"/>
          <w:szCs w:val="28"/>
          <w:rtl/>
          <w:lang w:val="en-150"/>
        </w:rPr>
        <w:t>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پلتفرم</w:t>
      </w:r>
      <w:r w:rsidR="005A780A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ها قوان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مختلف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را اجرا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>کنند:</w:t>
      </w:r>
    </w:p>
    <w:p w14:paraId="2BACCABD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1EEA800A" w14:textId="41FBA954" w:rsidR="00567986" w:rsidRPr="005A780A" w:rsidRDefault="00567986" w:rsidP="00175D40">
      <w:pPr>
        <w:pStyle w:val="ListParagraph"/>
        <w:numPr>
          <w:ilvl w:val="0"/>
          <w:numId w:val="8"/>
        </w:num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  <w:r w:rsidRPr="005A780A">
        <w:rPr>
          <w:rFonts w:asciiTheme="minorHAnsi" w:hAnsiTheme="minorHAnsi" w:cs="B Nazanin" w:hint="eastAsia"/>
          <w:szCs w:val="28"/>
          <w:rtl/>
          <w:lang w:val="en-150"/>
        </w:rPr>
        <w:t>محدود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کردن دسترس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>: سطوح مختلف اشتراک به شما امکان دسترس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به ک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ف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ت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پخش متفاوت را م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5A780A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A780A">
        <w:rPr>
          <w:rFonts w:asciiTheme="minorHAnsi" w:hAnsiTheme="minorHAnsi" w:cs="B Nazanin"/>
          <w:szCs w:val="28"/>
          <w:rtl/>
          <w:lang w:val="en-150"/>
        </w:rPr>
        <w:t>دهد.</w:t>
      </w:r>
    </w:p>
    <w:p w14:paraId="253ECF22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759D1A79" w14:textId="739A6B95" w:rsidR="00567986" w:rsidRPr="005A780A" w:rsidRDefault="00567986" w:rsidP="00175D40">
      <w:pPr>
        <w:pStyle w:val="ListParagraph"/>
        <w:numPr>
          <w:ilvl w:val="0"/>
          <w:numId w:val="8"/>
        </w:num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  <w:r w:rsidRPr="005A780A">
        <w:rPr>
          <w:rFonts w:asciiTheme="minorHAnsi" w:hAnsiTheme="minorHAnsi" w:cs="B Nazanin" w:hint="eastAsia"/>
          <w:szCs w:val="28"/>
          <w:rtl/>
          <w:lang w:val="en-150"/>
        </w:rPr>
        <w:t>کاهش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5A780A">
        <w:rPr>
          <w:rFonts w:asciiTheme="minorHAnsi" w:hAnsiTheme="minorHAnsi" w:cs="B Nazanin" w:hint="cs"/>
          <w:szCs w:val="28"/>
          <w:rtl/>
          <w:lang w:val="en-150"/>
        </w:rPr>
        <w:t>تراکم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: استفاده از 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ادگ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ماش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پ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ش‌ب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نوع ف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لم‌ها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مناسب برا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کاربر خاص بر اساس سابقه تماشا و توص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ه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ف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لم‌ها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مناسب.</w:t>
      </w:r>
    </w:p>
    <w:p w14:paraId="270D8CF8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4DE5C70E" w14:textId="7258BA48" w:rsidR="00567986" w:rsidRPr="005A780A" w:rsidRDefault="00567986" w:rsidP="00175D40">
      <w:pPr>
        <w:pStyle w:val="ListParagraph"/>
        <w:numPr>
          <w:ilvl w:val="0"/>
          <w:numId w:val="8"/>
        </w:num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  <w:r w:rsidRPr="005A780A">
        <w:rPr>
          <w:rFonts w:asciiTheme="minorHAnsi" w:hAnsiTheme="minorHAnsi" w:cs="B Nazanin" w:hint="eastAsia"/>
          <w:szCs w:val="28"/>
          <w:rtl/>
          <w:lang w:val="en-150"/>
        </w:rPr>
        <w:lastRenderedPageBreak/>
        <w:t>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جاد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DA3342">
        <w:rPr>
          <w:rFonts w:asciiTheme="minorHAnsi" w:hAnsiTheme="minorHAnsi" w:cs="B Nazanin" w:hint="cs"/>
          <w:szCs w:val="28"/>
          <w:rtl/>
          <w:lang w:bidi="fa-IR"/>
        </w:rPr>
        <w:t>دسترسی گروهی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و کمک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 xml:space="preserve"> هزینه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برای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رشد کاربر: اجازه م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A780A">
        <w:rPr>
          <w:rFonts w:asciiTheme="minorHAnsi" w:hAnsiTheme="minorHAnsi" w:cs="B Nazanin"/>
          <w:szCs w:val="28"/>
          <w:rtl/>
          <w:lang w:val="en-150"/>
        </w:rPr>
        <w:t>دهد حساب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A780A">
        <w:rPr>
          <w:rFonts w:asciiTheme="minorHAnsi" w:hAnsiTheme="minorHAnsi" w:cs="B Nazanin"/>
          <w:szCs w:val="28"/>
          <w:rtl/>
          <w:lang w:val="en-150"/>
        </w:rPr>
        <w:t>ها در مالک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ت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چند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دارنده حساب قرار گ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رند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و در مورد اشتراک گذار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حساب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A780A">
        <w:rPr>
          <w:rFonts w:asciiTheme="minorHAnsi" w:hAnsiTheme="minorHAnsi" w:cs="B Nazanin"/>
          <w:szCs w:val="28"/>
          <w:rtl/>
          <w:lang w:val="en-150"/>
        </w:rPr>
        <w:t>ها سخت گ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کمتر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داشته باشند.</w:t>
      </w:r>
    </w:p>
    <w:p w14:paraId="03125070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70A47ED3" w14:textId="066FACF0" w:rsidR="00567986" w:rsidRPr="005A780A" w:rsidRDefault="00567986" w:rsidP="00175D40">
      <w:pPr>
        <w:pStyle w:val="ListParagraph"/>
        <w:numPr>
          <w:ilvl w:val="0"/>
          <w:numId w:val="8"/>
        </w:num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  <w:r w:rsidRPr="005A780A">
        <w:rPr>
          <w:rFonts w:asciiTheme="minorHAnsi" w:hAnsiTheme="minorHAnsi" w:cs="B Nazanin" w:hint="eastAsia"/>
          <w:szCs w:val="28"/>
          <w:rtl/>
          <w:lang w:val="en-150"/>
        </w:rPr>
        <w:t>قوان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را برا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مجازات رفتارها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بد اعمال کن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ن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A780A">
        <w:rPr>
          <w:rFonts w:asciiTheme="minorHAnsi" w:hAnsiTheme="minorHAnsi" w:cs="B Nazanin"/>
          <w:szCs w:val="28"/>
          <w:rtl/>
          <w:lang w:val="en-150"/>
        </w:rPr>
        <w:t>: ضبط صفحه در برنامه نتفل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کس</w:t>
      </w:r>
      <w:r w:rsidRPr="005A780A">
        <w:rPr>
          <w:rFonts w:asciiTheme="minorHAnsi" w:hAnsiTheme="minorHAnsi" w:cs="B Nazanin"/>
          <w:szCs w:val="28"/>
          <w:rtl/>
          <w:lang w:val="en-150"/>
        </w:rPr>
        <w:t xml:space="preserve"> مجاز ن</w:t>
      </w:r>
      <w:r w:rsidRPr="005A780A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A780A">
        <w:rPr>
          <w:rFonts w:asciiTheme="minorHAnsi" w:hAnsiTheme="minorHAnsi" w:cs="B Nazanin" w:hint="eastAsia"/>
          <w:szCs w:val="28"/>
          <w:rtl/>
          <w:lang w:val="en-150"/>
        </w:rPr>
        <w:t>ست</w:t>
      </w:r>
      <w:r w:rsidRPr="005A780A">
        <w:rPr>
          <w:rFonts w:asciiTheme="minorHAnsi" w:hAnsiTheme="minorHAnsi" w:cs="B Nazanin"/>
          <w:szCs w:val="28"/>
          <w:rtl/>
          <w:lang w:val="en-150"/>
        </w:rPr>
        <w:t>.</w:t>
      </w:r>
    </w:p>
    <w:p w14:paraId="71A24FF3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7AE21263" w14:textId="3D3649E2" w:rsidR="00567986" w:rsidRPr="00DA3342" w:rsidRDefault="00567986" w:rsidP="00175D40">
      <w:pPr>
        <w:pStyle w:val="ListParagraph"/>
        <w:numPr>
          <w:ilvl w:val="0"/>
          <w:numId w:val="8"/>
        </w:num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  <w:r w:rsidRPr="00DA3342">
        <w:rPr>
          <w:rFonts w:asciiTheme="minorHAnsi" w:hAnsiTheme="minorHAnsi" w:cs="B Nazanin" w:hint="eastAsia"/>
          <w:szCs w:val="28"/>
          <w:rtl/>
          <w:lang w:val="en-150"/>
        </w:rPr>
        <w:t>سود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از طر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ق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عرضه و تقاضا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متقابل: نتفل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کس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واقعاً در مورد 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افتن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ف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لم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تماشا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>ی شما</w:t>
      </w:r>
      <w:r w:rsidR="00A30BE7" w:rsidRPr="00A30BE7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A30BE7" w:rsidRPr="00DA3342">
        <w:rPr>
          <w:rFonts w:asciiTheme="minorHAnsi" w:hAnsiTheme="minorHAnsi" w:cs="B Nazanin"/>
          <w:szCs w:val="28"/>
          <w:rtl/>
          <w:lang w:val="en-150"/>
        </w:rPr>
        <w:t>مناسب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 xml:space="preserve"> است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، 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 xml:space="preserve">زیرا 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بر اساس </w:t>
      </w:r>
      <w:r w:rsidR="00DA3342">
        <w:rPr>
          <w:rFonts w:asciiTheme="minorHAnsi" w:hAnsiTheme="minorHAnsi" w:cs="B Nazanin" w:hint="cs"/>
          <w:szCs w:val="28"/>
          <w:rtl/>
          <w:lang w:val="en-150"/>
        </w:rPr>
        <w:t>سابقه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تماشا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شما است. با کمک به شما برا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کاهش زمان جستجو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ف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لم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که از آن لذت م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DA3342">
        <w:rPr>
          <w:rFonts w:asciiTheme="minorHAnsi" w:hAnsiTheme="minorHAnsi" w:cs="B Nazanin"/>
          <w:szCs w:val="28"/>
          <w:rtl/>
          <w:lang w:val="en-150"/>
        </w:rPr>
        <w:t>بر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د،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آنها از ا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DA3342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>تبادل</w:t>
      </w:r>
      <w:r w:rsidRPr="00DA3342">
        <w:rPr>
          <w:rFonts w:asciiTheme="minorHAnsi" w:hAnsiTheme="minorHAnsi" w:cs="B Nazanin"/>
          <w:szCs w:val="28"/>
          <w:rtl/>
          <w:lang w:val="en-150"/>
        </w:rPr>
        <w:t xml:space="preserve"> کوچک سود م</w:t>
      </w:r>
      <w:r w:rsidRPr="00DA3342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A30BE7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DA3342">
        <w:rPr>
          <w:rFonts w:asciiTheme="minorHAnsi" w:hAnsiTheme="minorHAnsi" w:cs="B Nazanin"/>
          <w:szCs w:val="28"/>
          <w:rtl/>
          <w:lang w:val="en-150"/>
        </w:rPr>
        <w:t>برند.</w:t>
      </w:r>
    </w:p>
    <w:p w14:paraId="4DE85C92" w14:textId="4009F3A0" w:rsid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rtl/>
          <w:lang w:val="en-150"/>
        </w:rPr>
      </w:pPr>
    </w:p>
    <w:p w14:paraId="58D40F33" w14:textId="400F9D0C" w:rsidR="00AE2247" w:rsidRPr="00567986" w:rsidRDefault="00AE2247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AE2247">
        <w:rPr>
          <w:rFonts w:asciiTheme="minorHAnsi" w:hAnsiTheme="minorHAnsi" w:cs="B Nazanin"/>
          <w:szCs w:val="28"/>
          <w:rtl/>
          <w:lang w:val="en-150"/>
        </w:rPr>
        <w:t>ا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موضوع دامنه نحوه تدر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س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اقتصاد 101 در </w:t>
      </w:r>
      <w:r>
        <w:rPr>
          <w:rFonts w:asciiTheme="minorHAnsi" w:hAnsiTheme="minorHAnsi" w:cs="B Nazanin" w:hint="cs"/>
          <w:szCs w:val="28"/>
          <w:rtl/>
          <w:lang w:bidi="fa-IR"/>
        </w:rPr>
        <w:t>مدارس امروزی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را تغ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دهد</w:t>
      </w:r>
      <w:r w:rsidRPr="00AE2247">
        <w:rPr>
          <w:rFonts w:asciiTheme="minorHAnsi" w:hAnsiTheme="minorHAnsi" w:cs="B Nazanin"/>
          <w:szCs w:val="28"/>
          <w:rtl/>
          <w:lang w:val="en-150"/>
        </w:rPr>
        <w:t>.</w:t>
      </w:r>
      <w:r>
        <w:rPr>
          <w:rFonts w:asciiTheme="minorHAnsi" w:hAnsiTheme="minorHAnsi" w:cs="B Nazanin"/>
          <w:szCs w:val="28"/>
          <w:lang w:val="en-150"/>
        </w:rPr>
        <w:t xml:space="preserve"> 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ا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مدل کسب و کار جد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است. ساختار اقتصاد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/>
          <w:szCs w:val="28"/>
          <w:rtl/>
          <w:lang w:val="en-150"/>
        </w:rPr>
        <w:t xml:space="preserve"> جد</w:t>
      </w:r>
      <w:r w:rsidRPr="00AE2247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AE2247">
        <w:rPr>
          <w:rFonts w:asciiTheme="minorHAnsi" w:hAnsiTheme="minorHAnsi" w:cs="B Nazanin" w:hint="eastAsia"/>
          <w:szCs w:val="28"/>
          <w:rtl/>
          <w:lang w:val="en-150"/>
        </w:rPr>
        <w:t>د</w:t>
      </w:r>
      <w:r>
        <w:rPr>
          <w:rFonts w:asciiTheme="minorHAnsi" w:hAnsiTheme="minorHAnsi" w:cs="B Nazanin" w:hint="cs"/>
          <w:szCs w:val="28"/>
          <w:rtl/>
          <w:lang w:val="en-150"/>
        </w:rPr>
        <w:t>.</w:t>
      </w:r>
    </w:p>
    <w:p w14:paraId="7A2BD2C0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7E411498" w14:textId="77777777" w:rsidR="00567986" w:rsidRPr="00567986" w:rsidRDefault="00567986" w:rsidP="00175D40">
      <w:pPr>
        <w:pStyle w:val="Heading5"/>
        <w:bidi/>
        <w:rPr>
          <w:lang w:val="en-150"/>
        </w:rPr>
      </w:pPr>
      <w:r w:rsidRPr="00567986">
        <w:rPr>
          <w:rtl/>
          <w:lang w:val="en-150"/>
        </w:rPr>
        <w:t xml:space="preserve">2.2.2.2.1. اطلاعات به عنوان </w:t>
      </w:r>
      <w:r w:rsidRPr="00567986">
        <w:rPr>
          <w:rFonts w:hint="cs"/>
          <w:rtl/>
          <w:lang w:val="en-150"/>
        </w:rPr>
        <w:t>ی</w:t>
      </w:r>
      <w:r w:rsidRPr="00567986">
        <w:rPr>
          <w:rFonts w:hint="eastAsia"/>
          <w:rtl/>
          <w:lang w:val="en-150"/>
        </w:rPr>
        <w:t>ک</w:t>
      </w:r>
      <w:r w:rsidRPr="00567986">
        <w:rPr>
          <w:rtl/>
          <w:lang w:val="en-150"/>
        </w:rPr>
        <w:t xml:space="preserve"> کالا</w:t>
      </w:r>
      <w:r w:rsidRPr="00567986">
        <w:rPr>
          <w:rFonts w:hint="cs"/>
          <w:rtl/>
          <w:lang w:val="en-150"/>
        </w:rPr>
        <w:t>ی</w:t>
      </w:r>
      <w:r w:rsidRPr="00567986">
        <w:rPr>
          <w:rtl/>
          <w:lang w:val="en-150"/>
        </w:rPr>
        <w:t xml:space="preserve"> عموم</w:t>
      </w:r>
      <w:r w:rsidRPr="00567986">
        <w:rPr>
          <w:rFonts w:hint="cs"/>
          <w:rtl/>
          <w:lang w:val="en-150"/>
        </w:rPr>
        <w:t>ی</w:t>
      </w:r>
    </w:p>
    <w:p w14:paraId="21C00D5F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5FCDBC9E" w14:textId="58C4C8B2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567986">
        <w:rPr>
          <w:rFonts w:asciiTheme="minorHAnsi" w:hAnsiTheme="minorHAnsi" w:cs="B Nazanin" w:hint="eastAsia"/>
          <w:szCs w:val="28"/>
          <w:rtl/>
          <w:lang w:val="en-150"/>
        </w:rPr>
        <w:t>اطلاعات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از چند جنبه با کالاها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ف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کلاس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متفاوت است. اطلاعات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AE2247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تواند توسط دو 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چند نفر به طور همزمان مصرف شود و </w:t>
      </w:r>
      <w:r w:rsidR="00AE2247">
        <w:rPr>
          <w:rFonts w:asciiTheme="minorHAnsi" w:hAnsiTheme="minorHAnsi" w:cs="B Nazanin" w:hint="cs"/>
          <w:szCs w:val="28"/>
          <w:rtl/>
          <w:lang w:val="en-150"/>
        </w:rPr>
        <w:t>این افراد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در مصرف رق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ب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AE2247">
        <w:rPr>
          <w:rFonts w:asciiTheme="minorHAnsi" w:hAnsiTheme="minorHAnsi" w:cs="B Nazanin" w:hint="cs"/>
          <w:szCs w:val="28"/>
          <w:rtl/>
          <w:lang w:val="en-150"/>
        </w:rPr>
        <w:t>نیستند</w:t>
      </w:r>
      <w:r w:rsidRPr="00567986">
        <w:rPr>
          <w:rFonts w:asciiTheme="minorHAnsi" w:hAnsiTheme="minorHAnsi" w:cs="B Nazanin"/>
          <w:szCs w:val="28"/>
          <w:rtl/>
          <w:lang w:val="en-150"/>
        </w:rPr>
        <w:t>. 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بدان معن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است که تقر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باً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ه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هز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نه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فرصت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AE2247"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78"/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در مورد مصرف وجود ندارد.</w:t>
      </w:r>
    </w:p>
    <w:p w14:paraId="72C9E1B2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45E463DF" w14:textId="053EB3E9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567986">
        <w:rPr>
          <w:rFonts w:asciiTheme="minorHAnsi" w:hAnsiTheme="minorHAnsi" w:cs="B Nazanin" w:hint="eastAsia"/>
          <w:szCs w:val="28"/>
          <w:rtl/>
          <w:lang w:val="en-150"/>
        </w:rPr>
        <w:t>به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عنوان مثال، شما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توان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مقاله در </w:t>
      </w:r>
      <w:r w:rsidRPr="00567986">
        <w:rPr>
          <w:rFonts w:asciiTheme="minorHAnsi" w:hAnsiTheme="minorHAnsi" w:cs="B Nazanin"/>
          <w:szCs w:val="28"/>
          <w:lang w:val="en-150"/>
        </w:rPr>
        <w:t>BBC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بخوان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و شخص د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گر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تواند همزمان 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کار را انجام دهد. اما اگر به کتابخانه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رو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و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خواه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روزنامه ف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بخوان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منتظر بمان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تا طرف مقابل خواندنش را تمام کند تا بتوان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آن را قرض بگ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و بخوان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567986">
        <w:rPr>
          <w:rFonts w:asciiTheme="minorHAnsi" w:hAnsiTheme="minorHAnsi" w:cs="B Nazanin"/>
          <w:szCs w:val="28"/>
          <w:rtl/>
          <w:lang w:val="en-150"/>
        </w:rPr>
        <w:t>.</w:t>
      </w:r>
    </w:p>
    <w:p w14:paraId="65D845BD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34F85ACC" w14:textId="690495D9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567986">
        <w:rPr>
          <w:rFonts w:asciiTheme="minorHAnsi" w:hAnsiTheme="minorHAnsi" w:cs="B Nazanin" w:hint="eastAsia"/>
          <w:szCs w:val="28"/>
          <w:rtl/>
          <w:lang w:val="en-150"/>
        </w:rPr>
        <w:lastRenderedPageBreak/>
        <w:t>با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این حال</w:t>
      </w:r>
      <w:r w:rsidRPr="00567986">
        <w:rPr>
          <w:rFonts w:asciiTheme="minorHAnsi" w:hAnsiTheme="minorHAnsi" w:cs="B Nazanin"/>
          <w:szCs w:val="28"/>
          <w:rtl/>
          <w:lang w:val="en-150"/>
        </w:rPr>
        <w:t>، برآورد تقاضا برا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کالاها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اطلاعات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دشوار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شود. از 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رو، ما آنها را با داده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ها تخم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زن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از پراکس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ها</w:t>
      </w:r>
      <w:r w:rsidR="00CE40E8"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79"/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تخم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آنها استفاده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کن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567986">
        <w:rPr>
          <w:rFonts w:asciiTheme="minorHAnsi" w:hAnsiTheme="minorHAnsi" w:cs="B Nazanin"/>
          <w:szCs w:val="28"/>
          <w:rtl/>
          <w:lang w:val="en-150"/>
        </w:rPr>
        <w:t>.</w:t>
      </w:r>
    </w:p>
    <w:p w14:paraId="36C0169B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023011A1" w14:textId="3F95F66F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  <w:r w:rsidRPr="00567986">
        <w:rPr>
          <w:rFonts w:asciiTheme="minorHAnsi" w:hAnsiTheme="minorHAnsi" w:cs="B Nazanin" w:hint="eastAsia"/>
          <w:szCs w:val="28"/>
          <w:rtl/>
          <w:lang w:val="en-150"/>
        </w:rPr>
        <w:t>برا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مثال، ما تعداد افراد را در 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 xml:space="preserve">آن </w:t>
      </w:r>
      <w:r w:rsidRPr="00567986">
        <w:rPr>
          <w:rFonts w:asciiTheme="minorHAnsi" w:hAnsiTheme="minorHAnsi" w:cs="B Nazanin"/>
          <w:szCs w:val="28"/>
          <w:rtl/>
          <w:lang w:val="en-150"/>
        </w:rPr>
        <w:t>صفحه وب ب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ب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س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رد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اب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تا بفهم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چه تعداد از مردم 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اطلاعات خاص را که مقاله ارائه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کند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درخواست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کنند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. 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از پروکس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ها برا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تخم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زدن استفاده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کن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مانند موضوعات پرطرفدار در تو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تر،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گوگل، ف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سبوک</w:t>
      </w:r>
      <w:r w:rsidRPr="00567986">
        <w:rPr>
          <w:rFonts w:asciiTheme="minorHAnsi" w:hAnsiTheme="minorHAnsi" w:cs="B Nazanin"/>
          <w:szCs w:val="28"/>
          <w:rtl/>
          <w:lang w:val="en-150"/>
        </w:rPr>
        <w:t>. آنها تقا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ضا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آن اطلاعات را پ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شنهاد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="00CE40E8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کنند.</w:t>
      </w:r>
    </w:p>
    <w:p w14:paraId="0920EE63" w14:textId="77777777" w:rsidR="00567986" w:rsidRPr="00567986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lang w:val="en-150"/>
        </w:rPr>
      </w:pPr>
    </w:p>
    <w:p w14:paraId="6C4054C3" w14:textId="38C5C21D" w:rsidR="00A275C0" w:rsidRDefault="00567986" w:rsidP="00175D40">
      <w:pPr>
        <w:tabs>
          <w:tab w:val="left" w:pos="7097"/>
        </w:tabs>
        <w:bidi/>
        <w:ind w:left="360"/>
        <w:jc w:val="both"/>
        <w:rPr>
          <w:rFonts w:asciiTheme="minorHAnsi" w:hAnsiTheme="minorHAnsi" w:cs="B Nazanin"/>
          <w:szCs w:val="28"/>
          <w:rtl/>
          <w:lang w:val="en-150"/>
        </w:rPr>
      </w:pPr>
      <w:r w:rsidRPr="00567986">
        <w:rPr>
          <w:rFonts w:asciiTheme="minorHAnsi" w:hAnsiTheme="minorHAnsi" w:cs="B Nazanin" w:hint="eastAsia"/>
          <w:szCs w:val="28"/>
          <w:rtl/>
          <w:lang w:val="en-150"/>
        </w:rPr>
        <w:t>نمونه</w:t>
      </w:r>
      <w:r w:rsidR="00717590"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567986">
        <w:rPr>
          <w:rFonts w:asciiTheme="minorHAnsi" w:hAnsiTheme="minorHAnsi" w:cs="B Nazanin"/>
          <w:szCs w:val="28"/>
          <w:rtl/>
          <w:lang w:val="en-150"/>
        </w:rPr>
        <w:t>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از بازارها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اطلاعات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/>
          <w:szCs w:val="28"/>
          <w:rtl/>
          <w:lang w:val="en-150"/>
        </w:rPr>
        <w:t>: ب</w:t>
      </w:r>
      <w:r w:rsidRPr="00567986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مه</w:t>
      </w:r>
      <w:r w:rsidR="00717590"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80"/>
      </w:r>
      <w:r w:rsidRPr="00567986">
        <w:rPr>
          <w:rFonts w:asciiTheme="minorHAnsi" w:hAnsiTheme="minorHAnsi" w:cs="B Nazanin" w:hint="eastAsia"/>
          <w:szCs w:val="28"/>
          <w:rtl/>
          <w:lang w:val="en-150"/>
        </w:rPr>
        <w:t>،</w:t>
      </w:r>
      <w:r w:rsidRPr="00567986">
        <w:rPr>
          <w:rFonts w:asciiTheme="minorHAnsi" w:hAnsiTheme="minorHAnsi" w:cs="B Nazanin"/>
          <w:szCs w:val="28"/>
          <w:rtl/>
          <w:lang w:val="en-150"/>
        </w:rPr>
        <w:t xml:space="preserve"> آموزش</w:t>
      </w:r>
      <w:r w:rsidR="00717590"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81"/>
      </w:r>
      <w:r w:rsidRPr="00567986">
        <w:rPr>
          <w:rFonts w:asciiTheme="minorHAnsi" w:hAnsiTheme="minorHAnsi" w:cs="B Nazanin"/>
          <w:szCs w:val="28"/>
          <w:rtl/>
          <w:lang w:val="en-150"/>
        </w:rPr>
        <w:t>، بازار ازدواج</w:t>
      </w:r>
      <w:r w:rsidR="00717590"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82"/>
      </w:r>
      <w:r w:rsidRPr="00567986">
        <w:rPr>
          <w:rFonts w:asciiTheme="minorHAnsi" w:hAnsiTheme="minorHAnsi" w:cs="B Nazanin"/>
          <w:szCs w:val="28"/>
          <w:rtl/>
          <w:lang w:val="en-150"/>
        </w:rPr>
        <w:t>.</w:t>
      </w:r>
    </w:p>
    <w:p w14:paraId="15B4A1D0" w14:textId="749A0001" w:rsidR="00717590" w:rsidRDefault="00717590" w:rsidP="00175D40">
      <w:pPr>
        <w:pStyle w:val="Heading3"/>
        <w:bidi/>
        <w:rPr>
          <w:rtl/>
          <w:lang w:val="en-150"/>
        </w:rPr>
      </w:pPr>
      <w:bookmarkStart w:id="228" w:name="_Toc95698325"/>
      <w:r w:rsidRPr="00717590">
        <w:rPr>
          <w:rtl/>
          <w:lang w:val="en-150"/>
        </w:rPr>
        <w:t>2.2.3. تفاوت ب</w:t>
      </w:r>
      <w:r w:rsidRPr="00717590">
        <w:rPr>
          <w:rFonts w:hint="cs"/>
          <w:rtl/>
          <w:lang w:val="en-150"/>
        </w:rPr>
        <w:t>ی</w:t>
      </w:r>
      <w:r w:rsidRPr="00717590">
        <w:rPr>
          <w:rFonts w:hint="eastAsia"/>
          <w:rtl/>
          <w:lang w:val="en-150"/>
        </w:rPr>
        <w:t>ن</w:t>
      </w:r>
      <w:r w:rsidRPr="00717590">
        <w:rPr>
          <w:rtl/>
          <w:lang w:val="en-150"/>
        </w:rPr>
        <w:t xml:space="preserve"> منابع </w:t>
      </w:r>
      <w:r>
        <w:rPr>
          <w:rFonts w:hint="cs"/>
          <w:rtl/>
          <w:lang w:val="en-150"/>
        </w:rPr>
        <w:t>مشهود</w:t>
      </w:r>
      <w:r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83"/>
      </w:r>
      <w:r w:rsidRPr="00717590">
        <w:rPr>
          <w:rtl/>
          <w:lang w:val="en-150"/>
        </w:rPr>
        <w:t xml:space="preserve"> و منابع نامشهود</w:t>
      </w:r>
      <w:r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84"/>
      </w:r>
      <w:r w:rsidRPr="00717590">
        <w:rPr>
          <w:rtl/>
          <w:lang w:val="en-150"/>
        </w:rPr>
        <w:t xml:space="preserve"> </w:t>
      </w:r>
      <w:r w:rsidRPr="00717590">
        <w:rPr>
          <w:lang w:val="en-150"/>
        </w:rPr>
        <w:t>Web3.0</w:t>
      </w:r>
      <w:bookmarkEnd w:id="228"/>
    </w:p>
    <w:p w14:paraId="4A5A23B7" w14:textId="77777777" w:rsidR="00717590" w:rsidRPr="00D97424" w:rsidRDefault="00717590" w:rsidP="00175D40">
      <w:pPr>
        <w:pStyle w:val="Subtitle"/>
        <w:bidi/>
        <w:jc w:val="both"/>
        <w:rPr>
          <w:rFonts w:cs="B Nazanin"/>
          <w:sz w:val="28"/>
          <w:szCs w:val="28"/>
        </w:rPr>
      </w:pPr>
      <w:r w:rsidRPr="00D97424">
        <w:rPr>
          <w:rFonts w:cs="B Nazanin" w:hint="cs"/>
          <w:sz w:val="28"/>
          <w:szCs w:val="28"/>
          <w:rtl/>
        </w:rPr>
        <w:t>2.2.3.1</w:t>
      </w:r>
      <w:r w:rsidRPr="00D97424">
        <w:rPr>
          <w:rFonts w:cs="B Nazanin"/>
          <w:sz w:val="28"/>
          <w:szCs w:val="28"/>
          <w:rtl/>
        </w:rPr>
        <w:t xml:space="preserve"> و</w:t>
      </w:r>
      <w:r w:rsidRPr="00D97424">
        <w:rPr>
          <w:rFonts w:cs="B Nazanin" w:hint="cs"/>
          <w:sz w:val="28"/>
          <w:szCs w:val="28"/>
          <w:rtl/>
        </w:rPr>
        <w:t>ی</w:t>
      </w:r>
      <w:r w:rsidRPr="00D97424">
        <w:rPr>
          <w:rFonts w:cs="B Nazanin" w:hint="eastAsia"/>
          <w:sz w:val="28"/>
          <w:szCs w:val="28"/>
          <w:rtl/>
        </w:rPr>
        <w:t>ژگ</w:t>
      </w:r>
      <w:r w:rsidRPr="00D97424">
        <w:rPr>
          <w:rFonts w:cs="B Nazanin" w:hint="cs"/>
          <w:sz w:val="28"/>
          <w:szCs w:val="28"/>
          <w:rtl/>
        </w:rPr>
        <w:t>ی‌</w:t>
      </w:r>
      <w:r w:rsidRPr="00D97424">
        <w:rPr>
          <w:rFonts w:cs="B Nazanin"/>
          <w:sz w:val="28"/>
          <w:szCs w:val="28"/>
          <w:rtl/>
        </w:rPr>
        <w:t>ها</w:t>
      </w:r>
      <w:r w:rsidRPr="00D97424">
        <w:rPr>
          <w:rFonts w:cs="B Nazanin" w:hint="cs"/>
          <w:sz w:val="28"/>
          <w:szCs w:val="28"/>
          <w:rtl/>
        </w:rPr>
        <w:t>ی</w:t>
      </w:r>
      <w:r w:rsidRPr="00D97424">
        <w:rPr>
          <w:rFonts w:cs="B Nazanin"/>
          <w:sz w:val="28"/>
          <w:szCs w:val="28"/>
          <w:rtl/>
        </w:rPr>
        <w:t xml:space="preserve"> منابع</w:t>
      </w:r>
    </w:p>
    <w:p w14:paraId="7F18F84C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7BFA6D1F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  <w:r w:rsidRPr="0074625A">
        <w:rPr>
          <w:rFonts w:cs="B Nazanin" w:hint="eastAsia"/>
          <w:szCs w:val="28"/>
          <w:rtl/>
        </w:rPr>
        <w:t>برا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منابع نامشهود</w:t>
      </w:r>
      <w:r w:rsidRPr="0074625A">
        <w:rPr>
          <w:rStyle w:val="FootnoteReference"/>
          <w:rFonts w:cs="B Nazanin"/>
          <w:szCs w:val="28"/>
          <w:rtl/>
        </w:rPr>
        <w:footnoteReference w:id="85"/>
      </w:r>
      <w:r w:rsidRPr="0074625A">
        <w:rPr>
          <w:rFonts w:cs="B Nazanin"/>
          <w:szCs w:val="28"/>
          <w:rtl/>
        </w:rPr>
        <w:t xml:space="preserve"> مانند اطلاعات، داده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ها و پروتکل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منبع با</w:t>
      </w:r>
      <w:r w:rsidRPr="0074625A">
        <w:rPr>
          <w:rFonts w:cs="B Nazanin" w:hint="cs"/>
          <w:szCs w:val="28"/>
          <w:rtl/>
        </w:rPr>
        <w:t>ز</w:t>
      </w:r>
      <w:r w:rsidRPr="0074625A">
        <w:rPr>
          <w:rFonts w:cs="B Nazanin"/>
          <w:szCs w:val="28"/>
          <w:rtl/>
        </w:rPr>
        <w:t>، 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/>
          <w:szCs w:val="28"/>
          <w:rtl/>
        </w:rPr>
        <w:t xml:space="preserve"> </w:t>
      </w:r>
      <w:r w:rsidRPr="0074625A">
        <w:rPr>
          <w:rFonts w:cs="B Nazanin" w:hint="cs"/>
          <w:szCs w:val="28"/>
          <w:rtl/>
        </w:rPr>
        <w:t xml:space="preserve">ثابت </w:t>
      </w:r>
      <w:r w:rsidRPr="0074625A">
        <w:rPr>
          <w:rFonts w:cs="B Nazanin"/>
          <w:szCs w:val="28"/>
          <w:rtl/>
        </w:rPr>
        <w:t>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برا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تول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 xml:space="preserve"> اول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واحد و 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/>
          <w:szCs w:val="28"/>
          <w:rtl/>
        </w:rPr>
        <w:t xml:space="preserve"> کم برا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هر واحد اضاف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وجود دارد. در آ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نده</w:t>
      </w:r>
      <w:r w:rsidRPr="0074625A">
        <w:rPr>
          <w:rFonts w:cs="B Nazanin"/>
          <w:szCs w:val="28"/>
          <w:rtl/>
        </w:rPr>
        <w:t xml:space="preserve"> نزد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ک</w:t>
      </w:r>
      <w:r w:rsidRPr="0074625A">
        <w:rPr>
          <w:rFonts w:cs="B Nazanin"/>
          <w:szCs w:val="28"/>
          <w:rtl/>
        </w:rPr>
        <w:t>، احتمالاً برا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تول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 xml:space="preserve"> واحدها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اضاف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شاهد </w:t>
      </w:r>
      <w:r w:rsidRPr="0074625A">
        <w:rPr>
          <w:rFonts w:ascii="MsYekan" w:hAnsi="MsYekan" w:cs="B Nazanin"/>
          <w:color w:val="444444"/>
          <w:szCs w:val="28"/>
          <w:shd w:val="clear" w:color="auto" w:fill="FFFFFF"/>
          <w:rtl/>
        </w:rPr>
        <w:t>هزینه نهایی صفر</w:t>
      </w:r>
      <w:r w:rsidRPr="0074625A">
        <w:rPr>
          <w:rStyle w:val="FootnoteReference"/>
          <w:rFonts w:ascii="MsYekan" w:hAnsi="MsYekan" w:cs="B Nazanin"/>
          <w:color w:val="444444"/>
          <w:szCs w:val="28"/>
          <w:shd w:val="clear" w:color="auto" w:fill="FFFFFF"/>
          <w:rtl/>
        </w:rPr>
        <w:footnoteReference w:id="86"/>
      </w:r>
      <w:r w:rsidRPr="0074625A">
        <w:rPr>
          <w:rFonts w:cs="B Nazanin"/>
          <w:szCs w:val="28"/>
          <w:rtl/>
        </w:rPr>
        <w:t>خواه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م</w:t>
      </w:r>
      <w:r w:rsidRPr="0074625A">
        <w:rPr>
          <w:rFonts w:cs="B Nazanin"/>
          <w:szCs w:val="28"/>
          <w:rtl/>
        </w:rPr>
        <w:t xml:space="preserve"> بود. به عنوان مثال، فورک کردن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ک</w:t>
      </w:r>
      <w:r w:rsidRPr="0074625A">
        <w:rPr>
          <w:rFonts w:cs="B Nazanin"/>
          <w:szCs w:val="28"/>
          <w:rtl/>
        </w:rPr>
        <w:t xml:space="preserve"> </w:t>
      </w:r>
      <w:r w:rsidRPr="0074625A">
        <w:rPr>
          <w:rFonts w:cs="B Nazanin" w:hint="eastAsia"/>
          <w:szCs w:val="28"/>
          <w:rtl/>
        </w:rPr>
        <w:t>پروتکل</w:t>
      </w:r>
      <w:r w:rsidRPr="0074625A">
        <w:rPr>
          <w:rFonts w:cs="B Nazanin"/>
          <w:szCs w:val="28"/>
          <w:rtl/>
        </w:rPr>
        <w:t xml:space="preserve"> منبع باز در اکوس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ستم</w:t>
      </w:r>
      <w:r w:rsidRPr="0074625A">
        <w:rPr>
          <w:rFonts w:cs="B Nazanin"/>
          <w:szCs w:val="28"/>
          <w:rtl/>
        </w:rPr>
        <w:t xml:space="preserve"> بلاکچ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.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</w:t>
      </w:r>
      <w:r w:rsidRPr="0074625A">
        <w:rPr>
          <w:rFonts w:cs="B Nazanin"/>
          <w:szCs w:val="28"/>
          <w:rtl/>
        </w:rPr>
        <w:t xml:space="preserve">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ادداشت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دانشگاه را که دوست شما تا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پ</w:t>
      </w:r>
      <w:r w:rsidRPr="0074625A">
        <w:rPr>
          <w:rFonts w:cs="B Nazanin"/>
          <w:szCs w:val="28"/>
          <w:rtl/>
        </w:rPr>
        <w:t xml:space="preserve"> کرده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است</w:t>
      </w:r>
      <w:r w:rsidRPr="0074625A">
        <w:rPr>
          <w:rFonts w:cs="B Nazanin" w:hint="cs"/>
          <w:szCs w:val="28"/>
          <w:rtl/>
        </w:rPr>
        <w:t>،</w:t>
      </w:r>
      <w:r w:rsidRPr="0074625A">
        <w:rPr>
          <w:rFonts w:cs="B Nazanin"/>
          <w:szCs w:val="28"/>
          <w:rtl/>
        </w:rPr>
        <w:t xml:space="preserve"> کپ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کن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>.</w:t>
      </w:r>
    </w:p>
    <w:p w14:paraId="513945A8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1D322090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  <w:r w:rsidRPr="0074625A">
        <w:rPr>
          <w:rFonts w:cs="B Nazanin" w:hint="eastAsia"/>
          <w:szCs w:val="28"/>
          <w:rtl/>
        </w:rPr>
        <w:t>با</w:t>
      </w:r>
      <w:r w:rsidRPr="0074625A">
        <w:rPr>
          <w:rFonts w:cs="B Nazanin"/>
          <w:szCs w:val="28"/>
          <w:rtl/>
        </w:rPr>
        <w:t xml:space="preserve"> توجه به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ساختار جالب منابع، ه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چ</w:t>
      </w:r>
      <w:r w:rsidRPr="0074625A">
        <w:rPr>
          <w:rFonts w:cs="B Nazanin"/>
          <w:szCs w:val="28"/>
          <w:rtl/>
        </w:rPr>
        <w:t xml:space="preserve"> محدود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ت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در م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زان</w:t>
      </w:r>
      <w:r w:rsidRPr="0074625A">
        <w:rPr>
          <w:rFonts w:cs="B Nazanin"/>
          <w:szCs w:val="28"/>
          <w:rtl/>
        </w:rPr>
        <w:t xml:space="preserve"> عرضه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</w:t>
      </w:r>
      <w:r w:rsidRPr="0074625A">
        <w:rPr>
          <w:rFonts w:cs="B Nazanin"/>
          <w:szCs w:val="28"/>
          <w:rtl/>
        </w:rPr>
        <w:t xml:space="preserve"> تول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 xml:space="preserve"> منابع وجود ندارد. ب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ش</w:t>
      </w:r>
      <w:r w:rsidRPr="0074625A">
        <w:rPr>
          <w:rFonts w:cs="B Nazanin"/>
          <w:szCs w:val="28"/>
          <w:rtl/>
        </w:rPr>
        <w:t xml:space="preserve"> از </w:t>
      </w:r>
      <w:r w:rsidRPr="0074625A">
        <w:rPr>
          <w:rFonts w:cs="B Nazanin" w:hint="cs"/>
          <w:szCs w:val="28"/>
          <w:rtl/>
        </w:rPr>
        <w:t xml:space="preserve">یک </w:t>
      </w:r>
      <w:r w:rsidRPr="0074625A">
        <w:rPr>
          <w:rFonts w:cs="B Nazanin"/>
          <w:szCs w:val="28"/>
          <w:rtl/>
        </w:rPr>
        <w:t>مصرف کننده م</w:t>
      </w:r>
      <w:r w:rsidRPr="0074625A">
        <w:rPr>
          <w:rFonts w:cs="B Nazanin" w:hint="cs"/>
          <w:szCs w:val="28"/>
          <w:rtl/>
        </w:rPr>
        <w:t>ی‌</w:t>
      </w:r>
      <w:r w:rsidRPr="0074625A">
        <w:rPr>
          <w:rFonts w:cs="B Nazanin"/>
          <w:szCs w:val="28"/>
          <w:rtl/>
        </w:rPr>
        <w:t xml:space="preserve">تواند بدون کاهش مقدار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</w:t>
      </w:r>
      <w:r w:rsidRPr="0074625A">
        <w:rPr>
          <w:rFonts w:cs="B Nazanin"/>
          <w:szCs w:val="28"/>
          <w:rtl/>
        </w:rPr>
        <w:t xml:space="preserve"> ک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ف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ت</w:t>
      </w:r>
      <w:r w:rsidRPr="0074625A">
        <w:rPr>
          <w:rFonts w:cs="B Nazanin"/>
          <w:szCs w:val="28"/>
          <w:rtl/>
        </w:rPr>
        <w:t xml:space="preserve"> تول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 w:hint="cs"/>
          <w:szCs w:val="28"/>
          <w:rtl/>
        </w:rPr>
        <w:t>،</w:t>
      </w:r>
      <w:r w:rsidRPr="0074625A">
        <w:rPr>
          <w:rFonts w:cs="B Nazanin"/>
          <w:szCs w:val="28"/>
          <w:rtl/>
        </w:rPr>
        <w:t xml:space="preserve"> از آن لذت ببرد. در ع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حال، در بازارها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اطلاعات شبکه</w:t>
      </w:r>
      <w:r w:rsidRPr="0074625A">
        <w:rPr>
          <w:rFonts w:cs="B Nazanin" w:hint="cs"/>
          <w:szCs w:val="28"/>
          <w:rtl/>
        </w:rPr>
        <w:t>‌‌</w:t>
      </w:r>
      <w:r w:rsidRPr="0074625A">
        <w:rPr>
          <w:rFonts w:cs="B Nazanin"/>
          <w:szCs w:val="28"/>
          <w:rtl/>
        </w:rPr>
        <w:t>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Style w:val="FootnoteReference"/>
          <w:rFonts w:cs="B Nazanin"/>
          <w:szCs w:val="28"/>
          <w:rtl/>
        </w:rPr>
        <w:footnoteReference w:id="87"/>
      </w:r>
      <w:r w:rsidRPr="0074625A">
        <w:rPr>
          <w:rFonts w:cs="B Nazanin"/>
          <w:szCs w:val="28"/>
          <w:rtl/>
        </w:rPr>
        <w:t>، م</w:t>
      </w:r>
      <w:r w:rsidRPr="0074625A">
        <w:rPr>
          <w:rFonts w:cs="B Nazanin" w:hint="cs"/>
          <w:szCs w:val="28"/>
          <w:rtl/>
        </w:rPr>
        <w:t xml:space="preserve">شتریان </w:t>
      </w:r>
      <w:r w:rsidRPr="0074625A">
        <w:rPr>
          <w:rFonts w:cs="B Nazanin"/>
          <w:szCs w:val="28"/>
          <w:rtl/>
        </w:rPr>
        <w:t>ب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شتر</w:t>
      </w:r>
      <w:r w:rsidRPr="0074625A">
        <w:rPr>
          <w:rFonts w:cs="B Nazanin"/>
          <w:szCs w:val="28"/>
          <w:rtl/>
        </w:rPr>
        <w:t xml:space="preserve"> در بازار به معنا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سود ب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شتر</w:t>
      </w:r>
      <w:r w:rsidRPr="0074625A">
        <w:rPr>
          <w:rFonts w:cs="B Nazanin" w:hint="cs"/>
          <w:szCs w:val="28"/>
          <w:rtl/>
        </w:rPr>
        <w:t xml:space="preserve"> هر مشتری از این بازار </w:t>
      </w:r>
      <w:r w:rsidRPr="0074625A">
        <w:rPr>
          <w:rFonts w:cs="B Nazanin"/>
          <w:szCs w:val="28"/>
          <w:rtl/>
        </w:rPr>
        <w:t>است. ما م</w:t>
      </w:r>
      <w:r w:rsidRPr="0074625A">
        <w:rPr>
          <w:rFonts w:cs="B Nazanin" w:hint="cs"/>
          <w:szCs w:val="28"/>
          <w:rtl/>
        </w:rPr>
        <w:t>ی‌</w:t>
      </w:r>
      <w:r w:rsidRPr="0074625A">
        <w:rPr>
          <w:rFonts w:cs="B Nazanin"/>
          <w:szCs w:val="28"/>
          <w:rtl/>
        </w:rPr>
        <w:t>توان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م</w:t>
      </w:r>
      <w:r w:rsidRPr="0074625A">
        <w:rPr>
          <w:rFonts w:cs="B Nazanin"/>
          <w:szCs w:val="28"/>
          <w:rtl/>
        </w:rPr>
        <w:t xml:space="preserve">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مز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ت</w:t>
      </w:r>
      <w:r w:rsidRPr="0074625A">
        <w:rPr>
          <w:rFonts w:cs="B Nazanin"/>
          <w:szCs w:val="28"/>
          <w:rtl/>
        </w:rPr>
        <w:t xml:space="preserve"> را به صورت توکن نشان ده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م</w:t>
      </w:r>
      <w:r w:rsidRPr="0074625A">
        <w:rPr>
          <w:rFonts w:cs="B Nazanin"/>
          <w:szCs w:val="28"/>
          <w:rtl/>
        </w:rPr>
        <w:t>.</w:t>
      </w:r>
    </w:p>
    <w:p w14:paraId="271808AF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6011E947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  <w:r w:rsidRPr="0074625A">
        <w:rPr>
          <w:rFonts w:cs="B Nazanin" w:hint="eastAsia"/>
          <w:szCs w:val="28"/>
          <w:rtl/>
        </w:rPr>
        <w:lastRenderedPageBreak/>
        <w:t>از</w:t>
      </w:r>
      <w:r w:rsidRPr="0074625A">
        <w:rPr>
          <w:rFonts w:cs="B Nazanin"/>
          <w:szCs w:val="28"/>
          <w:rtl/>
        </w:rPr>
        <w:t xml:space="preserve">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رو، ارزش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ک</w:t>
      </w:r>
      <w:r w:rsidRPr="0074625A">
        <w:rPr>
          <w:rFonts w:cs="B Nazanin"/>
          <w:szCs w:val="28"/>
          <w:rtl/>
        </w:rPr>
        <w:t xml:space="preserve"> منبع نامشهود به شکل متفاوت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به دست م</w:t>
      </w:r>
      <w:r w:rsidRPr="0074625A">
        <w:rPr>
          <w:rFonts w:cs="B Nazanin" w:hint="cs"/>
          <w:szCs w:val="28"/>
          <w:rtl/>
        </w:rPr>
        <w:t>ی‌</w:t>
      </w:r>
      <w:r w:rsidRPr="0074625A">
        <w:rPr>
          <w:rFonts w:cs="B Nazanin"/>
          <w:szCs w:val="28"/>
          <w:rtl/>
        </w:rPr>
        <w:t>آ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>.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 w:hint="cs"/>
          <w:szCs w:val="28"/>
          <w:rtl/>
        </w:rPr>
        <w:t xml:space="preserve"> مسئله</w:t>
      </w:r>
      <w:r w:rsidRPr="0074625A">
        <w:rPr>
          <w:rFonts w:cs="B Nazanin"/>
          <w:szCs w:val="28"/>
          <w:rtl/>
        </w:rPr>
        <w:t xml:space="preserve"> 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گر</w:t>
      </w:r>
      <w:r w:rsidRPr="0074625A">
        <w:rPr>
          <w:rFonts w:cs="B Nazanin"/>
          <w:szCs w:val="28"/>
          <w:rtl/>
        </w:rPr>
        <w:t xml:space="preserve"> بر اساس 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/>
          <w:szCs w:val="28"/>
          <w:rtl/>
        </w:rPr>
        <w:t xml:space="preserve"> تول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 xml:space="preserve"> مجدد 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ست</w:t>
      </w:r>
      <w:r w:rsidRPr="0074625A">
        <w:rPr>
          <w:rFonts w:cs="B Nazanin"/>
          <w:szCs w:val="28"/>
          <w:rtl/>
        </w:rPr>
        <w:t>. ارزش اطلاعات بستگ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به </w:t>
      </w:r>
      <w:r w:rsidRPr="0074625A">
        <w:rPr>
          <w:rFonts w:cs="B Nazanin" w:hint="cs"/>
          <w:szCs w:val="28"/>
          <w:rtl/>
        </w:rPr>
        <w:t>موقعه‌ای که بفروش رفته</w:t>
      </w:r>
      <w:r w:rsidRPr="0074625A">
        <w:rPr>
          <w:rFonts w:cs="B Nazanin"/>
          <w:szCs w:val="28"/>
          <w:rtl/>
        </w:rPr>
        <w:t>، سن اطلاعات و زمان فروش دارد.</w:t>
      </w:r>
    </w:p>
    <w:p w14:paraId="2A2F427A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72161B8F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  <w:r w:rsidRPr="0074625A">
        <w:rPr>
          <w:rFonts w:cs="B Nazanin" w:hint="eastAsia"/>
          <w:szCs w:val="28"/>
          <w:rtl/>
        </w:rPr>
        <w:t>هنگام</w:t>
      </w:r>
      <w:r w:rsidRPr="0074625A">
        <w:rPr>
          <w:rFonts w:cs="B Nazanin"/>
          <w:szCs w:val="28"/>
          <w:rtl/>
        </w:rPr>
        <w:t xml:space="preserve"> فروش،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اطلاعات هنوز در اخت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ار</w:t>
      </w:r>
      <w:r w:rsidRPr="0074625A">
        <w:rPr>
          <w:rFonts w:cs="B Nazanin"/>
          <w:szCs w:val="28"/>
          <w:rtl/>
        </w:rPr>
        <w:t xml:space="preserve"> فروشنده است. به عنوان مثال، فروش 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کتاب به شما اطلاعات</w:t>
      </w:r>
      <w:r w:rsidRPr="0074625A">
        <w:rPr>
          <w:rFonts w:cs="B Nazanin" w:hint="cs"/>
          <w:szCs w:val="28"/>
          <w:rtl/>
        </w:rPr>
        <w:t xml:space="preserve"> کتاب</w:t>
      </w:r>
      <w:r w:rsidRPr="0074625A">
        <w:rPr>
          <w:rFonts w:cs="B Nazanin"/>
          <w:szCs w:val="28"/>
          <w:rtl/>
        </w:rPr>
        <w:t xml:space="preserve"> را از مغز من پاک نم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کند. در ع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</w:t>
      </w:r>
      <w:r w:rsidRPr="0074625A">
        <w:rPr>
          <w:rFonts w:cs="B Nazanin"/>
          <w:szCs w:val="28"/>
          <w:rtl/>
        </w:rPr>
        <w:t xml:space="preserve"> حال، اطلاعات را م</w:t>
      </w:r>
      <w:r w:rsidRPr="0074625A">
        <w:rPr>
          <w:rFonts w:cs="B Nazanin" w:hint="cs"/>
          <w:szCs w:val="28"/>
          <w:rtl/>
        </w:rPr>
        <w:t>ی‌</w:t>
      </w:r>
      <w:r w:rsidRPr="0074625A">
        <w:rPr>
          <w:rFonts w:cs="B Nazanin"/>
          <w:szCs w:val="28"/>
          <w:rtl/>
        </w:rPr>
        <w:t>توان خر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دار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کرد و به راحت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قابل بازگشت 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ست</w:t>
      </w:r>
      <w:r w:rsidRPr="0074625A">
        <w:rPr>
          <w:rFonts w:cs="B Nazanin"/>
          <w:szCs w:val="28"/>
          <w:rtl/>
        </w:rPr>
        <w:t>.</w:t>
      </w:r>
      <w:r w:rsidRPr="0074625A">
        <w:rPr>
          <w:rFonts w:cs="B Nazanin" w:hint="cs"/>
          <w:szCs w:val="28"/>
          <w:rtl/>
        </w:rPr>
        <w:t xml:space="preserve"> در هنگام استفاده از این کتاب، </w:t>
      </w:r>
      <w:r w:rsidRPr="0074625A">
        <w:rPr>
          <w:rFonts w:cs="B Nazanin"/>
          <w:szCs w:val="28"/>
          <w:rtl/>
        </w:rPr>
        <w:t xml:space="preserve">اطلاعات </w:t>
      </w:r>
      <w:r w:rsidRPr="0074625A">
        <w:rPr>
          <w:rFonts w:cs="B Nazanin" w:hint="cs"/>
          <w:szCs w:val="28"/>
          <w:rtl/>
        </w:rPr>
        <w:t xml:space="preserve"> موجود در کتاب برای شماست و</w:t>
      </w:r>
      <w:r w:rsidRPr="0074625A">
        <w:rPr>
          <w:rFonts w:cs="B Nazanin"/>
          <w:szCs w:val="28"/>
          <w:rtl/>
        </w:rPr>
        <w:t xml:space="preserve"> امکان ندارد که من ا</w:t>
      </w:r>
      <w:r w:rsidRPr="0074625A">
        <w:rPr>
          <w:rFonts w:cs="B Nazanin" w:hint="eastAsia"/>
          <w:szCs w:val="28"/>
          <w:rtl/>
        </w:rPr>
        <w:t>ز</w:t>
      </w:r>
      <w:r w:rsidRPr="0074625A">
        <w:rPr>
          <w:rFonts w:cs="B Nazanin"/>
          <w:szCs w:val="28"/>
          <w:rtl/>
        </w:rPr>
        <w:t xml:space="preserve"> شما بخواهم اطلاعات را حذف کرده و به من برگردان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د</w:t>
      </w:r>
      <w:r w:rsidRPr="0074625A">
        <w:rPr>
          <w:rFonts w:cs="B Nazanin"/>
          <w:szCs w:val="28"/>
          <w:rtl/>
        </w:rPr>
        <w:t>.</w:t>
      </w:r>
    </w:p>
    <w:p w14:paraId="552C239A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195E9F18" w14:textId="77777777" w:rsidR="00717590" w:rsidRPr="0074625A" w:rsidRDefault="00717590" w:rsidP="00175D40">
      <w:pPr>
        <w:bidi/>
        <w:jc w:val="both"/>
        <w:rPr>
          <w:rFonts w:cs="B Nazanin"/>
          <w:szCs w:val="28"/>
          <w:rtl/>
        </w:rPr>
      </w:pPr>
      <w:r w:rsidRPr="0074625A">
        <w:rPr>
          <w:rFonts w:cs="B Nazanin" w:hint="eastAsia"/>
          <w:szCs w:val="28"/>
          <w:rtl/>
        </w:rPr>
        <w:t>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/>
          <w:szCs w:val="28"/>
          <w:rtl/>
        </w:rPr>
        <w:t xml:space="preserve"> اقتصاد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با افزودن 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حسابدار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با فرصت</w:t>
      </w:r>
      <w:r w:rsidRPr="0074625A">
        <w:rPr>
          <w:rStyle w:val="FootnoteReference"/>
          <w:rFonts w:cs="B Nazanin"/>
          <w:szCs w:val="28"/>
          <w:rtl/>
        </w:rPr>
        <w:footnoteReference w:id="88"/>
      </w:r>
      <w:r w:rsidRPr="0074625A">
        <w:rPr>
          <w:rFonts w:cs="B Nazanin"/>
          <w:szCs w:val="28"/>
          <w:rtl/>
        </w:rPr>
        <w:t xml:space="preserve"> 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ا</w:t>
      </w:r>
      <w:r w:rsidRPr="0074625A">
        <w:rPr>
          <w:rFonts w:cs="B Nazanin"/>
          <w:szCs w:val="28"/>
          <w:rtl/>
        </w:rPr>
        <w:t xml:space="preserve"> هز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 w:hint="eastAsia"/>
          <w:szCs w:val="28"/>
          <w:rtl/>
        </w:rPr>
        <w:t>نه</w:t>
      </w:r>
      <w:r w:rsidRPr="0074625A">
        <w:rPr>
          <w:rFonts w:cs="B Nazanin" w:hint="cs"/>
          <w:szCs w:val="28"/>
          <w:rtl/>
        </w:rPr>
        <w:t>‌</w:t>
      </w:r>
      <w:r w:rsidRPr="0074625A">
        <w:rPr>
          <w:rFonts w:cs="B Nazanin"/>
          <w:szCs w:val="28"/>
          <w:rtl/>
        </w:rPr>
        <w:t>ها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Fonts w:cs="B Nazanin"/>
          <w:szCs w:val="28"/>
          <w:rtl/>
        </w:rPr>
        <w:t xml:space="preserve"> ضمن</w:t>
      </w:r>
      <w:r w:rsidRPr="0074625A">
        <w:rPr>
          <w:rFonts w:cs="B Nazanin" w:hint="cs"/>
          <w:szCs w:val="28"/>
          <w:rtl/>
        </w:rPr>
        <w:t>ی</w:t>
      </w:r>
      <w:r w:rsidRPr="0074625A">
        <w:rPr>
          <w:rStyle w:val="FootnoteReference"/>
          <w:rFonts w:cs="B Nazanin"/>
          <w:szCs w:val="28"/>
          <w:rtl/>
        </w:rPr>
        <w:footnoteReference w:id="89"/>
      </w:r>
      <w:r w:rsidRPr="0074625A">
        <w:rPr>
          <w:rFonts w:cs="B Nazanin"/>
          <w:szCs w:val="28"/>
          <w:rtl/>
        </w:rPr>
        <w:t xml:space="preserve"> محاسبه م</w:t>
      </w:r>
      <w:r w:rsidRPr="0074625A">
        <w:rPr>
          <w:rFonts w:cs="B Nazanin" w:hint="cs"/>
          <w:szCs w:val="28"/>
          <w:rtl/>
        </w:rPr>
        <w:t>ی‌</w:t>
      </w:r>
      <w:r w:rsidRPr="0074625A">
        <w:rPr>
          <w:rFonts w:cs="B Nazanin"/>
          <w:szCs w:val="28"/>
          <w:rtl/>
        </w:rPr>
        <w:t>شود</w:t>
      </w:r>
      <w:r w:rsidRPr="0074625A">
        <w:rPr>
          <w:rFonts w:cs="B Nazanin" w:hint="cs"/>
          <w:szCs w:val="28"/>
          <w:rtl/>
        </w:rPr>
        <w:t>.</w:t>
      </w:r>
    </w:p>
    <w:p w14:paraId="5E0A0E85" w14:textId="77777777" w:rsidR="00717590" w:rsidRPr="0074625A" w:rsidRDefault="00717590" w:rsidP="00175D40">
      <w:pPr>
        <w:bidi/>
        <w:jc w:val="both"/>
        <w:rPr>
          <w:rFonts w:cs="B Nazanin"/>
          <w:szCs w:val="28"/>
        </w:rPr>
      </w:pPr>
    </w:p>
    <w:p w14:paraId="1A4FFD81" w14:textId="77777777" w:rsidR="005C1F5B" w:rsidRPr="00586A7A" w:rsidRDefault="005C1F5B" w:rsidP="00175D40">
      <w:pPr>
        <w:pStyle w:val="Heading2"/>
        <w:bidi/>
        <w:jc w:val="both"/>
        <w:rPr>
          <w:rFonts w:cs="B Nazanin"/>
          <w:sz w:val="28"/>
          <w:szCs w:val="28"/>
        </w:rPr>
      </w:pPr>
      <w:bookmarkStart w:id="229" w:name="_Toc95698326"/>
      <w:r w:rsidRPr="00586A7A">
        <w:rPr>
          <w:rFonts w:cs="B Nazanin"/>
          <w:sz w:val="28"/>
          <w:szCs w:val="28"/>
          <w:rtl/>
        </w:rPr>
        <w:t>2.3 تکامل اقتصاد و فناور</w:t>
      </w:r>
      <w:r w:rsidRPr="00586A7A">
        <w:rPr>
          <w:rFonts w:cs="B Nazanin" w:hint="cs"/>
          <w:sz w:val="28"/>
          <w:szCs w:val="28"/>
          <w:rtl/>
        </w:rPr>
        <w:t>ی</w:t>
      </w:r>
      <w:bookmarkEnd w:id="229"/>
    </w:p>
    <w:p w14:paraId="09BCECD9" w14:textId="77777777" w:rsidR="005C1F5B" w:rsidRPr="00586A7A" w:rsidRDefault="005C1F5B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30" w:name="_Toc95698327"/>
      <w:r w:rsidRPr="00586A7A">
        <w:rPr>
          <w:rFonts w:cs="B Nazanin"/>
          <w:sz w:val="28"/>
          <w:szCs w:val="28"/>
          <w:rtl/>
        </w:rPr>
        <w:t>2.3.1 گذشته: اقتصاد سنت</w:t>
      </w:r>
      <w:r w:rsidRPr="00586A7A">
        <w:rPr>
          <w:rFonts w:cs="B Nazanin" w:hint="cs"/>
          <w:sz w:val="28"/>
          <w:szCs w:val="28"/>
          <w:rtl/>
        </w:rPr>
        <w:t>ی</w:t>
      </w:r>
      <w:bookmarkEnd w:id="230"/>
      <w:r w:rsidRPr="00586A7A">
        <w:rPr>
          <w:rFonts w:cs="B Nazanin"/>
          <w:sz w:val="28"/>
          <w:szCs w:val="28"/>
          <w:rtl/>
        </w:rPr>
        <w:t xml:space="preserve"> </w:t>
      </w:r>
    </w:p>
    <w:p w14:paraId="2FD6F00A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</w:p>
    <w:p w14:paraId="63C373BE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  <w:r w:rsidRPr="00586A7A">
        <w:rPr>
          <w:rFonts w:cs="B Nazanin" w:hint="eastAsia"/>
          <w:szCs w:val="28"/>
          <w:rtl/>
        </w:rPr>
        <w:t>در</w:t>
      </w:r>
      <w:r w:rsidRPr="00586A7A">
        <w:rPr>
          <w:rFonts w:cs="B Nazanin"/>
          <w:szCs w:val="28"/>
          <w:rtl/>
        </w:rPr>
        <w:t xml:space="preserve"> اقتصاد سنت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ما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Style w:val="FootnoteReference"/>
          <w:rFonts w:cs="B Nazanin"/>
          <w:szCs w:val="28"/>
          <w:rtl/>
        </w:rPr>
        <w:footnoteReference w:id="90"/>
      </w:r>
      <w:r w:rsidRPr="00586A7A">
        <w:rPr>
          <w:rFonts w:cs="B Nazanin"/>
          <w:szCs w:val="28"/>
          <w:rtl/>
        </w:rPr>
        <w:t>، توز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ع</w:t>
      </w:r>
      <w:r w:rsidRPr="00586A7A">
        <w:rPr>
          <w:rStyle w:val="FootnoteReference"/>
          <w:rFonts w:cs="B Nazanin"/>
          <w:szCs w:val="28"/>
          <w:rtl/>
        </w:rPr>
        <w:footnoteReference w:id="91"/>
      </w:r>
      <w:r w:rsidRPr="00586A7A">
        <w:rPr>
          <w:rFonts w:cs="B Nazanin"/>
          <w:szCs w:val="28"/>
          <w:rtl/>
        </w:rPr>
        <w:t xml:space="preserve"> و مصرف کالا</w:t>
      </w:r>
      <w:r w:rsidRPr="00586A7A">
        <w:rPr>
          <w:rStyle w:val="FootnoteReference"/>
          <w:rFonts w:cs="B Nazanin"/>
          <w:szCs w:val="28"/>
          <w:rtl/>
        </w:rPr>
        <w:footnoteReference w:id="92"/>
      </w:r>
      <w:r w:rsidRPr="00586A7A">
        <w:rPr>
          <w:rFonts w:cs="B Nazanin"/>
          <w:szCs w:val="28"/>
          <w:rtl/>
        </w:rPr>
        <w:t xml:space="preserve"> و خدمات</w:t>
      </w:r>
      <w:r w:rsidRPr="00586A7A">
        <w:rPr>
          <w:rStyle w:val="FootnoteReference"/>
          <w:rFonts w:cs="B Nazanin"/>
          <w:szCs w:val="28"/>
          <w:rtl/>
        </w:rPr>
        <w:footnoteReference w:id="93"/>
      </w:r>
      <w:r w:rsidRPr="00586A7A">
        <w:rPr>
          <w:rFonts w:cs="B Nazanin"/>
          <w:szCs w:val="28"/>
          <w:rtl/>
        </w:rPr>
        <w:t xml:space="preserve"> را مطالعه م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cs"/>
          <w:szCs w:val="28"/>
          <w:rtl/>
          <w:lang w:bidi="fa-IR"/>
        </w:rPr>
        <w:t>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>. ما به تعادل</w:t>
      </w:r>
      <w:r w:rsidRPr="00586A7A">
        <w:rPr>
          <w:rFonts w:cs="B Nazanin" w:hint="cs"/>
          <w:szCs w:val="28"/>
          <w:rtl/>
        </w:rPr>
        <w:t>‌</w:t>
      </w:r>
      <w:r w:rsidRPr="00586A7A">
        <w:rPr>
          <w:rFonts w:cs="B Nazanin"/>
          <w:szCs w:val="28"/>
          <w:rtl/>
        </w:rPr>
        <w:t>ها نگاه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 xml:space="preserve"> و محاسبه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 xml:space="preserve"> که چه موقع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اقلام ب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شتر</w:t>
      </w:r>
      <w:r w:rsidRPr="00586A7A">
        <w:rPr>
          <w:rFonts w:cs="B Nazanin"/>
          <w:szCs w:val="28"/>
          <w:rtl/>
        </w:rPr>
        <w:t xml:space="preserve"> را متوقف 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 xml:space="preserve"> 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را</w:t>
      </w:r>
      <w:r w:rsidRPr="00586A7A">
        <w:rPr>
          <w:rFonts w:cs="B Nazanin"/>
          <w:szCs w:val="28"/>
          <w:rtl/>
        </w:rPr>
        <w:t xml:space="preserve"> در آن زمان است که ما سودآور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را متوقف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>. ما 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کار را با محاسبه 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اقلام و درآمد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که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توان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 xml:space="preserve"> از آنها داشته باش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 xml:space="preserve"> انجام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ده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>. زمان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که 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نها</w:t>
      </w:r>
      <w:r w:rsidRPr="00586A7A">
        <w:rPr>
          <w:rFonts w:cs="B Nazanin" w:hint="cs"/>
          <w:szCs w:val="28"/>
          <w:rtl/>
        </w:rPr>
        <w:t>یی</w:t>
      </w:r>
      <w:r w:rsidRPr="00586A7A">
        <w:rPr>
          <w:rStyle w:val="FootnoteReference"/>
          <w:rFonts w:cs="B Nazanin"/>
          <w:szCs w:val="28"/>
          <w:rtl/>
        </w:rPr>
        <w:footnoteReference w:id="94"/>
      </w:r>
      <w:r w:rsidRPr="00586A7A">
        <w:rPr>
          <w:rFonts w:cs="B Nazanin"/>
          <w:szCs w:val="28"/>
          <w:rtl/>
        </w:rPr>
        <w:t xml:space="preserve"> با درآمد </w:t>
      </w:r>
      <w:r w:rsidRPr="00586A7A">
        <w:rPr>
          <w:rFonts w:cs="B Nazanin" w:hint="cs"/>
          <w:szCs w:val="28"/>
          <w:rtl/>
        </w:rPr>
        <w:t>نهایی</w:t>
      </w:r>
      <w:r w:rsidRPr="00586A7A">
        <w:rPr>
          <w:rStyle w:val="FootnoteReference"/>
          <w:rFonts w:cs="B Nazanin"/>
          <w:szCs w:val="28"/>
          <w:rtl/>
        </w:rPr>
        <w:footnoteReference w:id="95"/>
      </w:r>
      <w:r w:rsidRPr="00586A7A">
        <w:rPr>
          <w:rFonts w:cs="B Nazanin"/>
          <w:szCs w:val="28"/>
          <w:rtl/>
        </w:rPr>
        <w:t xml:space="preserve"> 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کسان</w:t>
      </w:r>
      <w:r w:rsidRPr="00586A7A">
        <w:rPr>
          <w:rFonts w:cs="B Nazanin"/>
          <w:szCs w:val="28"/>
          <w:rtl/>
        </w:rPr>
        <w:t xml:space="preserve"> باشد،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را متوقف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>.</w:t>
      </w:r>
    </w:p>
    <w:p w14:paraId="5C3C1E22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</w:p>
    <w:p w14:paraId="095CDD97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  <w:r w:rsidRPr="00586A7A">
        <w:rPr>
          <w:rFonts w:cs="B Nazanin" w:hint="eastAsia"/>
          <w:szCs w:val="28"/>
          <w:rtl/>
        </w:rPr>
        <w:t>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منطق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است، 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را</w:t>
      </w:r>
      <w:r w:rsidRPr="00586A7A">
        <w:rPr>
          <w:rFonts w:cs="B Nazanin"/>
          <w:szCs w:val="28"/>
          <w:rtl/>
        </w:rPr>
        <w:t xml:space="preserve"> اگر 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نها</w:t>
      </w:r>
      <w:r w:rsidRPr="00586A7A">
        <w:rPr>
          <w:rFonts w:cs="B Nazanin" w:hint="cs"/>
          <w:szCs w:val="28"/>
          <w:rtl/>
        </w:rPr>
        <w:t>یی</w:t>
      </w:r>
      <w:r w:rsidRPr="00586A7A">
        <w:rPr>
          <w:rFonts w:cs="B Nazanin"/>
          <w:szCs w:val="28"/>
          <w:rtl/>
        </w:rPr>
        <w:t xml:space="preserve"> شما ب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شتر</w:t>
      </w:r>
      <w:r w:rsidRPr="00586A7A">
        <w:rPr>
          <w:rFonts w:cs="B Nazanin"/>
          <w:szCs w:val="28"/>
          <w:rtl/>
        </w:rPr>
        <w:t xml:space="preserve"> از درآمد نها</w:t>
      </w:r>
      <w:r w:rsidRPr="00586A7A">
        <w:rPr>
          <w:rFonts w:cs="B Nazanin" w:hint="cs"/>
          <w:szCs w:val="28"/>
          <w:rtl/>
        </w:rPr>
        <w:t>یی</w:t>
      </w:r>
      <w:r w:rsidRPr="00586A7A">
        <w:rPr>
          <w:rFonts w:cs="B Nazanin"/>
          <w:szCs w:val="28"/>
          <w:rtl/>
        </w:rPr>
        <w:t xml:space="preserve"> شما باشد، ضرر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و نم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خواه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در چن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موقع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ت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قرار بگ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ر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>. بنابرا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>، اگر 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نها</w:t>
      </w:r>
      <w:r w:rsidRPr="00586A7A">
        <w:rPr>
          <w:rFonts w:cs="B Nazanin" w:hint="cs"/>
          <w:szCs w:val="28"/>
          <w:rtl/>
        </w:rPr>
        <w:t>یی</w:t>
      </w:r>
      <w:r w:rsidRPr="00586A7A">
        <w:rPr>
          <w:rFonts w:cs="B Nazanin"/>
          <w:szCs w:val="28"/>
          <w:rtl/>
        </w:rPr>
        <w:t xml:space="preserve"> برا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ک</w:t>
      </w:r>
      <w:r w:rsidRPr="00586A7A">
        <w:rPr>
          <w:rFonts w:cs="B Nazanin"/>
          <w:szCs w:val="28"/>
          <w:rtl/>
        </w:rPr>
        <w:t xml:space="preserve"> بشقاب 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وزا</w:t>
      </w:r>
      <w:r w:rsidRPr="00586A7A">
        <w:rPr>
          <w:rStyle w:val="FootnoteReference"/>
          <w:rFonts w:cs="B Nazanin"/>
          <w:szCs w:val="28"/>
          <w:rtl/>
        </w:rPr>
        <w:footnoteReference w:id="96"/>
      </w:r>
      <w:r w:rsidRPr="00586A7A">
        <w:rPr>
          <w:rFonts w:cs="B Nazanin"/>
          <w:szCs w:val="28"/>
          <w:rtl/>
        </w:rPr>
        <w:t xml:space="preserve"> </w:t>
      </w:r>
      <w:r w:rsidRPr="00586A7A">
        <w:rPr>
          <w:rFonts w:cs="B Nazanin" w:hint="cs"/>
          <w:szCs w:val="28"/>
          <w:rtl/>
        </w:rPr>
        <w:t>یک</w:t>
      </w:r>
      <w:r w:rsidRPr="00586A7A">
        <w:rPr>
          <w:rFonts w:cs="B Nazanin"/>
          <w:szCs w:val="28"/>
          <w:rtl/>
        </w:rPr>
        <w:t xml:space="preserve"> دلار باشد و درآمد حاصله از فروش آن بشقاب 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ز</w:t>
      </w:r>
      <w:r w:rsidRPr="00586A7A">
        <w:rPr>
          <w:rFonts w:cs="B Nazanin"/>
          <w:szCs w:val="28"/>
          <w:rtl/>
        </w:rPr>
        <w:t xml:space="preserve"> </w:t>
      </w:r>
      <w:r w:rsidRPr="00586A7A">
        <w:rPr>
          <w:rFonts w:cs="B Nazanin" w:hint="cs"/>
          <w:szCs w:val="28"/>
          <w:rtl/>
        </w:rPr>
        <w:t>یک</w:t>
      </w:r>
      <w:r w:rsidRPr="00586A7A">
        <w:rPr>
          <w:rFonts w:cs="B Nazanin"/>
          <w:szCs w:val="28"/>
          <w:rtl/>
        </w:rPr>
        <w:t xml:space="preserve"> دلار باشد، 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همان نقطه</w:t>
      </w:r>
      <w:r w:rsidRPr="00586A7A">
        <w:rPr>
          <w:rFonts w:cs="B Nazanin" w:hint="cs"/>
          <w:szCs w:val="28"/>
          <w:rtl/>
        </w:rPr>
        <w:t>‌</w:t>
      </w:r>
      <w:r w:rsidRPr="00586A7A">
        <w:rPr>
          <w:rFonts w:cs="B Nazanin"/>
          <w:szCs w:val="28"/>
          <w:rtl/>
        </w:rPr>
        <w:t>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است که شما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وزا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ب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شتر</w:t>
      </w:r>
      <w:r w:rsidRPr="00586A7A">
        <w:rPr>
          <w:rFonts w:cs="B Nazanin"/>
          <w:szCs w:val="28"/>
          <w:rtl/>
        </w:rPr>
        <w:t xml:space="preserve"> را متوقف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>.</w:t>
      </w:r>
    </w:p>
    <w:p w14:paraId="4AAD9829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</w:p>
    <w:p w14:paraId="00B3407A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</w:p>
    <w:p w14:paraId="77BD4B27" w14:textId="77777777" w:rsidR="005C1F5B" w:rsidRPr="00586A7A" w:rsidRDefault="005C1F5B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31" w:name="_Toc95698328"/>
      <w:r w:rsidRPr="00586A7A">
        <w:rPr>
          <w:rFonts w:cs="B Nazanin"/>
          <w:sz w:val="28"/>
          <w:szCs w:val="28"/>
          <w:rtl/>
        </w:rPr>
        <w:t>2.3.2. حال: اقتصاد اطلاعات</w:t>
      </w:r>
      <w:bookmarkEnd w:id="231"/>
    </w:p>
    <w:p w14:paraId="33F91846" w14:textId="77777777" w:rsidR="005C1F5B" w:rsidRPr="00586A7A" w:rsidRDefault="005C1F5B" w:rsidP="00175D40">
      <w:pPr>
        <w:bidi/>
        <w:jc w:val="both"/>
        <w:rPr>
          <w:rFonts w:cs="B Nazanin"/>
          <w:szCs w:val="28"/>
          <w:rtl/>
        </w:rPr>
      </w:pPr>
      <w:r w:rsidRPr="00586A7A">
        <w:rPr>
          <w:rFonts w:cs="B Nazanin" w:hint="eastAsia"/>
          <w:szCs w:val="28"/>
          <w:rtl/>
        </w:rPr>
        <w:t>در</w:t>
      </w:r>
      <w:r w:rsidRPr="00586A7A">
        <w:rPr>
          <w:rFonts w:cs="B Nazanin"/>
          <w:szCs w:val="28"/>
          <w:rtl/>
        </w:rPr>
        <w:t xml:space="preserve"> 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تکامل، ما نحوه تأث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ر</w:t>
      </w:r>
      <w:r w:rsidRPr="00586A7A">
        <w:rPr>
          <w:rFonts w:cs="B Nazanin"/>
          <w:szCs w:val="28"/>
          <w:rtl/>
        </w:rPr>
        <w:t xml:space="preserve"> اطلاعات و س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ستم</w:t>
      </w:r>
      <w:r w:rsidRPr="00586A7A">
        <w:rPr>
          <w:rFonts w:cs="B Nazanin" w:hint="cs"/>
          <w:szCs w:val="28"/>
          <w:rtl/>
        </w:rPr>
        <w:t>‌</w:t>
      </w:r>
      <w:r w:rsidRPr="00586A7A">
        <w:rPr>
          <w:rFonts w:cs="B Nazanin"/>
          <w:szCs w:val="28"/>
          <w:rtl/>
        </w:rPr>
        <w:t>ها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اطلاعات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بر اقتصاد و تصم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مات</w:t>
      </w:r>
      <w:r w:rsidRPr="00586A7A">
        <w:rPr>
          <w:rFonts w:cs="B Nazanin"/>
          <w:szCs w:val="28"/>
          <w:rtl/>
        </w:rPr>
        <w:t xml:space="preserve"> اقتصاد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را مطالعه م</w:t>
      </w:r>
      <w:r w:rsidRPr="00586A7A">
        <w:rPr>
          <w:rFonts w:cs="B Nazanin" w:hint="cs"/>
          <w:szCs w:val="28"/>
          <w:rtl/>
        </w:rPr>
        <w:t>ی‌</w:t>
      </w:r>
      <w:r w:rsidRPr="00586A7A">
        <w:rPr>
          <w:rFonts w:cs="B Nazanin"/>
          <w:szCs w:val="28"/>
          <w:rtl/>
        </w:rPr>
        <w:t>کن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م</w:t>
      </w:r>
      <w:r w:rsidRPr="00586A7A">
        <w:rPr>
          <w:rFonts w:cs="B Nazanin"/>
          <w:szCs w:val="28"/>
          <w:rtl/>
        </w:rPr>
        <w:t>. 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اطلاعات ساختار جد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دارد. تفاوت اصل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/>
          <w:szCs w:val="28"/>
          <w:rtl/>
        </w:rPr>
        <w:t xml:space="preserve"> ا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</w:t>
      </w:r>
      <w:r w:rsidRPr="00586A7A">
        <w:rPr>
          <w:rFonts w:cs="B Nazanin"/>
          <w:szCs w:val="28"/>
          <w:rtl/>
        </w:rPr>
        <w:t xml:space="preserve"> است که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آن پرهز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نه</w:t>
      </w:r>
      <w:r w:rsidRPr="00586A7A">
        <w:rPr>
          <w:rFonts w:cs="B Nazanin"/>
          <w:szCs w:val="28"/>
          <w:rtl/>
        </w:rPr>
        <w:t xml:space="preserve"> و تول</w:t>
      </w:r>
      <w:r w:rsidRPr="00586A7A">
        <w:rPr>
          <w:rFonts w:cs="B Nazanin" w:hint="cs"/>
          <w:szCs w:val="28"/>
          <w:rtl/>
        </w:rPr>
        <w:t>ی</w:t>
      </w:r>
      <w:r w:rsidRPr="00586A7A">
        <w:rPr>
          <w:rFonts w:cs="B Nazanin" w:hint="eastAsia"/>
          <w:szCs w:val="28"/>
          <w:rtl/>
        </w:rPr>
        <w:t>د</w:t>
      </w:r>
      <w:r w:rsidRPr="00586A7A">
        <w:rPr>
          <w:rFonts w:cs="B Nazanin"/>
          <w:szCs w:val="28"/>
          <w:rtl/>
        </w:rPr>
        <w:t xml:space="preserve"> </w:t>
      </w:r>
      <w:r w:rsidRPr="00586A7A">
        <w:rPr>
          <w:rFonts w:cs="B Nazanin" w:hint="cs"/>
          <w:szCs w:val="28"/>
          <w:rtl/>
        </w:rPr>
        <w:t>مجدد</w:t>
      </w:r>
      <w:r w:rsidRPr="00586A7A">
        <w:rPr>
          <w:rFonts w:cs="B Nazanin"/>
          <w:szCs w:val="28"/>
          <w:rtl/>
        </w:rPr>
        <w:t xml:space="preserve"> ارزان است.</w:t>
      </w:r>
    </w:p>
    <w:p w14:paraId="7624F33E" w14:textId="77777777" w:rsidR="005C1F5B" w:rsidRPr="00586A7A" w:rsidRDefault="005C1F5B" w:rsidP="00175D40">
      <w:pPr>
        <w:bidi/>
        <w:jc w:val="both"/>
        <w:rPr>
          <w:rFonts w:cs="B Nazanin"/>
          <w:szCs w:val="28"/>
        </w:rPr>
      </w:pPr>
    </w:p>
    <w:p w14:paraId="3B374CD2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  <w:r w:rsidRPr="00396963">
        <w:rPr>
          <w:rFonts w:cs="B Nazanin" w:hint="eastAsia"/>
          <w:szCs w:val="28"/>
          <w:rtl/>
        </w:rPr>
        <w:t>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کتاب را برا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مثال در نظر بگ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>. 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کتاب 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ک</w:t>
      </w:r>
      <w:r w:rsidRPr="00396963">
        <w:rPr>
          <w:rFonts w:cs="B Nazanin"/>
          <w:szCs w:val="28"/>
          <w:rtl/>
        </w:rPr>
        <w:t xml:space="preserve"> پروژه کار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سه</w:t>
      </w:r>
      <w:r w:rsidRPr="00396963">
        <w:rPr>
          <w:rFonts w:cs="B Nazanin"/>
          <w:szCs w:val="28"/>
          <w:rtl/>
        </w:rPr>
        <w:t xml:space="preserve"> ساله است و تول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 xml:space="preserve"> آن هز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نه</w:t>
      </w:r>
      <w:r w:rsidRPr="00396963">
        <w:rPr>
          <w:rFonts w:cs="B Nazanin"/>
          <w:szCs w:val="28"/>
          <w:rtl/>
        </w:rPr>
        <w:t xml:space="preserve"> بر بوده است. با 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حال، برا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چاپ مجدد، چاپگر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396963">
        <w:rPr>
          <w:rFonts w:cs="B Nazanin"/>
          <w:szCs w:val="28"/>
          <w:rtl/>
        </w:rPr>
        <w:t>تواند آن را در عرض چند ساعت تجد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 xml:space="preserve"> چاپ کند.</w:t>
      </w:r>
    </w:p>
    <w:p w14:paraId="538AEEBA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</w:p>
    <w:p w14:paraId="13F538A1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  <w:r w:rsidRPr="00396963">
        <w:rPr>
          <w:rFonts w:cs="B Nazanin" w:hint="eastAsia"/>
          <w:szCs w:val="28"/>
          <w:rtl/>
        </w:rPr>
        <w:t>بنابرا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>، ق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مت</w:t>
      </w:r>
      <w:r w:rsidRPr="00396963">
        <w:rPr>
          <w:rFonts w:cs="B Nazanin"/>
          <w:szCs w:val="28"/>
          <w:rtl/>
        </w:rPr>
        <w:t xml:space="preserve"> گذار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بر اساس هز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نه</w:t>
      </w:r>
      <w:r w:rsidRPr="00396963">
        <w:rPr>
          <w:rFonts w:cs="B Nazanin"/>
          <w:szCs w:val="28"/>
          <w:rtl/>
        </w:rPr>
        <w:t xml:space="preserve"> 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گر</w:t>
      </w:r>
      <w:r w:rsidRPr="00396963">
        <w:rPr>
          <w:rFonts w:cs="B Nazanin"/>
          <w:szCs w:val="28"/>
          <w:rtl/>
        </w:rPr>
        <w:t xml:space="preserve"> کار نم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کند. ما با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 xml:space="preserve"> ق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مت</w:t>
      </w:r>
      <w:r w:rsidRPr="00396963">
        <w:rPr>
          <w:rFonts w:cs="B Nazanin"/>
          <w:szCs w:val="28"/>
          <w:rtl/>
        </w:rPr>
        <w:t xml:space="preserve"> گذار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را با توجه به ارزش مصرف کننده</w:t>
      </w:r>
      <w:r>
        <w:rPr>
          <w:rStyle w:val="FootnoteReference"/>
          <w:rFonts w:cs="B Nazanin"/>
          <w:szCs w:val="28"/>
          <w:rtl/>
        </w:rPr>
        <w:footnoteReference w:id="97"/>
      </w:r>
      <w:r w:rsidRPr="00396963">
        <w:rPr>
          <w:rFonts w:cs="B Nazanin"/>
          <w:szCs w:val="28"/>
          <w:rtl/>
        </w:rPr>
        <w:t xml:space="preserve"> شروع کن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</w:t>
      </w:r>
      <w:r w:rsidRPr="00396963">
        <w:rPr>
          <w:rFonts w:cs="B Nazanin"/>
          <w:szCs w:val="28"/>
          <w:rtl/>
        </w:rPr>
        <w:t>، نه فقط هز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نه</w:t>
      </w:r>
      <w:r w:rsidRPr="00396963">
        <w:rPr>
          <w:rFonts w:cs="B Nazanin"/>
          <w:szCs w:val="28"/>
          <w:rtl/>
        </w:rPr>
        <w:t xml:space="preserve"> تول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>. ق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مت</w:t>
      </w:r>
      <w:r w:rsidRPr="00396963">
        <w:rPr>
          <w:rFonts w:cs="B Nazanin"/>
          <w:szCs w:val="28"/>
          <w:rtl/>
        </w:rPr>
        <w:t xml:space="preserve"> گذار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مبتن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بر ارزش از ارزش 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ک</w:t>
      </w:r>
      <w:r w:rsidRPr="00396963">
        <w:rPr>
          <w:rFonts w:cs="B Nazanin"/>
          <w:szCs w:val="28"/>
          <w:rtl/>
        </w:rPr>
        <w:t xml:space="preserve"> شبکه</w:t>
      </w:r>
      <w:r>
        <w:rPr>
          <w:rStyle w:val="FootnoteReference"/>
          <w:rFonts w:cs="B Nazanin"/>
          <w:szCs w:val="28"/>
          <w:rtl/>
        </w:rPr>
        <w:footnoteReference w:id="98"/>
      </w:r>
      <w:r w:rsidRPr="00396963">
        <w:rPr>
          <w:rFonts w:cs="B Nazanin"/>
          <w:szCs w:val="28"/>
          <w:rtl/>
        </w:rPr>
        <w:t>، ارزش عوامل خارج</w:t>
      </w:r>
      <w:r w:rsidRPr="00396963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99"/>
      </w:r>
      <w:r w:rsidRPr="00396963">
        <w:rPr>
          <w:rFonts w:cs="B Nazanin"/>
          <w:szCs w:val="28"/>
          <w:rtl/>
        </w:rPr>
        <w:t xml:space="preserve"> و ارزش مشارکت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>
        <w:rPr>
          <w:rStyle w:val="FootnoteReference"/>
          <w:rFonts w:cs="B Nazanin"/>
          <w:szCs w:val="28"/>
          <w:rtl/>
        </w:rPr>
        <w:footnoteReference w:id="100"/>
      </w:r>
      <w:r w:rsidRPr="00396963">
        <w:rPr>
          <w:rFonts w:cs="B Nazanin"/>
          <w:szCs w:val="28"/>
          <w:rtl/>
        </w:rPr>
        <w:t xml:space="preserve"> ناش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شود.</w:t>
      </w:r>
    </w:p>
    <w:p w14:paraId="418A30E9" w14:textId="77777777" w:rsidR="005C1F5B" w:rsidRPr="00396963" w:rsidRDefault="005C1F5B" w:rsidP="00175D40">
      <w:pPr>
        <w:pStyle w:val="Heading3"/>
        <w:bidi/>
        <w:jc w:val="both"/>
        <w:rPr>
          <w:sz w:val="28"/>
          <w:szCs w:val="28"/>
        </w:rPr>
      </w:pPr>
      <w:bookmarkStart w:id="232" w:name="_Toc95698329"/>
      <w:r w:rsidRPr="00396963">
        <w:rPr>
          <w:sz w:val="28"/>
          <w:szCs w:val="28"/>
          <w:rtl/>
        </w:rPr>
        <w:t>2.3.3. آ</w:t>
      </w:r>
      <w:r w:rsidRPr="00396963">
        <w:rPr>
          <w:rFonts w:hint="cs"/>
          <w:sz w:val="28"/>
          <w:szCs w:val="28"/>
          <w:rtl/>
        </w:rPr>
        <w:t>ی</w:t>
      </w:r>
      <w:r w:rsidRPr="00396963">
        <w:rPr>
          <w:rFonts w:hint="eastAsia"/>
          <w:sz w:val="28"/>
          <w:szCs w:val="28"/>
          <w:rtl/>
        </w:rPr>
        <w:t>نده</w:t>
      </w:r>
      <w:r w:rsidRPr="00396963">
        <w:rPr>
          <w:sz w:val="28"/>
          <w:szCs w:val="28"/>
          <w:rtl/>
        </w:rPr>
        <w:t>: اقتصاد د</w:t>
      </w:r>
      <w:r w:rsidRPr="00396963">
        <w:rPr>
          <w:rFonts w:hint="cs"/>
          <w:sz w:val="28"/>
          <w:szCs w:val="28"/>
          <w:rtl/>
        </w:rPr>
        <w:t>ی</w:t>
      </w:r>
      <w:r w:rsidRPr="00396963">
        <w:rPr>
          <w:rFonts w:hint="eastAsia"/>
          <w:sz w:val="28"/>
          <w:szCs w:val="28"/>
          <w:rtl/>
        </w:rPr>
        <w:t>ج</w:t>
      </w:r>
      <w:r w:rsidRPr="00396963">
        <w:rPr>
          <w:rFonts w:hint="cs"/>
          <w:sz w:val="28"/>
          <w:szCs w:val="28"/>
          <w:rtl/>
        </w:rPr>
        <w:t>ی</w:t>
      </w:r>
      <w:r w:rsidRPr="00396963">
        <w:rPr>
          <w:rFonts w:hint="eastAsia"/>
          <w:sz w:val="28"/>
          <w:szCs w:val="28"/>
          <w:rtl/>
        </w:rPr>
        <w:t>تال</w:t>
      </w:r>
      <w:r w:rsidRPr="00396963">
        <w:rPr>
          <w:sz w:val="28"/>
          <w:szCs w:val="28"/>
          <w:rtl/>
        </w:rPr>
        <w:t xml:space="preserve"> غ</w:t>
      </w:r>
      <w:r w:rsidRPr="00396963">
        <w:rPr>
          <w:rFonts w:hint="cs"/>
          <w:sz w:val="28"/>
          <w:szCs w:val="28"/>
          <w:rtl/>
        </w:rPr>
        <w:t>ی</w:t>
      </w:r>
      <w:r w:rsidRPr="00396963">
        <w:rPr>
          <w:rFonts w:hint="eastAsia"/>
          <w:sz w:val="28"/>
          <w:szCs w:val="28"/>
          <w:rtl/>
        </w:rPr>
        <w:t>ر</w:t>
      </w:r>
      <w:r w:rsidRPr="00396963">
        <w:rPr>
          <w:sz w:val="28"/>
          <w:szCs w:val="28"/>
          <w:rtl/>
        </w:rPr>
        <w:t xml:space="preserve"> متمرکز</w:t>
      </w:r>
      <w:bookmarkEnd w:id="232"/>
    </w:p>
    <w:p w14:paraId="6D832BDD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</w:p>
    <w:p w14:paraId="5C36B997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  <w:r w:rsidRPr="00396963">
        <w:rPr>
          <w:rFonts w:cs="B Nazanin" w:hint="eastAsia"/>
          <w:szCs w:val="28"/>
          <w:rtl/>
        </w:rPr>
        <w:t>ما</w:t>
      </w:r>
      <w:r w:rsidRPr="00396963">
        <w:rPr>
          <w:rFonts w:cs="B Nazanin"/>
          <w:szCs w:val="28"/>
          <w:rtl/>
        </w:rPr>
        <w:t xml:space="preserve"> امروز آ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نده</w:t>
      </w:r>
      <w:r w:rsidRPr="00396963">
        <w:rPr>
          <w:rFonts w:cs="B Nazanin"/>
          <w:szCs w:val="28"/>
          <w:rtl/>
        </w:rPr>
        <w:t xml:space="preserve"> را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ساز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</w:t>
      </w:r>
      <w:r w:rsidRPr="00396963">
        <w:rPr>
          <w:rFonts w:cs="B Nazanin"/>
          <w:szCs w:val="28"/>
          <w:rtl/>
        </w:rPr>
        <w:t xml:space="preserve">. اقتصاد </w:t>
      </w:r>
      <w:r>
        <w:rPr>
          <w:rFonts w:cs="B Nazanin" w:hint="cs"/>
          <w:szCs w:val="28"/>
          <w:rtl/>
        </w:rPr>
        <w:t xml:space="preserve">نیاز دارد </w:t>
      </w:r>
      <w:r w:rsidRPr="00396963">
        <w:rPr>
          <w:rFonts w:cs="B Nazanin"/>
          <w:szCs w:val="28"/>
          <w:rtl/>
        </w:rPr>
        <w:t>عوامل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که بر اکوس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ستم</w:t>
      </w:r>
      <w:r w:rsidRPr="00396963">
        <w:rPr>
          <w:rFonts w:cs="B Nazanin"/>
          <w:szCs w:val="28"/>
          <w:rtl/>
        </w:rPr>
        <w:t xml:space="preserve"> تأث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</w:t>
      </w:r>
      <w:r w:rsidRPr="00396963">
        <w:rPr>
          <w:rFonts w:cs="B Nazanin"/>
          <w:szCs w:val="28"/>
          <w:rtl/>
        </w:rPr>
        <w:t xml:space="preserve">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گذار</w:t>
      </w:r>
      <w:r>
        <w:rPr>
          <w:rFonts w:cs="B Nazanin" w:hint="cs"/>
          <w:szCs w:val="28"/>
          <w:rtl/>
        </w:rPr>
        <w:t>نن</w:t>
      </w:r>
      <w:r w:rsidRPr="00396963">
        <w:rPr>
          <w:rFonts w:cs="B Nazanin"/>
          <w:szCs w:val="28"/>
          <w:rtl/>
        </w:rPr>
        <w:t>د، آن</w:t>
      </w:r>
      <w:r>
        <w:rPr>
          <w:rFonts w:cs="B Nazanin" w:hint="cs"/>
          <w:szCs w:val="28"/>
          <w:rtl/>
        </w:rPr>
        <w:t xml:space="preserve"> را</w:t>
      </w:r>
      <w:r w:rsidRPr="00396963">
        <w:rPr>
          <w:rFonts w:cs="B Nazanin"/>
          <w:szCs w:val="28"/>
          <w:rtl/>
        </w:rPr>
        <w:t xml:space="preserve"> تعر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ف</w:t>
      </w:r>
      <w:r w:rsidRPr="00396963">
        <w:rPr>
          <w:rFonts w:cs="B Nazanin"/>
          <w:szCs w:val="28"/>
          <w:rtl/>
        </w:rPr>
        <w:t xml:space="preserve"> و </w:t>
      </w:r>
      <w:r>
        <w:rPr>
          <w:rFonts w:cs="B Nazanin" w:hint="cs"/>
          <w:szCs w:val="28"/>
          <w:rtl/>
        </w:rPr>
        <w:t>اداره</w:t>
      </w:r>
      <w:r w:rsidRPr="00396963">
        <w:rPr>
          <w:rFonts w:cs="B Nazanin"/>
          <w:szCs w:val="28"/>
          <w:rtl/>
        </w:rPr>
        <w:t xml:space="preserve">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کن</w:t>
      </w:r>
      <w:r>
        <w:rPr>
          <w:rFonts w:cs="B Nazanin" w:hint="cs"/>
          <w:szCs w:val="28"/>
          <w:rtl/>
        </w:rPr>
        <w:t>ن</w:t>
      </w:r>
      <w:r w:rsidRPr="00396963">
        <w:rPr>
          <w:rFonts w:cs="B Nazanin"/>
          <w:szCs w:val="28"/>
          <w:rtl/>
        </w:rPr>
        <w:t>د</w:t>
      </w:r>
      <w:r>
        <w:rPr>
          <w:rFonts w:cs="B Nazanin" w:hint="cs"/>
          <w:szCs w:val="28"/>
          <w:rtl/>
        </w:rPr>
        <w:t xml:space="preserve"> را درک کند</w:t>
      </w:r>
      <w:r w:rsidRPr="00396963">
        <w:rPr>
          <w:rFonts w:cs="B Nazanin"/>
          <w:szCs w:val="28"/>
          <w:rtl/>
        </w:rPr>
        <w:t>. با حرکت به سمت 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ج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تال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شدن، اقتصاد اطلاعات</w:t>
      </w:r>
      <w:r w:rsidRPr="00396963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01"/>
      </w:r>
      <w:r w:rsidRPr="00396963">
        <w:rPr>
          <w:rFonts w:cs="B Nazanin"/>
          <w:szCs w:val="28"/>
          <w:rtl/>
        </w:rPr>
        <w:t xml:space="preserve"> و افزا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ش</w:t>
      </w:r>
      <w:r w:rsidRPr="00396963">
        <w:rPr>
          <w:rFonts w:cs="B Nazanin"/>
          <w:szCs w:val="28"/>
          <w:rtl/>
        </w:rPr>
        <w:t xml:space="preserve"> مالک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</w:t>
      </w:r>
      <w:r w:rsidRPr="00396963">
        <w:rPr>
          <w:rFonts w:cs="B Nazanin"/>
          <w:szCs w:val="28"/>
          <w:rtl/>
        </w:rPr>
        <w:t xml:space="preserve"> فکر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(ا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ده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ها، دانش، تحق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قات</w:t>
      </w:r>
      <w:r w:rsidRPr="00396963">
        <w:rPr>
          <w:rFonts w:cs="B Nazanin"/>
          <w:szCs w:val="28"/>
          <w:rtl/>
        </w:rPr>
        <w:t>، پروتکل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منبع باز، الگور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تم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ها، داده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ها)، ما همچن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ش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وه</w:t>
      </w:r>
      <w:r w:rsidRPr="00396963">
        <w:rPr>
          <w:rFonts w:cs="B Nazanin"/>
          <w:szCs w:val="28"/>
          <w:rtl/>
        </w:rPr>
        <w:t xml:space="preserve"> کار</w:t>
      </w:r>
      <w:r>
        <w:rPr>
          <w:rFonts w:cs="B Nazanin" w:hint="cs"/>
          <w:szCs w:val="28"/>
          <w:rtl/>
        </w:rPr>
        <w:t>کرد</w:t>
      </w:r>
      <w:r w:rsidRPr="00396963">
        <w:rPr>
          <w:rFonts w:cs="B Nazanin"/>
          <w:szCs w:val="28"/>
          <w:rtl/>
        </w:rPr>
        <w:t xml:space="preserve"> اقتصاد خود را </w:t>
      </w:r>
      <w:r>
        <w:rPr>
          <w:rFonts w:cs="B Nazanin" w:hint="cs"/>
          <w:szCs w:val="28"/>
          <w:rtl/>
        </w:rPr>
        <w:t>تغییر می‌دهیم</w:t>
      </w:r>
      <w:r w:rsidRPr="00396963">
        <w:rPr>
          <w:rFonts w:cs="B Nazanin"/>
          <w:szCs w:val="28"/>
          <w:rtl/>
        </w:rPr>
        <w:t>.</w:t>
      </w:r>
    </w:p>
    <w:p w14:paraId="3A7ABCE2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</w:p>
    <w:p w14:paraId="11ACFA94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  <w:r w:rsidRPr="00396963">
        <w:rPr>
          <w:rFonts w:cs="B Nazanin" w:hint="eastAsia"/>
          <w:szCs w:val="28"/>
          <w:rtl/>
        </w:rPr>
        <w:t>اقتصاد</w:t>
      </w:r>
      <w:r w:rsidRPr="00396963">
        <w:rPr>
          <w:rFonts w:cs="B Nazanin"/>
          <w:szCs w:val="28"/>
          <w:rtl/>
        </w:rPr>
        <w:t xml:space="preserve"> اطلاعات به شکوفا</w:t>
      </w:r>
      <w:r w:rsidRPr="00396963">
        <w:rPr>
          <w:rFonts w:cs="B Nazanin" w:hint="cs"/>
          <w:szCs w:val="28"/>
          <w:rtl/>
        </w:rPr>
        <w:t>یی</w:t>
      </w:r>
      <w:r w:rsidRPr="00396963">
        <w:rPr>
          <w:rFonts w:cs="B Nazanin"/>
          <w:szCs w:val="28"/>
          <w:rtl/>
        </w:rPr>
        <w:t xml:space="preserve"> و رشد خود ادامه خواهد داد، اما 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ک</w:t>
      </w:r>
      <w:r w:rsidRPr="00396963">
        <w:rPr>
          <w:rFonts w:cs="B Nazanin"/>
          <w:szCs w:val="28"/>
          <w:rtl/>
        </w:rPr>
        <w:t xml:space="preserve"> رق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ب</w:t>
      </w:r>
      <w:r w:rsidRPr="00396963">
        <w:rPr>
          <w:rFonts w:cs="B Nazanin"/>
          <w:szCs w:val="28"/>
          <w:rtl/>
        </w:rPr>
        <w:t xml:space="preserve"> جد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 xml:space="preserve"> در 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فضا وجود دارد: اقتصادها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ج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تال</w:t>
      </w:r>
      <w:r w:rsidRPr="00396963">
        <w:rPr>
          <w:rFonts w:cs="B Nazanin"/>
          <w:szCs w:val="28"/>
          <w:rtl/>
        </w:rPr>
        <w:t xml:space="preserve"> غ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</w:t>
      </w:r>
      <w:r w:rsidRPr="00396963">
        <w:rPr>
          <w:rFonts w:cs="B Nazanin"/>
          <w:szCs w:val="28"/>
          <w:rtl/>
        </w:rPr>
        <w:t xml:space="preserve"> متمرکز. با انتقال فضا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ج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تال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به سازمان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غ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رمتمرکز</w:t>
      </w:r>
      <w:r w:rsidRPr="00396963">
        <w:rPr>
          <w:rFonts w:cs="B Nazanin"/>
          <w:szCs w:val="28"/>
          <w:rtl/>
        </w:rPr>
        <w:t>، مسائل، متغ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رها</w:t>
      </w:r>
      <w:r w:rsidRPr="00396963">
        <w:rPr>
          <w:rFonts w:cs="B Nazanin"/>
          <w:szCs w:val="28"/>
          <w:rtl/>
        </w:rPr>
        <w:t xml:space="preserve"> و مشکلات جد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بوجود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آ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د</w:t>
      </w:r>
      <w:r w:rsidRPr="00396963">
        <w:rPr>
          <w:rFonts w:cs="B Nazanin"/>
          <w:szCs w:val="28"/>
          <w:rtl/>
        </w:rPr>
        <w:t xml:space="preserve"> که منجر به اقتصاد 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ج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تال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غ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</w:t>
      </w:r>
      <w:r w:rsidRPr="00396963">
        <w:rPr>
          <w:rFonts w:cs="B Nazanin"/>
          <w:szCs w:val="28"/>
          <w:rtl/>
        </w:rPr>
        <w:t xml:space="preserve"> متمرکز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شود.</w:t>
      </w:r>
    </w:p>
    <w:p w14:paraId="3415B664" w14:textId="77777777" w:rsidR="005C1F5B" w:rsidRPr="00396963" w:rsidRDefault="005C1F5B" w:rsidP="00175D40">
      <w:pPr>
        <w:bidi/>
        <w:jc w:val="both"/>
        <w:rPr>
          <w:rFonts w:cs="B Nazanin"/>
          <w:szCs w:val="28"/>
        </w:rPr>
      </w:pPr>
    </w:p>
    <w:p w14:paraId="4002DDC4" w14:textId="77777777" w:rsidR="005C1F5B" w:rsidRDefault="005C1F5B" w:rsidP="00175D40">
      <w:pPr>
        <w:bidi/>
        <w:jc w:val="both"/>
        <w:rPr>
          <w:rFonts w:cs="B Nazanin"/>
          <w:szCs w:val="28"/>
          <w:rtl/>
        </w:rPr>
      </w:pPr>
      <w:r w:rsidRPr="00396963">
        <w:rPr>
          <w:rFonts w:cs="B Nazanin" w:hint="cs"/>
          <w:szCs w:val="28"/>
          <w:rtl/>
        </w:rPr>
        <w:lastRenderedPageBreak/>
        <w:t>ی</w:t>
      </w:r>
      <w:r w:rsidRPr="00396963">
        <w:rPr>
          <w:rFonts w:cs="B Nazanin" w:hint="eastAsia"/>
          <w:szCs w:val="28"/>
          <w:rtl/>
        </w:rPr>
        <w:t>ک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از چالش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اصل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هماهنگ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سازمان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غ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رمتمرکز</w:t>
      </w:r>
      <w:r w:rsidRPr="00396963">
        <w:rPr>
          <w:rFonts w:cs="B Nazanin"/>
          <w:szCs w:val="28"/>
          <w:rtl/>
        </w:rPr>
        <w:t xml:space="preserve"> است. ا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کار دشوار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است، ز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را</w:t>
      </w:r>
      <w:r w:rsidRPr="00396963">
        <w:rPr>
          <w:rFonts w:cs="B Nazanin"/>
          <w:szCs w:val="28"/>
          <w:rtl/>
        </w:rPr>
        <w:t xml:space="preserve"> هرکس</w:t>
      </w:r>
      <w:r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انگ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زه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>
        <w:rPr>
          <w:rStyle w:val="FootnoteReference"/>
          <w:rFonts w:cs="B Nazanin"/>
          <w:szCs w:val="28"/>
          <w:rtl/>
        </w:rPr>
        <w:footnoteReference w:id="102"/>
      </w:r>
      <w:r w:rsidRPr="00396963">
        <w:rPr>
          <w:rFonts w:cs="B Nazanin"/>
          <w:szCs w:val="28"/>
          <w:rtl/>
        </w:rPr>
        <w:t>، اهداف</w:t>
      </w:r>
      <w:r>
        <w:rPr>
          <w:rStyle w:val="FootnoteReference"/>
          <w:rFonts w:cs="B Nazanin"/>
          <w:szCs w:val="28"/>
          <w:rtl/>
        </w:rPr>
        <w:footnoteReference w:id="103"/>
      </w:r>
      <w:r w:rsidRPr="00396963">
        <w:rPr>
          <w:rFonts w:cs="B Nazanin"/>
          <w:szCs w:val="28"/>
          <w:rtl/>
        </w:rPr>
        <w:t xml:space="preserve"> و ترج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حات</w:t>
      </w:r>
      <w:r>
        <w:rPr>
          <w:rStyle w:val="FootnoteReference"/>
          <w:rFonts w:cs="B Nazanin"/>
          <w:szCs w:val="28"/>
          <w:rtl/>
        </w:rPr>
        <w:footnoteReference w:id="104"/>
      </w:r>
      <w:r w:rsidRPr="00396963">
        <w:rPr>
          <w:rFonts w:cs="B Nazanin"/>
          <w:szCs w:val="28"/>
          <w:rtl/>
        </w:rPr>
        <w:t xml:space="preserve"> متفاوت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/>
          <w:szCs w:val="28"/>
          <w:rtl/>
        </w:rPr>
        <w:t xml:space="preserve"> دارد. چگونه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توان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</w:t>
      </w:r>
      <w:r w:rsidRPr="00396963">
        <w:rPr>
          <w:rFonts w:cs="B Nazanin"/>
          <w:szCs w:val="28"/>
          <w:rtl/>
        </w:rPr>
        <w:t xml:space="preserve"> آنها را </w:t>
      </w:r>
      <w:r>
        <w:rPr>
          <w:rFonts w:cs="B Nazanin" w:hint="cs"/>
          <w:szCs w:val="28"/>
          <w:rtl/>
        </w:rPr>
        <w:t>همسو</w:t>
      </w:r>
      <w:r w:rsidRPr="00396963">
        <w:rPr>
          <w:rFonts w:cs="B Nazanin"/>
          <w:szCs w:val="28"/>
          <w:rtl/>
        </w:rPr>
        <w:t xml:space="preserve"> کن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م؟</w:t>
      </w:r>
      <w:r w:rsidRPr="00396963">
        <w:rPr>
          <w:rFonts w:cs="B Nazanin"/>
          <w:szCs w:val="28"/>
          <w:rtl/>
        </w:rPr>
        <w:t xml:space="preserve"> چگونه م</w:t>
      </w:r>
      <w:r w:rsidRPr="0039696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توان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</w:t>
      </w:r>
      <w:r w:rsidRPr="00396963">
        <w:rPr>
          <w:rFonts w:cs="B Nazanin"/>
          <w:szCs w:val="28"/>
          <w:rtl/>
        </w:rPr>
        <w:t xml:space="preserve"> توافق ب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چن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ن</w:t>
      </w:r>
      <w:r w:rsidRPr="00396963">
        <w:rPr>
          <w:rFonts w:cs="B Nazanin"/>
          <w:szCs w:val="28"/>
          <w:rtl/>
        </w:rPr>
        <w:t xml:space="preserve"> سازمان</w:t>
      </w:r>
      <w:r>
        <w:rPr>
          <w:rFonts w:cs="B Nazanin" w:hint="cs"/>
          <w:szCs w:val="28"/>
          <w:rtl/>
        </w:rPr>
        <w:t>‌</w:t>
      </w:r>
      <w:r w:rsidRPr="00396963">
        <w:rPr>
          <w:rFonts w:cs="B Nazanin"/>
          <w:szCs w:val="28"/>
          <w:rtl/>
        </w:rPr>
        <w:t>ها</w:t>
      </w:r>
      <w:r w:rsidRPr="00396963">
        <w:rPr>
          <w:rFonts w:cs="B Nazanin" w:hint="cs"/>
          <w:szCs w:val="28"/>
          <w:rtl/>
        </w:rPr>
        <w:t>یی</w:t>
      </w:r>
      <w:r w:rsidRPr="00396963">
        <w:rPr>
          <w:rFonts w:cs="B Nazanin"/>
          <w:szCs w:val="28"/>
          <w:rtl/>
        </w:rPr>
        <w:t xml:space="preserve"> را هماهنگ کن</w:t>
      </w:r>
      <w:r w:rsidRPr="00396963">
        <w:rPr>
          <w:rFonts w:cs="B Nazanin" w:hint="cs"/>
          <w:szCs w:val="28"/>
          <w:rtl/>
        </w:rPr>
        <w:t>ی</w:t>
      </w:r>
      <w:r w:rsidRPr="00396963">
        <w:rPr>
          <w:rFonts w:cs="B Nazanin" w:hint="eastAsia"/>
          <w:szCs w:val="28"/>
          <w:rtl/>
        </w:rPr>
        <w:t>م؟</w:t>
      </w:r>
    </w:p>
    <w:p w14:paraId="49026DF6" w14:textId="77777777" w:rsidR="005C1F5B" w:rsidRPr="0056555E" w:rsidRDefault="005C1F5B" w:rsidP="00175D40">
      <w:pPr>
        <w:bidi/>
        <w:jc w:val="both"/>
        <w:rPr>
          <w:rFonts w:cs="B Nazanin"/>
          <w:szCs w:val="28"/>
        </w:rPr>
      </w:pPr>
    </w:p>
    <w:p w14:paraId="30D15ABC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</w:rPr>
      </w:pPr>
      <w:r w:rsidRPr="002A3889">
        <w:rPr>
          <w:rFonts w:cs="B Nazanin"/>
          <w:sz w:val="24"/>
          <w:szCs w:val="24"/>
          <w:rtl/>
        </w:rPr>
        <w:t>ا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 w:hint="eastAsia"/>
          <w:sz w:val="24"/>
          <w:szCs w:val="24"/>
          <w:rtl/>
        </w:rPr>
        <w:t>نها</w:t>
      </w:r>
      <w:r w:rsidRPr="002A3889">
        <w:rPr>
          <w:rFonts w:cs="B Nazanin"/>
          <w:sz w:val="24"/>
          <w:szCs w:val="24"/>
          <w:rtl/>
        </w:rPr>
        <w:t xml:space="preserve"> برخ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از مشکلات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است که ما ق</w:t>
      </w:r>
      <w:r w:rsidRPr="002A3889">
        <w:rPr>
          <w:rFonts w:cs="B Nazanin" w:hint="eastAsia"/>
          <w:sz w:val="24"/>
          <w:szCs w:val="24"/>
          <w:rtl/>
        </w:rPr>
        <w:t>صد</w:t>
      </w:r>
      <w:r w:rsidRPr="002A3889">
        <w:rPr>
          <w:rFonts w:cs="B Nazanin"/>
          <w:sz w:val="24"/>
          <w:szCs w:val="24"/>
          <w:rtl/>
        </w:rPr>
        <w:t xml:space="preserve"> دار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 w:hint="eastAsia"/>
          <w:sz w:val="24"/>
          <w:szCs w:val="24"/>
          <w:rtl/>
        </w:rPr>
        <w:t>م</w:t>
      </w:r>
      <w:r w:rsidRPr="002A3889">
        <w:rPr>
          <w:rFonts w:cs="B Nazanin"/>
          <w:sz w:val="24"/>
          <w:szCs w:val="24"/>
          <w:rtl/>
        </w:rPr>
        <w:t xml:space="preserve"> با اقتصاد و </w:t>
      </w:r>
      <w:r w:rsidRPr="002A3889">
        <w:rPr>
          <w:rFonts w:cs="B Nazanin" w:hint="cs"/>
          <w:sz w:val="24"/>
          <w:szCs w:val="24"/>
          <w:rtl/>
        </w:rPr>
        <w:t>توکن‌</w:t>
      </w:r>
      <w:r w:rsidRPr="002A3889">
        <w:rPr>
          <w:rFonts w:cs="B Nazanin"/>
          <w:sz w:val="24"/>
          <w:szCs w:val="24"/>
          <w:rtl/>
        </w:rPr>
        <w:t>ها حل کن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 w:hint="eastAsia"/>
          <w:sz w:val="24"/>
          <w:szCs w:val="24"/>
          <w:rtl/>
        </w:rPr>
        <w:t>م</w:t>
      </w:r>
      <w:r w:rsidRPr="002A3889">
        <w:rPr>
          <w:rFonts w:cs="B Nazanin"/>
          <w:sz w:val="24"/>
          <w:szCs w:val="24"/>
          <w:rtl/>
        </w:rPr>
        <w:t>.</w:t>
      </w:r>
    </w:p>
    <w:p w14:paraId="6A929B49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  <w:rtl/>
        </w:rPr>
      </w:pPr>
    </w:p>
    <w:p w14:paraId="155C3A2E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</w:rPr>
      </w:pPr>
      <w:r w:rsidRPr="002A3889">
        <w:rPr>
          <w:rFonts w:cs="B Nazanin" w:hint="eastAsia"/>
          <w:sz w:val="24"/>
          <w:szCs w:val="24"/>
          <w:rtl/>
        </w:rPr>
        <w:t>فناور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ش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 w:hint="eastAsia"/>
          <w:sz w:val="24"/>
          <w:szCs w:val="24"/>
          <w:rtl/>
        </w:rPr>
        <w:t>وه</w:t>
      </w:r>
      <w:r w:rsidRPr="002A3889">
        <w:rPr>
          <w:rFonts w:cs="B Nazanin"/>
          <w:sz w:val="24"/>
          <w:szCs w:val="24"/>
          <w:rtl/>
        </w:rPr>
        <w:t xml:space="preserve"> استفاده از اصول اقتصاد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را تغ</w:t>
      </w:r>
      <w:r w:rsidRPr="002A3889">
        <w:rPr>
          <w:rFonts w:cs="B Nazanin" w:hint="cs"/>
          <w:sz w:val="24"/>
          <w:szCs w:val="24"/>
          <w:rtl/>
        </w:rPr>
        <w:t>یی</w:t>
      </w:r>
      <w:r w:rsidRPr="002A3889">
        <w:rPr>
          <w:rFonts w:cs="B Nazanin" w:hint="eastAsia"/>
          <w:sz w:val="24"/>
          <w:szCs w:val="24"/>
          <w:rtl/>
        </w:rPr>
        <w:t>ر</w:t>
      </w:r>
      <w:r w:rsidRPr="002A3889">
        <w:rPr>
          <w:rFonts w:cs="B Nazanin"/>
          <w:sz w:val="24"/>
          <w:szCs w:val="24"/>
          <w:rtl/>
        </w:rPr>
        <w:t xml:space="preserve"> داده است. خبر خوب ا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 w:hint="eastAsia"/>
          <w:sz w:val="24"/>
          <w:szCs w:val="24"/>
          <w:rtl/>
        </w:rPr>
        <w:t>ن</w:t>
      </w:r>
      <w:r w:rsidRPr="002A3889">
        <w:rPr>
          <w:rFonts w:cs="B Nazanin"/>
          <w:sz w:val="24"/>
          <w:szCs w:val="24"/>
          <w:rtl/>
        </w:rPr>
        <w:t xml:space="preserve"> است که اصول اساس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اقتصاد</w:t>
      </w:r>
      <w:r w:rsidRPr="002A3889">
        <w:rPr>
          <w:rFonts w:cs="B Nazanin" w:hint="cs"/>
          <w:sz w:val="24"/>
          <w:szCs w:val="24"/>
          <w:rtl/>
        </w:rPr>
        <w:t>ی</w:t>
      </w:r>
      <w:r w:rsidRPr="002A3889">
        <w:rPr>
          <w:rFonts w:cs="B Nazanin"/>
          <w:sz w:val="24"/>
          <w:szCs w:val="24"/>
          <w:rtl/>
        </w:rPr>
        <w:t xml:space="preserve"> تغ</w:t>
      </w:r>
      <w:r w:rsidRPr="002A3889">
        <w:rPr>
          <w:rFonts w:cs="B Nazanin" w:hint="cs"/>
          <w:sz w:val="24"/>
          <w:szCs w:val="24"/>
          <w:rtl/>
        </w:rPr>
        <w:t>یی</w:t>
      </w:r>
      <w:r w:rsidRPr="002A3889">
        <w:rPr>
          <w:rFonts w:cs="B Nazanin" w:hint="eastAsia"/>
          <w:sz w:val="24"/>
          <w:szCs w:val="24"/>
          <w:rtl/>
        </w:rPr>
        <w:t>ر</w:t>
      </w:r>
      <w:r w:rsidRPr="002A3889">
        <w:rPr>
          <w:rFonts w:cs="B Nazanin"/>
          <w:sz w:val="24"/>
          <w:szCs w:val="24"/>
          <w:rtl/>
        </w:rPr>
        <w:t xml:space="preserve"> نم</w:t>
      </w:r>
      <w:r w:rsidRPr="002A3889">
        <w:rPr>
          <w:rFonts w:cs="B Nazanin" w:hint="cs"/>
          <w:sz w:val="24"/>
          <w:szCs w:val="24"/>
          <w:rtl/>
        </w:rPr>
        <w:t>ی‌</w:t>
      </w:r>
      <w:r w:rsidRPr="002A3889">
        <w:rPr>
          <w:rFonts w:cs="B Nazanin"/>
          <w:sz w:val="24"/>
          <w:szCs w:val="24"/>
          <w:rtl/>
        </w:rPr>
        <w:t>کند.</w:t>
      </w:r>
    </w:p>
    <w:p w14:paraId="0E30B774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</w:rPr>
      </w:pPr>
    </w:p>
    <w:p w14:paraId="7DFA8E37" w14:textId="77777777" w:rsidR="005C1F5B" w:rsidRPr="002A3889" w:rsidRDefault="005C1F5B" w:rsidP="00175D40">
      <w:pPr>
        <w:pStyle w:val="Heading2"/>
        <w:bidi/>
        <w:jc w:val="both"/>
        <w:rPr>
          <w:rFonts w:cs="B Nazanin"/>
          <w:sz w:val="24"/>
          <w:szCs w:val="24"/>
          <w:rtl/>
        </w:rPr>
      </w:pPr>
      <w:bookmarkStart w:id="233" w:name="_Toc95698330"/>
      <w:r w:rsidRPr="002A3889">
        <w:rPr>
          <w:rFonts w:cs="B Nazanin"/>
          <w:sz w:val="24"/>
          <w:szCs w:val="24"/>
          <w:rtl/>
        </w:rPr>
        <w:t>2.4 جدول</w:t>
      </w:r>
      <w:r w:rsidRPr="002A3889">
        <w:rPr>
          <w:rFonts w:cs="B Nazanin" w:hint="cs"/>
          <w:sz w:val="24"/>
          <w:szCs w:val="24"/>
          <w:rtl/>
        </w:rPr>
        <w:t>ِ</w:t>
      </w:r>
      <w:r w:rsidRPr="002A3889">
        <w:rPr>
          <w:rFonts w:cs="B Nazanin"/>
          <w:sz w:val="24"/>
          <w:szCs w:val="24"/>
          <w:rtl/>
        </w:rPr>
        <w:t xml:space="preserve"> جمع بند</w:t>
      </w:r>
      <w:r w:rsidRPr="002A3889">
        <w:rPr>
          <w:rFonts w:cs="B Nazanin" w:hint="cs"/>
          <w:sz w:val="24"/>
          <w:szCs w:val="24"/>
          <w:rtl/>
        </w:rPr>
        <w:t>ی</w:t>
      </w:r>
      <w:bookmarkEnd w:id="233"/>
    </w:p>
    <w:p w14:paraId="102ED336" w14:textId="77777777" w:rsidR="005C1F5B" w:rsidRPr="002A3889" w:rsidRDefault="005C1F5B" w:rsidP="00175D40">
      <w:pPr>
        <w:bidi/>
        <w:jc w:val="both"/>
        <w:rPr>
          <w:rFonts w:asciiTheme="majorHAnsi" w:eastAsiaTheme="majorEastAsia" w:hAnsiTheme="majorHAnsi" w:cs="B Nazanin"/>
          <w:color w:val="2F5496" w:themeColor="accent1" w:themeShade="BF"/>
          <w:sz w:val="24"/>
          <w:szCs w:val="24"/>
          <w:rtl/>
        </w:rPr>
      </w:pPr>
      <w:r w:rsidRPr="002A3889">
        <w:rPr>
          <w:rFonts w:cs="B Nazanin"/>
          <w:sz w:val="24"/>
          <w:szCs w:val="24"/>
          <w:rtl/>
        </w:rPr>
        <w:br w:type="page"/>
      </w:r>
    </w:p>
    <w:p w14:paraId="6F698293" w14:textId="77777777" w:rsidR="005C1F5B" w:rsidRPr="002A3889" w:rsidRDefault="005C1F5B" w:rsidP="00175D40">
      <w:pPr>
        <w:bidi/>
        <w:jc w:val="both"/>
        <w:rPr>
          <w:sz w:val="24"/>
          <w:szCs w:val="24"/>
          <w:rtl/>
        </w:rPr>
      </w:pPr>
    </w:p>
    <w:p w14:paraId="3DC337F0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A3889">
        <w:rPr>
          <w:rFonts w:cs="B Nazanin" w:hint="cs"/>
          <w:sz w:val="24"/>
          <w:szCs w:val="24"/>
          <w:rtl/>
          <w:lang w:bidi="fa-IR"/>
        </w:rPr>
        <w:t>منابع مشهود</w:t>
      </w:r>
      <w:r w:rsidRPr="002A3889">
        <w:rPr>
          <w:rStyle w:val="FootnoteReference"/>
          <w:rFonts w:cs="B Nazanin"/>
          <w:sz w:val="24"/>
          <w:szCs w:val="24"/>
          <w:rtl/>
          <w:lang w:bidi="fa-IR"/>
        </w:rPr>
        <w:footnoteReference w:id="10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1F5B" w:rsidRPr="002A3889" w14:paraId="73617D4E" w14:textId="77777777" w:rsidTr="00D67C02">
        <w:tc>
          <w:tcPr>
            <w:tcW w:w="2337" w:type="dxa"/>
          </w:tcPr>
          <w:p w14:paraId="0545D9D1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خود انتخاب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بدست آوردن خروج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مورد نظر در اکوس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(معمولاً 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تال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با نما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ش</w:t>
            </w:r>
            <w:r w:rsidRPr="002A3889">
              <w:rPr>
                <w:rFonts w:cs="B Nazanin" w:hint="eastAsia"/>
                <w:sz w:val="24"/>
                <w:szCs w:val="24"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ف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مانند هنر</w:t>
            </w:r>
          </w:p>
        </w:tc>
        <w:tc>
          <w:tcPr>
            <w:tcW w:w="2337" w:type="dxa"/>
          </w:tcPr>
          <w:p w14:paraId="63C1E26B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هرگونه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خروج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در اکوس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(معمولاً 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تال</w:t>
            </w:r>
            <w:r w:rsidRPr="002A3889">
              <w:rPr>
                <w:rFonts w:cs="B Nazanin"/>
                <w:sz w:val="24"/>
                <w:szCs w:val="24"/>
                <w:rtl/>
              </w:rPr>
              <w:t>)</w:t>
            </w:r>
          </w:p>
        </w:tc>
        <w:tc>
          <w:tcPr>
            <w:tcW w:w="2338" w:type="dxa"/>
          </w:tcPr>
          <w:p w14:paraId="20180541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هرگونه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 گرفتن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خروج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در اکوس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(معمولاً ف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>)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548E550C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هز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نه</w:t>
            </w:r>
          </w:p>
        </w:tc>
      </w:tr>
      <w:tr w:rsidR="005C1F5B" w:rsidRPr="002A3889" w14:paraId="6D843483" w14:textId="77777777" w:rsidTr="00D67C02">
        <w:tc>
          <w:tcPr>
            <w:tcW w:w="2337" w:type="dxa"/>
          </w:tcPr>
          <w:p w14:paraId="7E111244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متغ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رها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را که بر اکوس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تأث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گذار</w:t>
            </w:r>
            <w:r w:rsidRPr="002A3889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>د، تعر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ف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 اداره 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ک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>ند، درک کن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</w:p>
          <w:p w14:paraId="6FF6C17F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14:paraId="686A1CA5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eastAsia"/>
                <w:sz w:val="24"/>
                <w:szCs w:val="24"/>
                <w:rtl/>
              </w:rPr>
              <w:t>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تأث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رگذار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 تصم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مات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شرکت کنندگان</w:t>
            </w:r>
          </w:p>
        </w:tc>
        <w:tc>
          <w:tcPr>
            <w:tcW w:w="2337" w:type="dxa"/>
          </w:tcPr>
          <w:p w14:paraId="49D9DB5B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درک مجموعه جد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متغ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رها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(اطلاعات نامشهود)</w:t>
            </w:r>
          </w:p>
          <w:p w14:paraId="45C0FDBC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14:paraId="17D300AC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eastAsia"/>
                <w:sz w:val="24"/>
                <w:szCs w:val="24"/>
                <w:rtl/>
              </w:rPr>
              <w:t>انتخاب</w:t>
            </w:r>
            <w:r w:rsidRPr="002A3889">
              <w:rPr>
                <w:rFonts w:cs="B Nazanin" w:hint="eastAsia"/>
                <w:sz w:val="24"/>
                <w:szCs w:val="24"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استراتژ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بهتر شامل فناور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اطلاعات</w:t>
            </w:r>
          </w:p>
        </w:tc>
        <w:tc>
          <w:tcPr>
            <w:tcW w:w="2338" w:type="dxa"/>
          </w:tcPr>
          <w:p w14:paraId="14CD8521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lang w:val="en-150"/>
              </w:rPr>
            </w:pP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>تول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>، توز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ع</w:t>
            </w: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 xml:space="preserve"> و مصرف را درک کن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د</w:t>
            </w:r>
          </w:p>
          <w:p w14:paraId="2B78F0C5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lang w:val="en-150"/>
              </w:rPr>
            </w:pPr>
          </w:p>
          <w:p w14:paraId="59B98EBB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lang w:val="en-150"/>
              </w:rPr>
            </w:pP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برا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 xml:space="preserve"> تصم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م</w:t>
            </w: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 xml:space="preserve"> گ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  <w:lang w:val="en-150"/>
              </w:rPr>
              <w:t>ر</w:t>
            </w:r>
            <w:r w:rsidRPr="002A3889">
              <w:rPr>
                <w:rFonts w:cs="B Nazanin" w:hint="cs"/>
                <w:sz w:val="24"/>
                <w:szCs w:val="24"/>
                <w:rtl/>
                <w:lang w:val="en-150"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  <w:lang w:val="en-150"/>
              </w:rPr>
              <w:t xml:space="preserve"> بهتر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EA57B9E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A3889">
              <w:rPr>
                <w:rFonts w:cs="B Nazanin" w:hint="cs"/>
                <w:sz w:val="24"/>
                <w:szCs w:val="24"/>
                <w:rtl/>
                <w:lang w:bidi="fa-IR"/>
              </w:rPr>
              <w:t>حد</w:t>
            </w:r>
          </w:p>
        </w:tc>
      </w:tr>
      <w:tr w:rsidR="005C1F5B" w:rsidRPr="002A3889" w14:paraId="352944D5" w14:textId="77777777" w:rsidTr="00D67C02">
        <w:tc>
          <w:tcPr>
            <w:tcW w:w="2337" w:type="dxa"/>
          </w:tcPr>
          <w:p w14:paraId="03DF76CF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اداره کردن رفتارها با اجازه دادن به شرکت کنندگان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خود انتخابی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 تشو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رفتار خاص</w:t>
            </w:r>
          </w:p>
        </w:tc>
        <w:tc>
          <w:tcPr>
            <w:tcW w:w="2337" w:type="dxa"/>
          </w:tcPr>
          <w:p w14:paraId="2EDDA85C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cs"/>
                <w:sz w:val="24"/>
                <w:szCs w:val="24"/>
                <w:rtl/>
              </w:rPr>
              <w:t>بهره بری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با تجز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 تحل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زمان توقف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در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افت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خروج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2A3889">
              <w:rPr>
                <w:rFonts w:cs="B Nazanin"/>
                <w:sz w:val="24"/>
                <w:szCs w:val="24"/>
              </w:rPr>
              <w:t>MC = MR</w:t>
            </w:r>
            <w:r w:rsidRPr="002A3889">
              <w:rPr>
                <w:rFonts w:cs="B Nazanin"/>
                <w:sz w:val="24"/>
                <w:szCs w:val="24"/>
                <w:rtl/>
              </w:rPr>
              <w:t>)، ساختار ق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مت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گذار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 و غ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ره</w:t>
            </w:r>
          </w:p>
        </w:tc>
        <w:tc>
          <w:tcPr>
            <w:tcW w:w="2338" w:type="dxa"/>
          </w:tcPr>
          <w:p w14:paraId="08909E01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cs"/>
                <w:sz w:val="24"/>
                <w:szCs w:val="24"/>
                <w:rtl/>
              </w:rPr>
              <w:t>بهره بری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با تجز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 تحل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زمان توقف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در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افت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خروج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2A3889">
              <w:rPr>
                <w:rFonts w:cs="B Nazanin"/>
                <w:sz w:val="24"/>
                <w:szCs w:val="24"/>
              </w:rPr>
              <w:t>MC = MR</w:t>
            </w:r>
            <w:r w:rsidRPr="002A3889">
              <w:rPr>
                <w:rFonts w:cs="B Nazanin"/>
                <w:sz w:val="24"/>
                <w:szCs w:val="24"/>
                <w:rtl/>
              </w:rPr>
              <w:t>)، ساختار ق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مت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گذار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ورود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ها و غ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ره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2F0A31E7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cs"/>
                <w:sz w:val="24"/>
                <w:szCs w:val="24"/>
                <w:rtl/>
              </w:rPr>
              <w:t>ارزش</w:t>
            </w:r>
          </w:p>
        </w:tc>
      </w:tr>
      <w:tr w:rsidR="005C1F5B" w:rsidRPr="002A3889" w14:paraId="7FC9E3E0" w14:textId="77777777" w:rsidTr="00D67C02">
        <w:trPr>
          <w:trHeight w:val="708"/>
        </w:trPr>
        <w:tc>
          <w:tcPr>
            <w:tcW w:w="2337" w:type="dxa"/>
          </w:tcPr>
          <w:p w14:paraId="0B427806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proofErr w:type="spellStart"/>
            <w:r w:rsidRPr="002A3889">
              <w:rPr>
                <w:rFonts w:cs="B Nazanin"/>
                <w:sz w:val="24"/>
                <w:szCs w:val="24"/>
              </w:rPr>
              <w:t>MakerDao</w:t>
            </w:r>
            <w:proofErr w:type="spellEnd"/>
            <w:r w:rsidRPr="002A3889">
              <w:rPr>
                <w:rFonts w:cs="B Nazanin"/>
                <w:sz w:val="24"/>
                <w:szCs w:val="24"/>
                <w:rtl/>
              </w:rPr>
              <w:t>. آنها رفتارها (صرفه جو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2A3889">
              <w:rPr>
                <w:rFonts w:cs="B Nazanin"/>
                <w:sz w:val="24"/>
                <w:szCs w:val="24"/>
                <w:rtl/>
              </w:rPr>
              <w:t>/ هز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نه</w:t>
            </w:r>
            <w:r w:rsidRPr="002A3889">
              <w:rPr>
                <w:rFonts w:cs="B Nazanin"/>
                <w:sz w:val="24"/>
                <w:szCs w:val="24"/>
                <w:rtl/>
              </w:rPr>
              <w:t>) را از طر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مکان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سم</w:t>
            </w:r>
            <w:r w:rsidRPr="002A3889">
              <w:rPr>
                <w:rFonts w:cs="B Nazanin" w:hint="eastAsia"/>
                <w:sz w:val="24"/>
                <w:szCs w:val="24"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 تشو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کنند. قوان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به تصو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ب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جامعه 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رسد.</w:t>
            </w:r>
          </w:p>
          <w:p w14:paraId="10032D17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14:paraId="64E57397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eastAsia"/>
                <w:sz w:val="24"/>
                <w:szCs w:val="24"/>
                <w:rtl/>
              </w:rPr>
              <w:t>ه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کس حرف آخر را نم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2A3889">
              <w:rPr>
                <w:rFonts w:cs="B Nazanin"/>
                <w:sz w:val="24"/>
                <w:szCs w:val="24"/>
                <w:rtl/>
              </w:rPr>
              <w:t>زند</w:t>
            </w:r>
          </w:p>
        </w:tc>
        <w:tc>
          <w:tcPr>
            <w:tcW w:w="2337" w:type="dxa"/>
          </w:tcPr>
          <w:p w14:paraId="51905673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 xml:space="preserve">آمازون. اجازه </w:t>
            </w:r>
            <w:r w:rsidRPr="002A3889">
              <w:rPr>
                <w:rFonts w:cs="B Nazanin" w:hint="cs"/>
                <w:sz w:val="24"/>
                <w:szCs w:val="24"/>
                <w:rtl/>
                <w:lang w:bidi="fa-IR"/>
              </w:rPr>
              <w:t>می‌دهد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اشیاء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با کارآ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شتر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معامله شوند. برخ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از قوان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و دستورالعمل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متمرکز که مردم با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از آنها پ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کنند.</w:t>
            </w:r>
          </w:p>
          <w:p w14:paraId="29515784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14:paraId="30971F59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lang w:val="en-150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آنها آخر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حرف نهایی را می‌زنند</w:t>
            </w:r>
          </w:p>
        </w:tc>
        <w:tc>
          <w:tcPr>
            <w:tcW w:w="2338" w:type="dxa"/>
          </w:tcPr>
          <w:p w14:paraId="309A5C3F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سوپر مارکت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‌</w:t>
            </w:r>
            <w:r w:rsidRPr="002A3889">
              <w:rPr>
                <w:rFonts w:cs="B Nazanin"/>
                <w:sz w:val="24"/>
                <w:szCs w:val="24"/>
                <w:rtl/>
              </w:rPr>
              <w:t>ها (تسکو). 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زان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تول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</w:rPr>
              <w:t>، زمان توقف تول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</w:rPr>
              <w:t>، نحوه کاهش هز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توز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ع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(زنج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ره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تأم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>)، نحوه تشو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مصرف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2CD1983B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2A3889">
              <w:rPr>
                <w:rFonts w:cs="B Nazanin" w:hint="cs"/>
                <w:sz w:val="24"/>
                <w:szCs w:val="24"/>
                <w:rtl/>
              </w:rPr>
              <w:t>فروخته شده</w:t>
            </w:r>
          </w:p>
        </w:tc>
      </w:tr>
      <w:tr w:rsidR="005C1F5B" w:rsidRPr="002A3889" w14:paraId="5E488BD7" w14:textId="77777777" w:rsidTr="005C1F5B">
        <w:trPr>
          <w:trHeight w:val="708"/>
        </w:trPr>
        <w:tc>
          <w:tcPr>
            <w:tcW w:w="2337" w:type="dxa"/>
            <w:shd w:val="clear" w:color="auto" w:fill="F7CAAC" w:themeFill="accent2" w:themeFillTint="66"/>
          </w:tcPr>
          <w:p w14:paraId="7F37FD69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بنابرا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،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مدیریت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ار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مهم است (از طر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طراح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مکان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سم</w:t>
            </w:r>
            <w:r w:rsidRPr="002A3889">
              <w:rPr>
                <w:rFonts w:cs="B Nazanin"/>
                <w:sz w:val="24"/>
                <w:szCs w:val="24"/>
                <w:rtl/>
              </w:rPr>
              <w:t>)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22019ADC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2A3889">
              <w:rPr>
                <w:rFonts w:cs="B Nazanin"/>
                <w:sz w:val="24"/>
                <w:szCs w:val="24"/>
                <w:rtl/>
              </w:rPr>
              <w:t>بنابرا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، اعتماد به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پلتفرم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ار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مهم است (از طر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اثرات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شبکه)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29EAB30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2A3889">
              <w:rPr>
                <w:rFonts w:cs="B Nazanin" w:hint="cs"/>
                <w:sz w:val="24"/>
                <w:szCs w:val="24"/>
                <w:rtl/>
                <w:lang w:bidi="fa-IR"/>
              </w:rPr>
              <w:t>بنابراین</w:t>
            </w:r>
            <w:r w:rsidRPr="002A3889">
              <w:rPr>
                <w:rFonts w:cs="B Nazanin"/>
                <w:sz w:val="24"/>
                <w:szCs w:val="24"/>
                <w:rtl/>
              </w:rPr>
              <w:t>، هز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تول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بس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ار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مهم است (از طر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ق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به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 w:hint="eastAsia"/>
                <w:sz w:val="24"/>
                <w:szCs w:val="24"/>
                <w:rtl/>
              </w:rPr>
              <w:t>نه</w:t>
            </w:r>
            <w:r w:rsidRPr="002A3889">
              <w:rPr>
                <w:rFonts w:cs="B Nazanin"/>
                <w:sz w:val="24"/>
                <w:szCs w:val="24"/>
                <w:rtl/>
              </w:rPr>
              <w:t xml:space="preserve"> ساز</w:t>
            </w:r>
            <w:r w:rsidRPr="002A3889">
              <w:rPr>
                <w:rFonts w:cs="B Nazanin" w:hint="cs"/>
                <w:sz w:val="24"/>
                <w:szCs w:val="24"/>
                <w:rtl/>
              </w:rPr>
              <w:t>ی</w:t>
            </w:r>
            <w:r w:rsidRPr="002A3889">
              <w:rPr>
                <w:rFonts w:cs="B Nazanin"/>
                <w:sz w:val="24"/>
                <w:szCs w:val="24"/>
                <w:rtl/>
              </w:rPr>
              <w:t>)</w:t>
            </w:r>
          </w:p>
        </w:tc>
        <w:tc>
          <w:tcPr>
            <w:tcW w:w="2338" w:type="dxa"/>
            <w:shd w:val="clear" w:color="auto" w:fill="auto"/>
          </w:tcPr>
          <w:p w14:paraId="0C1A0BEF" w14:textId="77777777" w:rsidR="005C1F5B" w:rsidRPr="002A3889" w:rsidRDefault="005C1F5B" w:rsidP="00175D4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2029A3E7" w14:textId="77777777" w:rsidR="005C1F5B" w:rsidRPr="002A3889" w:rsidRDefault="005C1F5B" w:rsidP="00175D40">
      <w:pPr>
        <w:bidi/>
        <w:jc w:val="both"/>
        <w:rPr>
          <w:rFonts w:cs="B Nazanin"/>
          <w:sz w:val="24"/>
          <w:szCs w:val="24"/>
        </w:rPr>
      </w:pPr>
    </w:p>
    <w:p w14:paraId="21043F53" w14:textId="77777777" w:rsidR="005C1F5B" w:rsidRDefault="005C1F5B" w:rsidP="00175D40">
      <w:pPr>
        <w:bidi/>
        <w:jc w:val="both"/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rtl/>
          <w:lang w:bidi="fa-IR"/>
        </w:rPr>
        <w:br w:type="page"/>
      </w:r>
    </w:p>
    <w:p w14:paraId="0F2D8FFE" w14:textId="0728BFB5" w:rsidR="005C1F5B" w:rsidRPr="00465DF0" w:rsidRDefault="003E01E1" w:rsidP="00175D40">
      <w:pPr>
        <w:pStyle w:val="Heading2"/>
        <w:bidi/>
        <w:rPr>
          <w:rFonts w:ascii="Calibri" w:hAnsi="Calibri" w:cs="Calibri"/>
          <w:rtl/>
          <w:lang w:bidi="fa-IR"/>
          <w:rPrChange w:id="234" w:author="Sara Bavifard" w:date="2022-02-04T11:51:00Z">
            <w:rPr>
              <w:rFonts w:cs="B Nazanin"/>
              <w:szCs w:val="28"/>
              <w:rtl/>
              <w:lang w:bidi="fa-IR"/>
            </w:rPr>
          </w:rPrChange>
        </w:rPr>
      </w:pPr>
      <w:bookmarkStart w:id="235" w:name="_Toc95698331"/>
      <w:r>
        <w:rPr>
          <w:rFonts w:hint="cs"/>
          <w:rtl/>
          <w:lang w:bidi="fa-IR"/>
        </w:rPr>
        <w:lastRenderedPageBreak/>
        <w:t>پی نوشت</w:t>
      </w:r>
      <w:bookmarkEnd w:id="235"/>
    </w:p>
    <w:p w14:paraId="61F9CE33" w14:textId="77777777" w:rsidR="005C1F5B" w:rsidRPr="00E524BF" w:rsidRDefault="005C1F5B" w:rsidP="00175D40">
      <w:pPr>
        <w:pStyle w:val="ListParagraph"/>
        <w:numPr>
          <w:ilvl w:val="0"/>
          <w:numId w:val="9"/>
        </w:numPr>
        <w:bidi/>
        <w:jc w:val="both"/>
        <w:rPr>
          <w:rFonts w:cs="B Nazanin"/>
          <w:szCs w:val="28"/>
        </w:rPr>
      </w:pPr>
      <w:r w:rsidRPr="00E524BF">
        <w:rPr>
          <w:rFonts w:cs="B Nazanin"/>
          <w:szCs w:val="28"/>
        </w:rPr>
        <w:t>GDP</w:t>
      </w:r>
      <w:r w:rsidRPr="00E524BF">
        <w:rPr>
          <w:rFonts w:cs="B Nazanin" w:hint="cs"/>
          <w:szCs w:val="28"/>
          <w:rtl/>
        </w:rPr>
        <w:t xml:space="preserve"> </w:t>
      </w:r>
      <w:r w:rsidRPr="00E524BF">
        <w:rPr>
          <w:rFonts w:cs="B Nazanin"/>
          <w:szCs w:val="28"/>
          <w:rtl/>
        </w:rPr>
        <w:t>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ناخالص داخل</w:t>
      </w:r>
      <w:r w:rsidRPr="00E524BF">
        <w:rPr>
          <w:rFonts w:cs="B Nazanin" w:hint="cs"/>
          <w:szCs w:val="28"/>
          <w:rtl/>
        </w:rPr>
        <w:t xml:space="preserve">ی </w:t>
      </w:r>
      <w:r w:rsidRPr="00E524BF">
        <w:rPr>
          <w:rFonts w:cs="B Nazanin"/>
          <w:szCs w:val="28"/>
          <w:rtl/>
        </w:rPr>
        <w:t>است. 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مع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ار</w:t>
      </w:r>
      <w:r w:rsidRPr="00E524BF">
        <w:rPr>
          <w:rFonts w:cs="B Nazanin"/>
          <w:szCs w:val="28"/>
          <w:rtl/>
        </w:rPr>
        <w:t xml:space="preserve"> ارزش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شده توسط 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ک</w:t>
      </w:r>
      <w:r w:rsidRPr="00E524BF">
        <w:rPr>
          <w:rFonts w:cs="B Nazanin"/>
          <w:szCs w:val="28"/>
          <w:rtl/>
        </w:rPr>
        <w:t xml:space="preserve"> کشور در طول 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ک</w:t>
      </w:r>
      <w:r w:rsidRPr="00E524BF">
        <w:rPr>
          <w:rFonts w:cs="B Nazanin"/>
          <w:szCs w:val="28"/>
          <w:rtl/>
        </w:rPr>
        <w:t xml:space="preserve"> دوره زمان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است. به طور خاص، کالاها و خدمات نها</w:t>
      </w:r>
      <w:r w:rsidRPr="00E524BF">
        <w:rPr>
          <w:rFonts w:cs="B Nazanin" w:hint="cs"/>
          <w:szCs w:val="28"/>
          <w:rtl/>
        </w:rPr>
        <w:t>یی</w:t>
      </w:r>
      <w:r w:rsidRPr="00E524BF">
        <w:rPr>
          <w:rFonts w:cs="B Nazanin"/>
          <w:szCs w:val="28"/>
          <w:rtl/>
        </w:rPr>
        <w:t xml:space="preserve">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شده را اندازه 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</w:t>
      </w:r>
      <w:r w:rsidRPr="00E524BF">
        <w:rPr>
          <w:rFonts w:cs="B Nazanin" w:hint="cs"/>
          <w:szCs w:val="28"/>
          <w:rtl/>
        </w:rPr>
        <w:t>ی‌</w:t>
      </w:r>
      <w:r w:rsidRPr="00E524BF">
        <w:rPr>
          <w:rFonts w:cs="B Nazanin"/>
          <w:szCs w:val="28"/>
          <w:rtl/>
        </w:rPr>
        <w:t>کند.</w:t>
      </w:r>
    </w:p>
    <w:p w14:paraId="47686CF1" w14:textId="77777777" w:rsidR="005C1F5B" w:rsidRPr="007C61CD" w:rsidRDefault="005C1F5B" w:rsidP="00175D40">
      <w:pPr>
        <w:bidi/>
        <w:jc w:val="both"/>
        <w:rPr>
          <w:rFonts w:cs="B Nazanin"/>
          <w:szCs w:val="28"/>
        </w:rPr>
      </w:pPr>
    </w:p>
    <w:p w14:paraId="0C284168" w14:textId="77777777" w:rsidR="005C1F5B" w:rsidRPr="00E524BF" w:rsidDel="0068069C" w:rsidRDefault="005C1F5B" w:rsidP="00175D40">
      <w:pPr>
        <w:pStyle w:val="ListParagraph"/>
        <w:numPr>
          <w:ilvl w:val="0"/>
          <w:numId w:val="9"/>
        </w:numPr>
        <w:bidi/>
        <w:jc w:val="both"/>
        <w:rPr>
          <w:del w:id="236" w:author="Sara Bavifard" w:date="2021-09-05T10:32:00Z"/>
          <w:rFonts w:cs="B Nazanin"/>
          <w:szCs w:val="28"/>
        </w:rPr>
      </w:pPr>
      <w:r w:rsidRPr="00E524BF">
        <w:rPr>
          <w:rFonts w:cs="B Nazanin" w:hint="eastAsia"/>
          <w:szCs w:val="28"/>
          <w:rtl/>
        </w:rPr>
        <w:t>بدون</w:t>
      </w:r>
      <w:r w:rsidRPr="00E524BF">
        <w:rPr>
          <w:rFonts w:cs="B Nazanin"/>
          <w:szCs w:val="28"/>
          <w:rtl/>
        </w:rPr>
        <w:t xml:space="preserve"> </w:t>
      </w:r>
      <w:r w:rsidRPr="00E524BF">
        <w:rPr>
          <w:rFonts w:cs="B Nazanin"/>
          <w:szCs w:val="28"/>
        </w:rPr>
        <w:t>Netflix</w:t>
      </w:r>
      <w:r w:rsidRPr="00E524BF">
        <w:rPr>
          <w:rFonts w:cs="B Nazanin"/>
          <w:szCs w:val="28"/>
          <w:rtl/>
        </w:rPr>
        <w:t>، شما مجبور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</w:p>
    <w:p w14:paraId="7F61DCD0" w14:textId="77777777" w:rsidR="005C1F5B" w:rsidRPr="0068069C" w:rsidRDefault="005C1F5B">
      <w:pPr>
        <w:pStyle w:val="ListParagraph"/>
        <w:numPr>
          <w:ilvl w:val="0"/>
          <w:numId w:val="9"/>
        </w:numPr>
        <w:bidi/>
        <w:jc w:val="both"/>
        <w:rPr>
          <w:rFonts w:cs="B Nazanin"/>
          <w:szCs w:val="28"/>
          <w:rPrChange w:id="237" w:author="Sara Bavifard" w:date="2021-09-05T10:32:00Z">
            <w:rPr/>
          </w:rPrChange>
        </w:rPr>
        <w:pPrChange w:id="238" w:author="Sara Bavifard" w:date="2021-09-05T10:32:00Z">
          <w:pPr>
            <w:bidi/>
          </w:pPr>
        </w:pPrChange>
      </w:pPr>
    </w:p>
    <w:p w14:paraId="686113F1" w14:textId="77777777" w:rsidR="005C1F5B" w:rsidRPr="00E524BF" w:rsidDel="0068069C" w:rsidRDefault="005C1F5B" w:rsidP="00175D40">
      <w:pPr>
        <w:pStyle w:val="ListParagraph"/>
        <w:numPr>
          <w:ilvl w:val="0"/>
          <w:numId w:val="10"/>
        </w:numPr>
        <w:bidi/>
        <w:ind w:left="1800"/>
        <w:jc w:val="both"/>
        <w:rPr>
          <w:del w:id="239" w:author="Sara Bavifard" w:date="2021-09-05T10:32:00Z"/>
          <w:rFonts w:cs="B Nazanin"/>
          <w:szCs w:val="28"/>
        </w:rPr>
      </w:pPr>
      <w:r w:rsidRPr="00E524BF">
        <w:rPr>
          <w:rFonts w:cs="B Nazanin" w:hint="eastAsia"/>
          <w:szCs w:val="28"/>
          <w:rtl/>
        </w:rPr>
        <w:t>بررس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کن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که چه ف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لم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برا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نما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ش</w:t>
      </w:r>
      <w:r w:rsidRPr="00E524BF">
        <w:rPr>
          <w:rFonts w:cs="B Nazanin"/>
          <w:szCs w:val="28"/>
          <w:rtl/>
        </w:rPr>
        <w:t xml:space="preserve"> در س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نما</w:t>
      </w:r>
      <w:r w:rsidRPr="00E524BF">
        <w:rPr>
          <w:rFonts w:cs="B Nazanin"/>
          <w:szCs w:val="28"/>
          <w:rtl/>
        </w:rPr>
        <w:t xml:space="preserve"> موجود است</w:t>
      </w:r>
    </w:p>
    <w:p w14:paraId="6F46F278" w14:textId="77777777" w:rsidR="005C1F5B" w:rsidRPr="0068069C" w:rsidRDefault="005C1F5B">
      <w:pPr>
        <w:pStyle w:val="ListParagraph"/>
        <w:numPr>
          <w:ilvl w:val="0"/>
          <w:numId w:val="10"/>
        </w:numPr>
        <w:bidi/>
        <w:ind w:left="1800"/>
        <w:jc w:val="both"/>
        <w:rPr>
          <w:rFonts w:cs="B Nazanin"/>
          <w:szCs w:val="28"/>
          <w:rPrChange w:id="240" w:author="Sara Bavifard" w:date="2021-09-05T10:32:00Z">
            <w:rPr/>
          </w:rPrChange>
        </w:rPr>
        <w:pPrChange w:id="241" w:author="Sara Bavifard" w:date="2021-09-05T10:32:00Z">
          <w:pPr>
            <w:bidi/>
            <w:ind w:left="2880"/>
          </w:pPr>
        </w:pPrChange>
      </w:pPr>
    </w:p>
    <w:p w14:paraId="0FD0D158" w14:textId="77777777" w:rsidR="005C1F5B" w:rsidRPr="00E524BF" w:rsidDel="0068069C" w:rsidRDefault="005C1F5B" w:rsidP="00175D40">
      <w:pPr>
        <w:pStyle w:val="ListParagraph"/>
        <w:numPr>
          <w:ilvl w:val="0"/>
          <w:numId w:val="10"/>
        </w:numPr>
        <w:bidi/>
        <w:ind w:left="1800"/>
        <w:jc w:val="both"/>
        <w:rPr>
          <w:del w:id="242" w:author="Sara Bavifard" w:date="2021-09-05T10:32:00Z"/>
          <w:rFonts w:cs="B Nazanin"/>
          <w:szCs w:val="28"/>
        </w:rPr>
      </w:pPr>
      <w:r w:rsidRPr="00E524BF">
        <w:rPr>
          <w:rFonts w:cs="B Nazanin" w:hint="eastAsia"/>
          <w:szCs w:val="28"/>
          <w:rtl/>
        </w:rPr>
        <w:t>ترج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ح</w:t>
      </w:r>
      <w:r w:rsidRPr="00E524BF">
        <w:rPr>
          <w:rFonts w:cs="B Nazanin"/>
          <w:szCs w:val="28"/>
          <w:rtl/>
        </w:rPr>
        <w:t xml:space="preserve"> ف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لم</w:t>
      </w:r>
      <w:r w:rsidRPr="00E524BF">
        <w:rPr>
          <w:rFonts w:cs="B Nazanin"/>
          <w:szCs w:val="28"/>
          <w:rtl/>
        </w:rPr>
        <w:t xml:space="preserve"> خود را بر اساس انتخاب</w:t>
      </w:r>
      <w:r w:rsidRPr="00E524BF"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محدود تع</w:t>
      </w:r>
      <w:r w:rsidRPr="00E524BF">
        <w:rPr>
          <w:rFonts w:cs="B Nazanin" w:hint="cs"/>
          <w:szCs w:val="28"/>
          <w:rtl/>
        </w:rPr>
        <w:t>یی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کن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و تر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لرها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مختلف را تماشا کن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تا تصم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م</w:t>
      </w:r>
      <w:r w:rsidRPr="00E524BF">
        <w:rPr>
          <w:rFonts w:cs="B Nazanin"/>
          <w:szCs w:val="28"/>
          <w:rtl/>
        </w:rPr>
        <w:t xml:space="preserve"> بگ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کدام 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ک</w:t>
      </w:r>
      <w:r w:rsidRPr="00E524BF">
        <w:rPr>
          <w:rFonts w:cs="B Nazanin"/>
          <w:szCs w:val="28"/>
          <w:rtl/>
        </w:rPr>
        <w:t xml:space="preserve"> از انتخاب</w:t>
      </w:r>
      <w:r w:rsidRPr="00E524BF"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محدود بهتر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خواهد بود</w:t>
      </w:r>
    </w:p>
    <w:p w14:paraId="58FBD83C" w14:textId="77777777" w:rsidR="005C1F5B" w:rsidRPr="0068069C" w:rsidRDefault="005C1F5B">
      <w:pPr>
        <w:pStyle w:val="ListParagraph"/>
        <w:numPr>
          <w:ilvl w:val="0"/>
          <w:numId w:val="10"/>
        </w:numPr>
        <w:bidi/>
        <w:ind w:left="1800"/>
        <w:jc w:val="both"/>
        <w:rPr>
          <w:rFonts w:cs="B Nazanin"/>
          <w:szCs w:val="28"/>
          <w:rPrChange w:id="243" w:author="Sara Bavifard" w:date="2021-09-05T10:32:00Z">
            <w:rPr/>
          </w:rPrChange>
        </w:rPr>
        <w:pPrChange w:id="244" w:author="Sara Bavifard" w:date="2021-09-05T10:32:00Z">
          <w:pPr>
            <w:bidi/>
            <w:ind w:left="2880"/>
          </w:pPr>
        </w:pPrChange>
      </w:pPr>
    </w:p>
    <w:p w14:paraId="50A369A3" w14:textId="77777777" w:rsidR="005C1F5B" w:rsidRPr="00E524BF" w:rsidDel="0068069C" w:rsidRDefault="005C1F5B" w:rsidP="00175D40">
      <w:pPr>
        <w:pStyle w:val="ListParagraph"/>
        <w:numPr>
          <w:ilvl w:val="0"/>
          <w:numId w:val="10"/>
        </w:numPr>
        <w:bidi/>
        <w:ind w:left="1800"/>
        <w:jc w:val="both"/>
        <w:rPr>
          <w:del w:id="245" w:author="Sara Bavifard" w:date="2021-09-05T10:32:00Z"/>
          <w:rFonts w:cs="B Nazanin"/>
          <w:szCs w:val="28"/>
        </w:rPr>
      </w:pPr>
      <w:r w:rsidRPr="00E524BF">
        <w:rPr>
          <w:rFonts w:cs="B Nazanin" w:hint="eastAsia"/>
          <w:szCs w:val="28"/>
          <w:rtl/>
        </w:rPr>
        <w:t>زمان</w:t>
      </w:r>
      <w:r w:rsidRPr="00E524BF"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موجود را بررس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کن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</w:p>
    <w:p w14:paraId="28186503" w14:textId="77777777" w:rsidR="005C1F5B" w:rsidRPr="0068069C" w:rsidRDefault="005C1F5B">
      <w:pPr>
        <w:pStyle w:val="ListParagraph"/>
        <w:numPr>
          <w:ilvl w:val="0"/>
          <w:numId w:val="10"/>
        </w:numPr>
        <w:bidi/>
        <w:ind w:left="1800"/>
        <w:jc w:val="both"/>
        <w:rPr>
          <w:rFonts w:cs="B Nazanin"/>
          <w:szCs w:val="28"/>
          <w:rPrChange w:id="246" w:author="Sara Bavifard" w:date="2021-09-05T10:32:00Z">
            <w:rPr/>
          </w:rPrChange>
        </w:rPr>
        <w:pPrChange w:id="247" w:author="Sara Bavifard" w:date="2021-09-05T10:32:00Z">
          <w:pPr>
            <w:bidi/>
            <w:ind w:left="2880"/>
          </w:pPr>
        </w:pPrChange>
      </w:pPr>
    </w:p>
    <w:p w14:paraId="4AE7F2EA" w14:textId="77777777" w:rsidR="005C1F5B" w:rsidRPr="00E524BF" w:rsidRDefault="005C1F5B" w:rsidP="00175D40">
      <w:pPr>
        <w:pStyle w:val="ListParagraph"/>
        <w:numPr>
          <w:ilvl w:val="0"/>
          <w:numId w:val="10"/>
        </w:numPr>
        <w:bidi/>
        <w:ind w:left="1800"/>
        <w:jc w:val="both"/>
        <w:rPr>
          <w:rFonts w:cs="B Nazanin"/>
          <w:szCs w:val="28"/>
        </w:rPr>
      </w:pPr>
      <w:r w:rsidRPr="00E524BF">
        <w:rPr>
          <w:rFonts w:cs="B Nazanin" w:hint="eastAsia"/>
          <w:szCs w:val="28"/>
          <w:rtl/>
        </w:rPr>
        <w:t>ممکن</w:t>
      </w:r>
      <w:r w:rsidRPr="00E524BF">
        <w:rPr>
          <w:rFonts w:cs="B Nazanin"/>
          <w:szCs w:val="28"/>
          <w:rtl/>
        </w:rPr>
        <w:t xml:space="preserve"> است ه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چ</w:t>
      </w:r>
      <w:r w:rsidRPr="00E524BF">
        <w:rPr>
          <w:rFonts w:cs="B Nazanin"/>
          <w:szCs w:val="28"/>
          <w:rtl/>
        </w:rPr>
        <w:t xml:space="preserve"> زمان بند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در دسترس نباشد 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ا</w:t>
      </w:r>
      <w:r w:rsidRPr="00E524BF">
        <w:rPr>
          <w:rFonts w:cs="B Nazanin"/>
          <w:szCs w:val="28"/>
          <w:rtl/>
        </w:rPr>
        <w:t xml:space="preserve"> صندل</w:t>
      </w:r>
      <w:r w:rsidRPr="00E524BF">
        <w:rPr>
          <w:rFonts w:cs="B Nazanin" w:hint="cs"/>
          <w:szCs w:val="28"/>
          <w:rtl/>
        </w:rPr>
        <w:t>ی‌</w:t>
      </w:r>
      <w:r w:rsidRPr="00E524BF">
        <w:rPr>
          <w:rFonts w:cs="B Nazanin"/>
          <w:szCs w:val="28"/>
          <w:rtl/>
        </w:rPr>
        <w:t>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ترج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ح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در دسترس نباشند</w:t>
      </w:r>
    </w:p>
    <w:p w14:paraId="3F5ED825" w14:textId="77777777" w:rsidR="005C1F5B" w:rsidRPr="007C61CD" w:rsidRDefault="005C1F5B" w:rsidP="00175D40">
      <w:pPr>
        <w:bidi/>
        <w:jc w:val="both"/>
        <w:rPr>
          <w:rFonts w:cs="B Nazanin"/>
          <w:szCs w:val="28"/>
        </w:rPr>
      </w:pPr>
    </w:p>
    <w:p w14:paraId="3496D4D1" w14:textId="77777777" w:rsidR="005C1F5B" w:rsidRPr="009C232C" w:rsidRDefault="005C1F5B" w:rsidP="00175D40">
      <w:pPr>
        <w:pStyle w:val="ListParagraph"/>
        <w:numPr>
          <w:ilvl w:val="0"/>
          <w:numId w:val="11"/>
        </w:numPr>
        <w:bidi/>
        <w:jc w:val="both"/>
        <w:rPr>
          <w:rFonts w:cs="B Nazanin"/>
          <w:szCs w:val="28"/>
        </w:rPr>
      </w:pPr>
      <w:r w:rsidRPr="009C232C">
        <w:rPr>
          <w:rFonts w:cs="B Nazanin"/>
          <w:szCs w:val="28"/>
          <w:rtl/>
        </w:rPr>
        <w:t>اقتصاد با ارسطو</w:t>
      </w:r>
      <w:r>
        <w:rPr>
          <w:rStyle w:val="FootnoteReference"/>
          <w:rFonts w:cs="B Nazanin"/>
          <w:szCs w:val="28"/>
          <w:rtl/>
        </w:rPr>
        <w:footnoteReference w:id="106"/>
      </w:r>
      <w:r w:rsidRPr="009C232C">
        <w:rPr>
          <w:rFonts w:cs="B Nazanin"/>
          <w:szCs w:val="28"/>
          <w:rtl/>
        </w:rPr>
        <w:t xml:space="preserve"> در قرن چهارم قبل از م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لاد</w:t>
      </w:r>
      <w:r w:rsidRPr="009C232C">
        <w:rPr>
          <w:rFonts w:cs="B Nazanin"/>
          <w:szCs w:val="28"/>
          <w:rtl/>
        </w:rPr>
        <w:t xml:space="preserve"> به عنوان فلسفه</w:t>
      </w:r>
      <w:r w:rsidRPr="009C232C">
        <w:rPr>
          <w:rFonts w:cs="B Nazanin" w:hint="cs"/>
          <w:szCs w:val="28"/>
          <w:rtl/>
        </w:rPr>
        <w:t>‌</w:t>
      </w:r>
      <w:r w:rsidRPr="009C232C">
        <w:rPr>
          <w:rFonts w:cs="B Nazanin"/>
          <w:szCs w:val="28"/>
          <w:rtl/>
        </w:rPr>
        <w:t>ا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شروع شد که بر اساس نظر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ه</w:t>
      </w:r>
      <w:r w:rsidRPr="009C232C">
        <w:rPr>
          <w:rFonts w:cs="B Nazanin"/>
          <w:szCs w:val="28"/>
          <w:rtl/>
        </w:rPr>
        <w:t xml:space="preserve"> ارزش و ق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مت</w:t>
      </w:r>
      <w:r w:rsidRPr="009C232C">
        <w:rPr>
          <w:rFonts w:cs="B Nazanin"/>
          <w:szCs w:val="28"/>
          <w:rtl/>
        </w:rPr>
        <w:t xml:space="preserve"> گذار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بنا شده بود. در قرن شانزدهم، اسکروف</w:t>
      </w:r>
      <w:r w:rsidRPr="009C232C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07"/>
      </w:r>
      <w:r w:rsidRPr="009C232C">
        <w:rPr>
          <w:rFonts w:cs="B Nazanin"/>
          <w:szCs w:val="28"/>
          <w:rtl/>
        </w:rPr>
        <w:t xml:space="preserve"> (1579) و دارانزانت</w:t>
      </w:r>
      <w:r w:rsidRPr="009C232C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08"/>
      </w:r>
      <w:r w:rsidRPr="009C232C">
        <w:rPr>
          <w:rFonts w:cs="B Nazanin"/>
          <w:szCs w:val="28"/>
          <w:rtl/>
        </w:rPr>
        <w:t xml:space="preserve"> (1588) با نظر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ه</w:t>
      </w:r>
      <w:r w:rsidRPr="009C232C">
        <w:rPr>
          <w:rFonts w:cs="B Nazanin"/>
          <w:szCs w:val="28"/>
          <w:rtl/>
        </w:rPr>
        <w:t xml:space="preserve"> "فلز</w:t>
      </w:r>
      <w:r w:rsidRPr="009C232C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09"/>
      </w:r>
      <w:r w:rsidRPr="009C232C">
        <w:rPr>
          <w:rFonts w:cs="B Nazanin"/>
          <w:szCs w:val="28"/>
          <w:rtl/>
        </w:rPr>
        <w:t>" پول بر اساس مفهوم کل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ارزش</w:t>
      </w:r>
      <w:r w:rsidRPr="009C232C">
        <w:rPr>
          <w:rFonts w:cs="B Nazanin" w:hint="cs"/>
          <w:szCs w:val="28"/>
          <w:rtl/>
        </w:rPr>
        <w:t xml:space="preserve"> در</w:t>
      </w:r>
      <w:r w:rsidRPr="009C232C">
        <w:rPr>
          <w:rFonts w:cs="B Nazanin"/>
          <w:szCs w:val="28"/>
          <w:rtl/>
        </w:rPr>
        <w:t xml:space="preserve"> استفاده، </w:t>
      </w:r>
      <w:r w:rsidRPr="009C232C">
        <w:rPr>
          <w:rFonts w:cs="B Nazanin" w:hint="cs"/>
          <w:szCs w:val="28"/>
          <w:rtl/>
        </w:rPr>
        <w:t>تحقیق</w:t>
      </w:r>
      <w:r w:rsidRPr="009C232C">
        <w:rPr>
          <w:rFonts w:cs="B Nazanin"/>
          <w:szCs w:val="28"/>
          <w:rtl/>
        </w:rPr>
        <w:t xml:space="preserve"> را ادامه دادند. در قرن</w:t>
      </w:r>
      <w:r w:rsidRPr="009C232C">
        <w:rPr>
          <w:rFonts w:cs="B Nazanin" w:hint="cs"/>
          <w:szCs w:val="28"/>
          <w:rtl/>
        </w:rPr>
        <w:t>‌</w:t>
      </w:r>
      <w:r w:rsidRPr="009C232C">
        <w:rPr>
          <w:rFonts w:cs="B Nazanin"/>
          <w:szCs w:val="28"/>
          <w:rtl/>
        </w:rPr>
        <w:t>ها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17 و 18 مونتانار</w:t>
      </w:r>
      <w:r w:rsidRPr="009C232C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10"/>
      </w:r>
      <w:r w:rsidRPr="009C232C">
        <w:rPr>
          <w:rFonts w:cs="B Nazanin"/>
          <w:szCs w:val="28"/>
          <w:rtl/>
        </w:rPr>
        <w:t xml:space="preserve"> (1680 و 1683) و گال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ن</w:t>
      </w:r>
      <w:r w:rsidRPr="009C232C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11"/>
      </w:r>
      <w:r w:rsidRPr="009C232C">
        <w:rPr>
          <w:rFonts w:cs="B Nazanin"/>
          <w:szCs w:val="28"/>
          <w:rtl/>
        </w:rPr>
        <w:t xml:space="preserve"> (1750) در مورد نظر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ه</w:t>
      </w:r>
      <w:r w:rsidRPr="009C232C">
        <w:rPr>
          <w:rFonts w:cs="B Nazanin"/>
          <w:szCs w:val="28"/>
          <w:rtl/>
        </w:rPr>
        <w:t xml:space="preserve"> پول نوشتند و از </w:t>
      </w:r>
      <w:r w:rsidRPr="009C232C">
        <w:rPr>
          <w:rFonts w:cs="B Nazanin" w:hint="cs"/>
          <w:szCs w:val="28"/>
          <w:rtl/>
        </w:rPr>
        <w:t>کارهای قبلی</w:t>
      </w:r>
      <w:r w:rsidRPr="009C232C">
        <w:rPr>
          <w:rFonts w:cs="B Nazanin"/>
          <w:szCs w:val="28"/>
          <w:rtl/>
        </w:rPr>
        <w:t xml:space="preserve"> به طور قابل توجه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پ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 w:hint="eastAsia"/>
          <w:szCs w:val="28"/>
          <w:rtl/>
        </w:rPr>
        <w:t>ش</w:t>
      </w:r>
      <w:r w:rsidRPr="009C232C">
        <w:rPr>
          <w:rFonts w:cs="B Nazanin" w:hint="cs"/>
          <w:szCs w:val="28"/>
          <w:rtl/>
        </w:rPr>
        <w:t>ی</w:t>
      </w:r>
      <w:r w:rsidRPr="009C232C">
        <w:rPr>
          <w:rFonts w:cs="B Nazanin"/>
          <w:szCs w:val="28"/>
          <w:rtl/>
        </w:rPr>
        <w:t xml:space="preserve"> گرفت.</w:t>
      </w:r>
    </w:p>
    <w:p w14:paraId="196F1372" w14:textId="77777777" w:rsidR="005C1F5B" w:rsidRPr="00E524BF" w:rsidRDefault="005C1F5B" w:rsidP="00175D40">
      <w:pPr>
        <w:bidi/>
        <w:jc w:val="both"/>
        <w:rPr>
          <w:rFonts w:cs="B Nazanin"/>
          <w:szCs w:val="28"/>
        </w:rPr>
      </w:pPr>
    </w:p>
    <w:p w14:paraId="5549B4C2" w14:textId="77777777" w:rsidR="005C1F5B" w:rsidRDefault="005C1F5B" w:rsidP="00175D40">
      <w:pPr>
        <w:bidi/>
        <w:jc w:val="both"/>
        <w:rPr>
          <w:rFonts w:cs="B Nazanin"/>
          <w:szCs w:val="28"/>
          <w:rtl/>
        </w:rPr>
      </w:pPr>
      <w:r w:rsidRPr="00E524BF">
        <w:rPr>
          <w:rFonts w:cs="B Nazanin" w:hint="eastAsia"/>
          <w:szCs w:val="28"/>
          <w:rtl/>
        </w:rPr>
        <w:lastRenderedPageBreak/>
        <w:t>سپس</w:t>
      </w:r>
      <w:r w:rsidRPr="00E524BF">
        <w:rPr>
          <w:rFonts w:cs="B Nazanin"/>
          <w:szCs w:val="28"/>
          <w:rtl/>
        </w:rPr>
        <w:t xml:space="preserve"> آدام اسم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ت</w:t>
      </w:r>
      <w:r>
        <w:rPr>
          <w:rStyle w:val="FootnoteReference"/>
          <w:rFonts w:cs="B Nazanin"/>
          <w:szCs w:val="28"/>
          <w:rtl/>
        </w:rPr>
        <w:footnoteReference w:id="112"/>
      </w:r>
      <w:r w:rsidRPr="00E524BF">
        <w:rPr>
          <w:rFonts w:cs="B Nazanin"/>
          <w:szCs w:val="28"/>
          <w:rtl/>
        </w:rPr>
        <w:t>، پدر اقتصاد آمد. او درباره جر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ان</w:t>
      </w:r>
      <w:r w:rsidRPr="00E524BF">
        <w:rPr>
          <w:rFonts w:cs="B Nazanin"/>
          <w:szCs w:val="28"/>
          <w:rtl/>
        </w:rPr>
        <w:t xml:space="preserve"> دا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ره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عمر</w:t>
      </w:r>
      <w:r w:rsidRPr="00E524BF">
        <w:rPr>
          <w:rFonts w:cs="B Nazanin"/>
          <w:szCs w:val="28"/>
          <w:rtl/>
        </w:rPr>
        <w:t xml:space="preserve"> اقتصاد</w:t>
      </w:r>
      <w:r w:rsidRPr="00E524BF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13"/>
      </w:r>
      <w:r w:rsidRPr="00E524BF">
        <w:rPr>
          <w:rFonts w:cs="B Nazanin"/>
          <w:szCs w:val="28"/>
          <w:rtl/>
        </w:rPr>
        <w:t xml:space="preserve"> نوشت. او نگران حس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و تدو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پد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ده</w:t>
      </w:r>
      <w:r w:rsidRPr="00E524BF">
        <w:rPr>
          <w:rFonts w:cs="B Nazanin"/>
          <w:szCs w:val="28"/>
          <w:rtl/>
        </w:rPr>
        <w:t xml:space="preserve"> اقتصاد بود. او کشف کرد که چگونه هر دوره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مبنا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دوره بعد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قرار م</w:t>
      </w:r>
      <w:r w:rsidRPr="00E524B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رد</w:t>
      </w:r>
      <w:r w:rsidRPr="00E524BF">
        <w:rPr>
          <w:rFonts w:cs="B Nazanin"/>
          <w:szCs w:val="28"/>
          <w:rtl/>
        </w:rPr>
        <w:t>. 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فر</w:t>
      </w:r>
      <w:r>
        <w:rPr>
          <w:rFonts w:cs="B Nazanin" w:hint="cs"/>
          <w:szCs w:val="28"/>
          <w:rtl/>
        </w:rPr>
        <w:t>آ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ند</w:t>
      </w:r>
      <w:r w:rsidRPr="00E524BF">
        <w:rPr>
          <w:rFonts w:cs="B Nazanin"/>
          <w:szCs w:val="28"/>
          <w:rtl/>
        </w:rPr>
        <w:t xml:space="preserve"> به منظور درک پد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ده</w:t>
      </w:r>
      <w:r w:rsidRPr="00E524BF">
        <w:rPr>
          <w:rFonts w:cs="B Nazanin"/>
          <w:szCs w:val="28"/>
          <w:rtl/>
        </w:rPr>
        <w:t xml:space="preserve"> فن</w:t>
      </w:r>
      <w:r w:rsidRPr="00E524BF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14"/>
      </w:r>
      <w:r w:rsidRPr="00E524BF">
        <w:rPr>
          <w:rFonts w:cs="B Nazanin"/>
          <w:szCs w:val="28"/>
          <w:rtl/>
        </w:rPr>
        <w:t>، مشاهده چرخه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و پ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وند</w:t>
      </w:r>
      <w:r w:rsidRPr="00E524BF">
        <w:rPr>
          <w:rFonts w:cs="B Nazanin"/>
          <w:szCs w:val="28"/>
          <w:rtl/>
        </w:rPr>
        <w:t xml:space="preserve"> پ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>وندها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عل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ت</w:t>
      </w:r>
      <w:r w:rsidRPr="00E524BF">
        <w:rPr>
          <w:rFonts w:cs="B Nazanin"/>
          <w:szCs w:val="28"/>
          <w:rtl/>
        </w:rPr>
        <w:t xml:space="preserve">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و بدست آوردن ب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نش</w:t>
      </w:r>
      <w:r w:rsidRPr="00E524BF">
        <w:rPr>
          <w:rFonts w:cs="B Nazanin"/>
          <w:szCs w:val="28"/>
          <w:rtl/>
        </w:rPr>
        <w:t xml:space="preserve"> در مورد 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ازها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درون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و و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ژگ</w:t>
      </w:r>
      <w:r w:rsidRPr="00E524B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 w:hint="eastAsia"/>
          <w:szCs w:val="28"/>
          <w:rtl/>
        </w:rPr>
        <w:t>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کل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اقتصاد بود. 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امر باعث شد تا اعضا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جامعه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بتوانند 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روند را در دوره بعد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تکرار کنند. </w:t>
      </w:r>
    </w:p>
    <w:p w14:paraId="07A86719" w14:textId="77777777" w:rsidR="005C1F5B" w:rsidRPr="00902170" w:rsidRDefault="005C1F5B" w:rsidP="00175D40">
      <w:pPr>
        <w:bidi/>
        <w:jc w:val="both"/>
        <w:rPr>
          <w:rFonts w:cs="B Nazanin"/>
          <w:szCs w:val="28"/>
          <w:lang w:val="en-150"/>
        </w:rPr>
      </w:pPr>
      <w:r>
        <w:rPr>
          <w:rFonts w:cs="B Nazanin" w:hint="cs"/>
          <w:szCs w:val="28"/>
          <w:rtl/>
        </w:rPr>
        <w:t>سوال</w:t>
      </w:r>
      <w:r w:rsidRPr="00E524BF">
        <w:rPr>
          <w:rFonts w:cs="B Nazanin"/>
          <w:szCs w:val="28"/>
          <w:rtl/>
        </w:rPr>
        <w:t>ات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که و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مطرح کرد</w:t>
      </w:r>
      <w:r w:rsidRPr="00E524BF">
        <w:rPr>
          <w:rFonts w:cs="B Nazanin"/>
          <w:szCs w:val="28"/>
          <w:rtl/>
        </w:rPr>
        <w:t xml:space="preserve"> عبارتند از: "چگونه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به عنوان 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ک</w:t>
      </w:r>
      <w:r w:rsidRPr="00E524BF">
        <w:rPr>
          <w:rFonts w:cs="B Nazanin"/>
          <w:szCs w:val="28"/>
          <w:rtl/>
        </w:rPr>
        <w:t xml:space="preserve"> فر</w:t>
      </w:r>
      <w:ins w:id="248" w:author="Sara Bavifard" w:date="2021-09-05T10:34:00Z">
        <w:r>
          <w:rPr>
            <w:rFonts w:cs="B Nazanin" w:hint="cs"/>
            <w:szCs w:val="28"/>
            <w:rtl/>
          </w:rPr>
          <w:t>آ</w:t>
        </w:r>
      </w:ins>
      <w:del w:id="249" w:author="Sara Bavifard" w:date="2021-09-05T10:34:00Z">
        <w:r w:rsidRPr="00E524BF" w:rsidDel="008C2AE1">
          <w:rPr>
            <w:rFonts w:cs="B Nazanin"/>
            <w:szCs w:val="28"/>
            <w:rtl/>
          </w:rPr>
          <w:delText>ا</w:delText>
        </w:r>
      </w:del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ند</w:t>
      </w:r>
      <w:r w:rsidRPr="00E524BF">
        <w:rPr>
          <w:rFonts w:cs="B Nazanin"/>
          <w:szCs w:val="28"/>
          <w:rtl/>
        </w:rPr>
        <w:t xml:space="preserve"> اجتماع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بوجود م</w:t>
      </w:r>
      <w:r w:rsidRPr="00E524B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آ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>"، "چگونه مصرف هر فرد را تع</w:t>
      </w:r>
      <w:r w:rsidRPr="00E524BF">
        <w:rPr>
          <w:rFonts w:cs="B Nazanin" w:hint="cs"/>
          <w:szCs w:val="28"/>
          <w:rtl/>
        </w:rPr>
        <w:t>یی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م</w:t>
      </w:r>
      <w:r w:rsidRPr="00E524B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 xml:space="preserve">کند" ، "چگونه </w:t>
      </w:r>
      <w:r>
        <w:rPr>
          <w:rFonts w:cs="B Nazanin" w:hint="cs"/>
          <w:szCs w:val="28"/>
          <w:rtl/>
        </w:rPr>
        <w:t xml:space="preserve">بعداً </w:t>
      </w:r>
      <w:r w:rsidRPr="00E524BF">
        <w:rPr>
          <w:rFonts w:cs="B Nazanin"/>
          <w:szCs w:val="28"/>
          <w:rtl/>
        </w:rPr>
        <w:t xml:space="preserve">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ب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شتر</w:t>
      </w:r>
      <w:r w:rsidRPr="00E524BF">
        <w:rPr>
          <w:rFonts w:cs="B Nazanin"/>
          <w:szCs w:val="28"/>
          <w:rtl/>
        </w:rPr>
        <w:t xml:space="preserve"> را تع</w:t>
      </w:r>
      <w:r w:rsidRPr="00E524BF">
        <w:rPr>
          <w:rFonts w:cs="B Nazanin" w:hint="cs"/>
          <w:szCs w:val="28"/>
          <w:rtl/>
        </w:rPr>
        <w:t>یی</w:t>
      </w:r>
      <w:r w:rsidRPr="00E524BF">
        <w:rPr>
          <w:rFonts w:cs="B Nazanin" w:hint="eastAsia"/>
          <w:szCs w:val="28"/>
          <w:rtl/>
        </w:rPr>
        <w:t>ن</w:t>
      </w:r>
      <w:r w:rsidRPr="00E524BF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کرد</w:t>
      </w:r>
      <w:r w:rsidRPr="00E524BF">
        <w:rPr>
          <w:rFonts w:cs="B Nazanin"/>
          <w:szCs w:val="28"/>
          <w:rtl/>
        </w:rPr>
        <w:t>" ، "چگونه هر عمل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و مصرف بر سا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/>
          <w:szCs w:val="28"/>
          <w:rtl/>
        </w:rPr>
        <w:t xml:space="preserve"> اقدامات تول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د</w:t>
      </w:r>
      <w:r w:rsidRPr="00E524BF">
        <w:rPr>
          <w:rFonts w:cs="B Nazanin"/>
          <w:szCs w:val="28"/>
          <w:rtl/>
        </w:rPr>
        <w:t xml:space="preserve"> تأث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/>
          <w:szCs w:val="28"/>
          <w:rtl/>
        </w:rPr>
        <w:t xml:space="preserve"> م</w:t>
      </w:r>
      <w:r w:rsidRPr="00E524BF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E524BF">
        <w:rPr>
          <w:rFonts w:cs="B Nazanin"/>
          <w:szCs w:val="28"/>
          <w:rtl/>
        </w:rPr>
        <w:t>گذارد "،</w:t>
      </w:r>
      <w:r>
        <w:rPr>
          <w:rFonts w:cs="B Nazanin" w:hint="cs"/>
          <w:szCs w:val="28"/>
          <w:rtl/>
        </w:rPr>
        <w:t xml:space="preserve"> </w:t>
      </w:r>
      <w:r w:rsidRPr="00E524BF">
        <w:rPr>
          <w:rFonts w:cs="B Nazanin"/>
          <w:szCs w:val="28"/>
          <w:rtl/>
        </w:rPr>
        <w:t>" چگونه هر عنصر انرژ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اقتصاد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سالانه تحت تأث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/>
          <w:szCs w:val="28"/>
          <w:rtl/>
        </w:rPr>
        <w:t xml:space="preserve"> ن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روها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محرک مشخص</w:t>
      </w:r>
      <w:ins w:id="250" w:author="Sara Bavifard" w:date="2021-09-05T10:32:00Z">
        <w:r>
          <w:rPr>
            <w:rFonts w:cs="B Nazanin" w:hint="cs"/>
            <w:szCs w:val="28"/>
            <w:rtl/>
          </w:rPr>
          <w:t>،</w:t>
        </w:r>
      </w:ins>
      <w:r w:rsidRPr="00E524BF">
        <w:rPr>
          <w:rFonts w:cs="B Nazanin"/>
          <w:szCs w:val="28"/>
          <w:rtl/>
        </w:rPr>
        <w:t xml:space="preserve"> مس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ر</w:t>
      </w:r>
      <w:r w:rsidRPr="00E524BF">
        <w:rPr>
          <w:rFonts w:cs="B Nazanin"/>
          <w:szCs w:val="28"/>
          <w:rtl/>
        </w:rPr>
        <w:t xml:space="preserve"> مشخص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/>
          <w:szCs w:val="28"/>
          <w:rtl/>
        </w:rPr>
        <w:t xml:space="preserve"> را تکم</w:t>
      </w:r>
      <w:r w:rsidRPr="00E524BF">
        <w:rPr>
          <w:rFonts w:cs="B Nazanin" w:hint="cs"/>
          <w:szCs w:val="28"/>
          <w:rtl/>
        </w:rPr>
        <w:t>ی</w:t>
      </w:r>
      <w:r w:rsidRPr="00E524BF">
        <w:rPr>
          <w:rFonts w:cs="B Nazanin" w:hint="eastAsia"/>
          <w:szCs w:val="28"/>
          <w:rtl/>
        </w:rPr>
        <w:t>ل</w:t>
      </w:r>
      <w:r w:rsidRPr="00E524BF">
        <w:rPr>
          <w:rFonts w:cs="B Nazanin"/>
          <w:szCs w:val="28"/>
          <w:rtl/>
        </w:rPr>
        <w:t xml:space="preserve"> م</w:t>
      </w:r>
      <w:r w:rsidRPr="00E524BF">
        <w:rPr>
          <w:rFonts w:cs="B Nazanin" w:hint="cs"/>
          <w:szCs w:val="28"/>
          <w:rtl/>
        </w:rPr>
        <w:t>ی</w:t>
      </w:r>
      <w:ins w:id="251" w:author="Sara Bavifard" w:date="2021-09-05T10:31:00Z">
        <w:r>
          <w:rPr>
            <w:rFonts w:cs="B Nazanin" w:hint="cs"/>
            <w:szCs w:val="28"/>
            <w:rtl/>
          </w:rPr>
          <w:t>‌</w:t>
        </w:r>
      </w:ins>
      <w:r w:rsidRPr="00E524BF">
        <w:rPr>
          <w:rFonts w:cs="B Nazanin"/>
          <w:szCs w:val="28"/>
          <w:rtl/>
        </w:rPr>
        <w:t>کند "</w:t>
      </w:r>
      <w:r>
        <w:rPr>
          <w:rFonts w:cs="B Nazanin"/>
          <w:szCs w:val="28"/>
          <w:lang w:val="en-150"/>
        </w:rPr>
        <w:t>.</w:t>
      </w:r>
    </w:p>
    <w:p w14:paraId="52FF2BE2" w14:textId="085D54CA" w:rsidR="00D46E39" w:rsidDel="00F92E8D" w:rsidRDefault="00D46E39" w:rsidP="00175D40">
      <w:pPr>
        <w:bidi/>
        <w:jc w:val="both"/>
        <w:rPr>
          <w:del w:id="252" w:author="Sara Bavifard" w:date="2022-02-14T02:30:00Z"/>
          <w:rFonts w:asciiTheme="minorHAnsi" w:hAnsiTheme="minorHAnsi" w:cs="B Nazanin"/>
          <w:szCs w:val="28"/>
          <w:rtl/>
          <w:lang w:val="en-150"/>
        </w:rPr>
      </w:pPr>
      <w:del w:id="253" w:author="Sara Bavifard" w:date="2022-02-14T02:30:00Z">
        <w:r w:rsidDel="00F92E8D">
          <w:rPr>
            <w:rFonts w:asciiTheme="minorHAnsi" w:hAnsiTheme="minorHAnsi" w:cs="B Nazanin"/>
            <w:szCs w:val="28"/>
            <w:rtl/>
            <w:lang w:val="en-150"/>
          </w:rPr>
          <w:br w:type="page"/>
        </w:r>
      </w:del>
    </w:p>
    <w:p w14:paraId="0036C797" w14:textId="77777777" w:rsidR="00B53671" w:rsidRDefault="00B53671" w:rsidP="00175D40">
      <w:pPr>
        <w:bidi/>
        <w:jc w:val="both"/>
        <w:rPr>
          <w:rFonts w:asciiTheme="minorHAnsi" w:hAnsiTheme="minorHAnsi" w:cs="B Nazanin"/>
          <w:szCs w:val="28"/>
          <w:rtl/>
          <w:lang w:val="en-150" w:bidi="fa-IR"/>
        </w:rPr>
      </w:pPr>
      <w:r>
        <w:rPr>
          <w:rFonts w:asciiTheme="minorHAnsi" w:hAnsiTheme="minorHAnsi" w:cs="B Nazanin"/>
          <w:szCs w:val="28"/>
          <w:rtl/>
          <w:lang w:val="en-150" w:bidi="fa-IR"/>
        </w:rPr>
        <w:lastRenderedPageBreak/>
        <w:br w:type="page"/>
      </w:r>
    </w:p>
    <w:p w14:paraId="5093AB78" w14:textId="77777777" w:rsidR="00B53671" w:rsidRPr="0040102A" w:rsidRDefault="00B53671" w:rsidP="00175D40">
      <w:pPr>
        <w:pStyle w:val="Heading1"/>
        <w:bidi/>
        <w:jc w:val="both"/>
        <w:rPr>
          <w:rFonts w:cs="B Nazanin"/>
          <w:sz w:val="28"/>
          <w:szCs w:val="28"/>
        </w:rPr>
      </w:pPr>
      <w:bookmarkStart w:id="254" w:name="_Toc95698332"/>
      <w:r w:rsidRPr="0040102A">
        <w:rPr>
          <w:rFonts w:cs="B Nazanin"/>
          <w:sz w:val="28"/>
          <w:szCs w:val="28"/>
          <w:rtl/>
        </w:rPr>
        <w:lastRenderedPageBreak/>
        <w:t>فصل 3: هماهنگ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Style w:val="FootnoteReference"/>
          <w:rFonts w:cs="B Nazanin"/>
          <w:sz w:val="28"/>
          <w:szCs w:val="28"/>
          <w:rtl/>
        </w:rPr>
        <w:footnoteReference w:id="115"/>
      </w:r>
      <w:r w:rsidRPr="0040102A">
        <w:rPr>
          <w:rFonts w:cs="B Nazanin"/>
          <w:sz w:val="28"/>
          <w:szCs w:val="28"/>
          <w:rtl/>
        </w:rPr>
        <w:t xml:space="preserve"> و </w:t>
      </w:r>
      <w:r w:rsidRPr="0040102A">
        <w:rPr>
          <w:rFonts w:ascii="Calibri" w:hAnsi="Calibri" w:cs="B Nazanin" w:hint="cs"/>
          <w:sz w:val="28"/>
          <w:szCs w:val="28"/>
          <w:rtl/>
          <w:lang w:bidi="fa-IR"/>
        </w:rPr>
        <w:t>انگیزه‌</w:t>
      </w:r>
      <w:r w:rsidRPr="0040102A">
        <w:rPr>
          <w:rFonts w:cs="B Nazanin"/>
          <w:sz w:val="28"/>
          <w:szCs w:val="28"/>
          <w:rtl/>
        </w:rPr>
        <w:t>ها</w:t>
      </w:r>
      <w:bookmarkEnd w:id="254"/>
    </w:p>
    <w:p w14:paraId="4C25FC9A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شرکت‌ها</w:t>
      </w:r>
      <w:r w:rsidRPr="0040102A">
        <w:rPr>
          <w:rFonts w:cs="B Nazanin"/>
          <w:szCs w:val="28"/>
          <w:rtl/>
        </w:rPr>
        <w:t xml:space="preserve"> وجود دارند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وجود آن‌ها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تنظیم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 خر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داران</w:t>
      </w:r>
      <w:r w:rsidRPr="0040102A">
        <w:rPr>
          <w:rFonts w:cs="B Nazanin"/>
          <w:szCs w:val="28"/>
          <w:rtl/>
        </w:rPr>
        <w:t xml:space="preserve"> و فروشندگان را در مقا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سه</w:t>
      </w:r>
      <w:r w:rsidRPr="0040102A">
        <w:rPr>
          <w:rFonts w:cs="B Nazanin"/>
          <w:szCs w:val="28"/>
          <w:rtl/>
        </w:rPr>
        <w:t xml:space="preserve"> با بازارها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آزاد آسان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تر و ارزان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تر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کند. در بازارها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آزاد</w:t>
      </w:r>
      <w:r w:rsidRPr="0040102A">
        <w:rPr>
          <w:rStyle w:val="FootnoteReference"/>
          <w:rFonts w:cs="B Nazanin"/>
          <w:szCs w:val="28"/>
          <w:rtl/>
        </w:rPr>
        <w:footnoteReference w:id="116"/>
      </w:r>
      <w:r w:rsidRPr="0040102A">
        <w:rPr>
          <w:rFonts w:cs="B Nazanin"/>
          <w:szCs w:val="28"/>
          <w:rtl/>
        </w:rPr>
        <w:t xml:space="preserve">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:</w:t>
      </w:r>
    </w:p>
    <w:p w14:paraId="68587849" w14:textId="77777777" w:rsidR="00B53671" w:rsidRPr="0040102A" w:rsidRDefault="00B53671" w:rsidP="00175D40">
      <w:pPr>
        <w:pStyle w:val="ListParagraph"/>
        <w:numPr>
          <w:ilvl w:val="0"/>
          <w:numId w:val="12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مت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بازار را کشف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</w:p>
    <w:p w14:paraId="250B6848" w14:textId="77777777" w:rsidR="00B53671" w:rsidRPr="0040102A" w:rsidRDefault="00B53671" w:rsidP="00175D40">
      <w:pPr>
        <w:pStyle w:val="ListParagraph"/>
        <w:numPr>
          <w:ilvl w:val="0"/>
          <w:numId w:val="12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هر قرارداد معامله</w:t>
      </w:r>
      <w:r w:rsidRPr="0040102A"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مذاکره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</w:p>
    <w:p w14:paraId="41AC4AE1" w14:textId="77777777" w:rsidR="00B53671" w:rsidRPr="0040102A" w:rsidRDefault="00B53671" w:rsidP="00175D40">
      <w:pPr>
        <w:pStyle w:val="ListParagraph"/>
        <w:numPr>
          <w:ilvl w:val="0"/>
          <w:numId w:val="12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اگر</w:t>
      </w:r>
      <w:r w:rsidRPr="0040102A">
        <w:rPr>
          <w:rFonts w:cs="B Nazanin"/>
          <w:szCs w:val="28"/>
          <w:rtl/>
        </w:rPr>
        <w:t xml:space="preserve"> در تار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خ</w:t>
      </w:r>
      <w:r w:rsidRPr="0040102A">
        <w:rPr>
          <w:rFonts w:cs="B Nazanin"/>
          <w:szCs w:val="28"/>
          <w:rtl/>
        </w:rPr>
        <w:t xml:space="preserve"> بعد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معامله </w:t>
      </w:r>
      <w:r w:rsidRPr="0040102A">
        <w:rPr>
          <w:rFonts w:cs="B Nazanin" w:hint="cs"/>
          <w:szCs w:val="28"/>
          <w:rtl/>
        </w:rPr>
        <w:t>می‌</w:t>
      </w:r>
      <w:r w:rsidRPr="0040102A">
        <w:rPr>
          <w:rFonts w:cs="B Nazanin"/>
          <w:szCs w:val="28"/>
          <w:rtl/>
        </w:rPr>
        <w:t>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 xml:space="preserve">از اینکه </w:t>
      </w:r>
      <w:r w:rsidRPr="0040102A">
        <w:rPr>
          <w:rFonts w:cs="B Nazanin"/>
          <w:szCs w:val="28"/>
          <w:rtl/>
        </w:rPr>
        <w:t xml:space="preserve">اطلاعات فروشنده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خر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دار</w:t>
      </w:r>
      <w:r w:rsidRPr="0040102A">
        <w:rPr>
          <w:rFonts w:cs="B Nazanin"/>
          <w:szCs w:val="28"/>
          <w:rtl/>
        </w:rPr>
        <w:t xml:space="preserve"> قابل اعتماد است</w:t>
      </w:r>
      <w:r w:rsidRPr="0040102A">
        <w:rPr>
          <w:rFonts w:cs="B Nazanin" w:hint="cs"/>
          <w:szCs w:val="28"/>
          <w:rtl/>
        </w:rPr>
        <w:t xml:space="preserve"> باید سر دربیارید.</w:t>
      </w:r>
    </w:p>
    <w:p w14:paraId="09C16079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خوب 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ست؟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 w:hint="cs"/>
          <w:szCs w:val="28"/>
          <w:rtl/>
        </w:rPr>
        <w:t xml:space="preserve">. </w:t>
      </w:r>
      <w:r w:rsidRPr="0040102A">
        <w:rPr>
          <w:rFonts w:cs="B Nazanin"/>
          <w:szCs w:val="28"/>
          <w:rtl/>
        </w:rPr>
        <w:t>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/>
          <w:szCs w:val="28"/>
          <w:rtl/>
        </w:rPr>
        <w:t xml:space="preserve"> به معنا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کارا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/>
          <w:szCs w:val="28"/>
          <w:rtl/>
        </w:rPr>
        <w:t xml:space="preserve"> است.</w:t>
      </w:r>
    </w:p>
    <w:p w14:paraId="5A9EC76A" w14:textId="77777777" w:rsidR="00B53671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بازارها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آزاد زمان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کار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 xml:space="preserve">کنند که </w:t>
      </w:r>
      <w:r w:rsidRPr="0040102A">
        <w:rPr>
          <w:rFonts w:cs="B Nazanin" w:hint="cs"/>
          <w:szCs w:val="28"/>
          <w:rtl/>
        </w:rPr>
        <w:t>انگیزه‌</w:t>
      </w:r>
      <w:r w:rsidRPr="0040102A">
        <w:rPr>
          <w:rFonts w:cs="B Nazanin"/>
          <w:szCs w:val="28"/>
          <w:rtl/>
        </w:rPr>
        <w:t>ها با مشارکت کنندگان مختلف (افراد و شرکت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ها) هماهنگ باشد. حاکم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و مقررات زمان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وارد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شوند که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</w:t>
      </w:r>
      <w:r w:rsidRPr="0040102A">
        <w:rPr>
          <w:rFonts w:cs="B Nazanin"/>
          <w:szCs w:val="28"/>
          <w:rtl/>
        </w:rPr>
        <w:t xml:space="preserve"> ها با هم هماهنگ نباشند و مقررات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وجود داشته باشد تا به آنها کمک کند.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کار</w:t>
      </w:r>
      <w:r w:rsidRPr="0040102A">
        <w:rPr>
          <w:rFonts w:cs="B Nazanin"/>
          <w:szCs w:val="28"/>
          <w:rtl/>
        </w:rPr>
        <w:t xml:space="preserve"> به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دل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است که شرکت کنندگان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توانن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خود را چالش برانگ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</w:t>
      </w:r>
      <w:r w:rsidRPr="0040102A">
        <w:rPr>
          <w:rFonts w:cs="B Nazanin"/>
          <w:szCs w:val="28"/>
          <w:rtl/>
        </w:rPr>
        <w:t xml:space="preserve"> بدانند. همچن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تواند از نظر زمان صرف شده و 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 xml:space="preserve"> فرصت</w:t>
      </w:r>
      <w:r w:rsidRPr="0040102A">
        <w:rPr>
          <w:rStyle w:val="FootnoteReference"/>
          <w:rFonts w:cs="B Nazanin"/>
          <w:szCs w:val="28"/>
          <w:rtl/>
        </w:rPr>
        <w:footnoteReference w:id="117"/>
      </w:r>
      <w:r w:rsidRPr="0040102A">
        <w:rPr>
          <w:rFonts w:cs="B Nazanin"/>
          <w:szCs w:val="28"/>
          <w:rtl/>
        </w:rPr>
        <w:t xml:space="preserve"> بس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ار</w:t>
      </w:r>
      <w:r w:rsidRPr="0040102A">
        <w:rPr>
          <w:rFonts w:cs="B Nazanin"/>
          <w:szCs w:val="28"/>
          <w:rtl/>
        </w:rPr>
        <w:t xml:space="preserve"> پرهز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 xml:space="preserve"> باشد.</w:t>
      </w:r>
    </w:p>
    <w:p w14:paraId="185515F6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133839CA" w14:textId="77777777" w:rsidR="00B53671" w:rsidRPr="0040102A" w:rsidRDefault="00B53671" w:rsidP="00175D40">
      <w:pPr>
        <w:pStyle w:val="Heading2"/>
        <w:bidi/>
        <w:jc w:val="both"/>
        <w:rPr>
          <w:rFonts w:cs="B Nazanin"/>
          <w:sz w:val="28"/>
          <w:szCs w:val="28"/>
        </w:rPr>
      </w:pPr>
      <w:bookmarkStart w:id="255" w:name="_Toc95698333"/>
      <w:r w:rsidRPr="0040102A">
        <w:rPr>
          <w:rFonts w:cs="B Nazanin"/>
          <w:sz w:val="28"/>
          <w:szCs w:val="28"/>
          <w:rtl/>
        </w:rPr>
        <w:t xml:space="preserve">3.1. </w:t>
      </w:r>
      <w:r w:rsidRPr="0040102A">
        <w:rPr>
          <w:rFonts w:cs="B Nazanin" w:hint="cs"/>
          <w:sz w:val="28"/>
          <w:szCs w:val="28"/>
          <w:rtl/>
        </w:rPr>
        <w:t xml:space="preserve">سیر </w:t>
      </w:r>
      <w:r w:rsidRPr="0040102A">
        <w:rPr>
          <w:rFonts w:cs="B Nazanin"/>
          <w:sz w:val="28"/>
          <w:szCs w:val="28"/>
          <w:rtl/>
        </w:rPr>
        <w:t>تکامل عموم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/>
          <w:sz w:val="28"/>
          <w:szCs w:val="28"/>
          <w:rtl/>
        </w:rPr>
        <w:t xml:space="preserve"> هماهنگ</w:t>
      </w:r>
      <w:r w:rsidRPr="0040102A">
        <w:rPr>
          <w:rFonts w:cs="B Nazanin" w:hint="cs"/>
          <w:sz w:val="28"/>
          <w:szCs w:val="28"/>
          <w:rtl/>
        </w:rPr>
        <w:t>ی</w:t>
      </w:r>
      <w:bookmarkEnd w:id="255"/>
    </w:p>
    <w:p w14:paraId="6F0DAF6E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56" w:name="_Toc95698334"/>
      <w:r w:rsidRPr="0040102A">
        <w:rPr>
          <w:rFonts w:cs="B Nazanin" w:hint="eastAsia"/>
          <w:sz w:val="28"/>
          <w:szCs w:val="28"/>
          <w:rtl/>
        </w:rPr>
        <w:t>گذشته</w:t>
      </w:r>
      <w:bookmarkEnd w:id="256"/>
    </w:p>
    <w:p w14:paraId="7B0FFFE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افراد</w:t>
      </w:r>
      <w:r w:rsidRPr="0040102A">
        <w:rPr>
          <w:rFonts w:cs="B Nazanin"/>
          <w:szCs w:val="28"/>
          <w:rtl/>
        </w:rPr>
        <w:t xml:space="preserve"> زندگ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خود را در جوامع کوچک و </w:t>
      </w:r>
      <w:r w:rsidRPr="0040102A">
        <w:rPr>
          <w:rFonts w:cs="B Nazanin" w:hint="cs"/>
          <w:szCs w:val="28"/>
          <w:rtl/>
        </w:rPr>
        <w:t>بهم گره خورده، سپری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میکردند.</w:t>
      </w:r>
    </w:p>
    <w:p w14:paraId="2FD82A63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زه‌ها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شرم اجتماع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شا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عات</w:t>
      </w:r>
      <w:r w:rsidRPr="0040102A">
        <w:rPr>
          <w:rFonts w:cs="B Nazanin"/>
          <w:szCs w:val="28"/>
          <w:rtl/>
        </w:rPr>
        <w:t xml:space="preserve"> و همدل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مشوق‌ها/مجازات اول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افراد فراهم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کردند</w:t>
      </w:r>
      <w:r w:rsidRPr="0040102A">
        <w:rPr>
          <w:rFonts w:cs="B Nazanin"/>
          <w:szCs w:val="28"/>
          <w:rtl/>
        </w:rPr>
        <w:t xml:space="preserve"> تا خود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منافع عموم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تنظ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کنند.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جوامع </w:t>
      </w:r>
      <w:r w:rsidRPr="0040102A">
        <w:rPr>
          <w:rFonts w:cs="B Nazanin" w:hint="cs"/>
          <w:szCs w:val="28"/>
          <w:rtl/>
        </w:rPr>
        <w:t>بهم گره خورده</w:t>
      </w:r>
      <w:r w:rsidRPr="0040102A">
        <w:rPr>
          <w:rFonts w:cs="B Nazanin"/>
          <w:szCs w:val="28"/>
          <w:rtl/>
        </w:rPr>
        <w:t xml:space="preserve"> تبد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به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دفتر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ررسم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bidi="fa-IR"/>
        </w:rPr>
        <w:t xml:space="preserve">پاسخگویی </w:t>
      </w:r>
      <w:r w:rsidRPr="0040102A">
        <w:rPr>
          <w:rFonts w:cs="B Nazanin"/>
          <w:szCs w:val="28"/>
          <w:rtl/>
        </w:rPr>
        <w:t>و اعتماد شدند</w:t>
      </w:r>
      <w:r w:rsidRPr="0040102A">
        <w:rPr>
          <w:rFonts w:cs="B Nazanin" w:hint="cs"/>
          <w:szCs w:val="28"/>
          <w:rtl/>
        </w:rPr>
        <w:t>.</w:t>
      </w:r>
      <w:r w:rsidRPr="0040102A">
        <w:rPr>
          <w:rFonts w:cs="B Nazanin"/>
          <w:szCs w:val="28"/>
          <w:rtl/>
        </w:rPr>
        <w:t xml:space="preserve"> تا حد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رفتار توسط </w:t>
      </w:r>
      <w:r w:rsidRPr="0040102A">
        <w:rPr>
          <w:rFonts w:ascii="Calibri" w:hAnsi="Calibri" w:cs="B Nazanin" w:hint="cs"/>
          <w:szCs w:val="28"/>
          <w:rtl/>
          <w:lang w:bidi="fa-IR"/>
        </w:rPr>
        <w:t>مدیریت</w:t>
      </w:r>
      <w:r w:rsidRPr="0040102A">
        <w:rPr>
          <w:rFonts w:cs="B Nazanin"/>
          <w:szCs w:val="28"/>
          <w:rtl/>
        </w:rPr>
        <w:t xml:space="preserve"> جامعه محدود شد که به شکل هنجار</w:t>
      </w:r>
      <w:r w:rsidRPr="0040102A">
        <w:rPr>
          <w:rFonts w:cs="B Nazanin" w:hint="eastAsia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مذهب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فرهنگ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درآمد. شرکت کنندگان در جامعه انتخاب کردند که (1)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روش زندگ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قد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 دفتر کل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ررسم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(2)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روش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زندگ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 هنجارها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اجتماع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تع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شده توسط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قدرت بالاتر (معمولاً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دولت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رهبر مذهب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) را دنبال کنند.</w:t>
      </w:r>
    </w:p>
    <w:p w14:paraId="12DEF51B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57" w:name="_Toc95698335"/>
      <w:r w:rsidRPr="0040102A">
        <w:rPr>
          <w:rFonts w:cs="B Nazanin" w:hint="eastAsia"/>
          <w:sz w:val="28"/>
          <w:szCs w:val="28"/>
          <w:rtl/>
        </w:rPr>
        <w:lastRenderedPageBreak/>
        <w:t>حاضر</w:t>
      </w:r>
      <w:bookmarkEnd w:id="257"/>
    </w:p>
    <w:p w14:paraId="0E6DB7D2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با</w:t>
      </w:r>
      <w:r w:rsidRPr="0040102A">
        <w:rPr>
          <w:rFonts w:cs="B Nazanin"/>
          <w:szCs w:val="28"/>
          <w:rtl/>
        </w:rPr>
        <w:t xml:space="preserve"> گسترش دامنه و مق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اس</w:t>
      </w:r>
      <w:r w:rsidRPr="0040102A">
        <w:rPr>
          <w:rFonts w:cs="B Nazanin"/>
          <w:szCs w:val="28"/>
          <w:rtl/>
        </w:rPr>
        <w:t xml:space="preserve"> تجارت فراتر از شهرها و دفاتر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ررسم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پاسخگو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جوامع کوچک و </w:t>
      </w:r>
      <w:r w:rsidRPr="0040102A">
        <w:rPr>
          <w:rFonts w:cs="B Nazanin" w:hint="cs"/>
          <w:szCs w:val="28"/>
          <w:rtl/>
        </w:rPr>
        <w:t>بهم گره خورده</w:t>
      </w:r>
      <w:r w:rsidRPr="0040102A">
        <w:rPr>
          <w:rFonts w:cs="B Nazanin"/>
          <w:szCs w:val="28"/>
          <w:rtl/>
        </w:rPr>
        <w:t xml:space="preserve"> از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رفت</w:t>
      </w:r>
      <w:r>
        <w:rPr>
          <w:rFonts w:cs="B Nazanin" w:hint="cs"/>
          <w:szCs w:val="28"/>
          <w:rtl/>
        </w:rPr>
        <w:t>ه‌ا</w:t>
      </w:r>
      <w:r w:rsidRPr="0040102A">
        <w:rPr>
          <w:rFonts w:cs="B Nazanin"/>
          <w:szCs w:val="28"/>
          <w:rtl/>
        </w:rPr>
        <w:t>ند.</w:t>
      </w:r>
    </w:p>
    <w:p w14:paraId="2231B0CF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تول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انبوه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عن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مت</w:t>
      </w:r>
      <w:r w:rsidRPr="0040102A">
        <w:rPr>
          <w:rFonts w:cs="B Nazanin"/>
          <w:szCs w:val="28"/>
          <w:rtl/>
        </w:rPr>
        <w:t xml:space="preserve"> پا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>. 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ون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نفر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کالاها را مصرف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کنند. اکنون تحر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محصول</w:t>
      </w:r>
      <w:r w:rsidRPr="0040102A">
        <w:rPr>
          <w:rFonts w:cs="B Nazanin" w:hint="cs"/>
          <w:szCs w:val="28"/>
          <w:rtl/>
        </w:rPr>
        <w:t>اتی</w:t>
      </w:r>
      <w:r w:rsidRPr="0040102A">
        <w:rPr>
          <w:rFonts w:cs="B Nazanin"/>
          <w:szCs w:val="28"/>
          <w:rtl/>
        </w:rPr>
        <w:t xml:space="preserve"> دشوار و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رعمل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است. هماهنگ کردن 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جوامع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دشوار خواهد بود.</w:t>
      </w:r>
    </w:p>
    <w:p w14:paraId="6758AD8B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بازرگانان</w:t>
      </w:r>
      <w:r w:rsidRPr="0040102A">
        <w:rPr>
          <w:rFonts w:cs="B Nazanin"/>
          <w:szCs w:val="28"/>
          <w:rtl/>
        </w:rPr>
        <w:t xml:space="preserve"> در مسافت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طولان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 غر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به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تجارت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کنند. از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رو، شهرت شخص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تنها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تواند تضم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کند که قراردادها حفظ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شوند. اعتماد به غر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به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سخت است. دفتر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ررسم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پاسخگو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و اعتماد اکنون به قراردادها و مقررات قانون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تبد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شده است. دولت از </w:t>
      </w:r>
      <w:r w:rsidRPr="0040102A">
        <w:rPr>
          <w:rFonts w:cs="B Nazanin" w:hint="eastAsia"/>
          <w:szCs w:val="28"/>
          <w:rtl/>
        </w:rPr>
        <w:t>تجارت</w:t>
      </w:r>
      <w:r w:rsidRPr="0040102A">
        <w:rPr>
          <w:rFonts w:cs="B Nazanin"/>
          <w:szCs w:val="28"/>
          <w:rtl/>
        </w:rPr>
        <w:t xml:space="preserve"> از طر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ق</w:t>
      </w:r>
      <w:r w:rsidRPr="0040102A">
        <w:rPr>
          <w:rFonts w:cs="B Nazanin"/>
          <w:szCs w:val="28"/>
          <w:rtl/>
        </w:rPr>
        <w:t xml:space="preserve"> قراردادها و قوان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حما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کند و از جامعه در برابر سوء استفاده از آنها از طر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ق</w:t>
      </w:r>
      <w:r w:rsidRPr="0040102A">
        <w:rPr>
          <w:rFonts w:cs="B Nazanin"/>
          <w:szCs w:val="28"/>
          <w:rtl/>
        </w:rPr>
        <w:t xml:space="preserve"> قانون و مقررات مربوط به جرم محافظت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کند.</w:t>
      </w:r>
    </w:p>
    <w:p w14:paraId="50069E1D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اقتصاد</w:t>
      </w:r>
      <w:r w:rsidRPr="0040102A">
        <w:rPr>
          <w:rFonts w:cs="B Nazanin"/>
          <w:szCs w:val="28"/>
          <w:rtl/>
        </w:rPr>
        <w:t xml:space="preserve"> بازار مدرن به طور قابل توجه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ارزش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نسبت به اقتصاد قد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(اخلاق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)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کند. اقتصادها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با توانا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پاداش دادن و مجازات اقدامات فرد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که بر جامعه بزرگتر تأث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گذارد، دارا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واقع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هستند. بازارها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مدرن قادر به انجام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کار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ستند</w:t>
      </w:r>
      <w:r w:rsidRPr="0040102A">
        <w:rPr>
          <w:rFonts w:cs="B Nazanin"/>
          <w:szCs w:val="28"/>
          <w:rtl/>
        </w:rPr>
        <w:t xml:space="preserve">. </w:t>
      </w:r>
      <w:r w:rsidRPr="0040102A">
        <w:rPr>
          <w:rFonts w:cs="B Nazanin" w:hint="eastAsia"/>
          <w:szCs w:val="28"/>
          <w:rtl/>
        </w:rPr>
        <w:t>با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حال، اقتصادها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توانند</w:t>
      </w:r>
      <w:r w:rsidRPr="0040102A">
        <w:rPr>
          <w:rFonts w:cs="B Nazanin"/>
          <w:szCs w:val="28"/>
          <w:rtl/>
        </w:rPr>
        <w:t xml:space="preserve"> آن دسته از شرکت‌کنندگان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که دور</w:t>
      </w:r>
      <w:r>
        <w:rPr>
          <w:rFonts w:cs="B Nazanin" w:hint="cs"/>
          <w:szCs w:val="28"/>
          <w:rtl/>
        </w:rPr>
        <w:t xml:space="preserve"> از دسترس</w:t>
      </w:r>
      <w:r w:rsidRPr="0040102A">
        <w:rPr>
          <w:rFonts w:cs="B Nazanin"/>
          <w:szCs w:val="28"/>
          <w:rtl/>
        </w:rPr>
        <w:t xml:space="preserve"> هستند، </w:t>
      </w:r>
      <w:r>
        <w:rPr>
          <w:rFonts w:cs="B Nazanin" w:hint="cs"/>
          <w:szCs w:val="28"/>
          <w:rtl/>
        </w:rPr>
        <w:t>را حساب</w:t>
      </w:r>
      <w:r w:rsidRPr="0040102A">
        <w:rPr>
          <w:rFonts w:cs="B Nazanin"/>
          <w:szCs w:val="28"/>
          <w:rtl/>
        </w:rPr>
        <w:t xml:space="preserve"> کنند.</w:t>
      </w:r>
    </w:p>
    <w:p w14:paraId="28EC989A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58" w:name="_Toc95698336"/>
      <w:r w:rsidRPr="0040102A">
        <w:rPr>
          <w:rFonts w:cs="B Nazanin"/>
          <w:sz w:val="28"/>
          <w:szCs w:val="28"/>
          <w:rtl/>
        </w:rPr>
        <w:t>3.1.1. اقتصادها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/>
          <w:sz w:val="28"/>
          <w:szCs w:val="28"/>
          <w:rtl/>
        </w:rPr>
        <w:t xml:space="preserve"> اخلاق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/>
          <w:sz w:val="28"/>
          <w:szCs w:val="28"/>
          <w:rtl/>
        </w:rPr>
        <w:t xml:space="preserve"> و اقتصاد </w:t>
      </w:r>
      <w:r w:rsidRPr="0040102A">
        <w:rPr>
          <w:rFonts w:cs="B Nazanin" w:hint="cs"/>
          <w:sz w:val="28"/>
          <w:szCs w:val="28"/>
          <w:rtl/>
        </w:rPr>
        <w:t>توکن</w:t>
      </w:r>
      <w:bookmarkEnd w:id="258"/>
    </w:p>
    <w:p w14:paraId="17A70C29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حکومت</w:t>
      </w:r>
      <w:r w:rsidRPr="0040102A">
        <w:rPr>
          <w:rFonts w:cs="B Nazanin"/>
          <w:szCs w:val="28"/>
          <w:rtl/>
        </w:rPr>
        <w:t xml:space="preserve"> با مقررات و حکم</w:t>
      </w:r>
      <w:r w:rsidRPr="0040102A">
        <w:rPr>
          <w:rFonts w:cs="B Nazanin" w:hint="cs"/>
          <w:szCs w:val="28"/>
          <w:rtl/>
        </w:rPr>
        <w:t>رانی</w:t>
      </w:r>
      <w:r w:rsidRPr="0040102A">
        <w:rPr>
          <w:rFonts w:cs="B Nazanin"/>
          <w:szCs w:val="28"/>
          <w:rtl/>
        </w:rPr>
        <w:t>، سع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 اجرا و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اقتصادها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دارد، اما</w:t>
      </w:r>
      <w:r>
        <w:rPr>
          <w:rFonts w:cs="B Nazanin" w:hint="cs"/>
          <w:szCs w:val="28"/>
          <w:rtl/>
        </w:rPr>
        <w:t xml:space="preserve"> این کار</w:t>
      </w:r>
      <w:r w:rsidRPr="0040102A">
        <w:rPr>
          <w:rFonts w:cs="B Nazanin"/>
          <w:szCs w:val="28"/>
          <w:rtl/>
        </w:rPr>
        <w:t xml:space="preserve"> دشوار است</w:t>
      </w:r>
      <w:r>
        <w:rPr>
          <w:rFonts w:cs="B Nazanin" w:hint="cs"/>
          <w:szCs w:val="28"/>
          <w:rtl/>
        </w:rPr>
        <w:t xml:space="preserve"> و</w:t>
      </w:r>
      <w:r w:rsidRPr="0040102A">
        <w:rPr>
          <w:rFonts w:cs="B Nazanin"/>
          <w:szCs w:val="28"/>
          <w:rtl/>
        </w:rPr>
        <w:t xml:space="preserve"> هرگز به اندازه جوامع کوچک و </w:t>
      </w:r>
      <w:r w:rsidRPr="0040102A">
        <w:rPr>
          <w:rFonts w:cs="B Nazanin" w:hint="cs"/>
          <w:szCs w:val="28"/>
          <w:rtl/>
        </w:rPr>
        <w:t>بهم گره خورده کارآمد</w:t>
      </w:r>
      <w:r w:rsidRPr="0040102A">
        <w:rPr>
          <w:rFonts w:cs="B Nazanin"/>
          <w:szCs w:val="28"/>
          <w:rtl/>
        </w:rPr>
        <w:t xml:space="preserve">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</w:t>
      </w:r>
      <w:r w:rsidRPr="0040102A">
        <w:rPr>
          <w:rFonts w:cs="B Nazanin"/>
          <w:szCs w:val="28"/>
          <w:rtl/>
        </w:rPr>
        <w:t>. پس چگونه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اقتصادها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اخلاق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در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توکن</w:t>
      </w:r>
      <w:r w:rsidRPr="0040102A">
        <w:rPr>
          <w:rFonts w:cs="B Nazanin"/>
          <w:szCs w:val="28"/>
          <w:rtl/>
        </w:rPr>
        <w:t xml:space="preserve"> تقو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م؟</w:t>
      </w:r>
      <w:r w:rsidRPr="0040102A">
        <w:rPr>
          <w:rFonts w:cs="B Nazanin"/>
          <w:szCs w:val="28"/>
          <w:rtl/>
        </w:rPr>
        <w:t xml:space="preserve"> آ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کار را از طر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ق</w:t>
      </w:r>
      <w:r w:rsidRPr="0040102A">
        <w:rPr>
          <w:rFonts w:cs="B Nazanin"/>
          <w:szCs w:val="28"/>
          <w:rtl/>
        </w:rPr>
        <w:t xml:space="preserve"> طراح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مکان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زم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طراح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انجام ده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م؟</w:t>
      </w:r>
    </w:p>
    <w:p w14:paraId="7E8A4DEB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دو</w:t>
      </w:r>
      <w:r w:rsidRPr="0040102A">
        <w:rPr>
          <w:rFonts w:cs="B Nazanin"/>
          <w:szCs w:val="28"/>
          <w:rtl/>
        </w:rPr>
        <w:t xml:space="preserve"> راه حل ممکن:</w:t>
      </w:r>
    </w:p>
    <w:p w14:paraId="1ADC2616" w14:textId="77777777" w:rsidR="00B53671" w:rsidRPr="0040102A" w:rsidRDefault="00B53671" w:rsidP="00175D40">
      <w:pPr>
        <w:pStyle w:val="ListParagraph"/>
        <w:numPr>
          <w:ilvl w:val="0"/>
          <w:numId w:val="13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لا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اضافه به هو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شرکت کنندگان مانند شهرت</w:t>
      </w:r>
      <w:r>
        <w:rPr>
          <w:rStyle w:val="FootnoteReference"/>
          <w:rFonts w:cs="B Nazanin"/>
          <w:szCs w:val="28"/>
          <w:rtl/>
        </w:rPr>
        <w:footnoteReference w:id="118"/>
      </w:r>
      <w:r w:rsidRPr="0040102A">
        <w:rPr>
          <w:rFonts w:cs="B Nazanin"/>
          <w:szCs w:val="28"/>
          <w:rtl/>
        </w:rPr>
        <w:t xml:space="preserve"> بگنجان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و اطم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نان</w:t>
      </w:r>
      <w:r w:rsidRPr="0040102A">
        <w:rPr>
          <w:rFonts w:cs="B Nazanin"/>
          <w:szCs w:val="28"/>
          <w:rtl/>
        </w:rPr>
        <w:t xml:space="preserve"> حاصل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که شهرت تأث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/>
          <w:szCs w:val="28"/>
          <w:rtl/>
        </w:rPr>
        <w:t xml:space="preserve"> طولان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مدت 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دارد. به عنوان مثال،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عمل بد که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را تحت تاث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/>
          <w:szCs w:val="28"/>
          <w:rtl/>
        </w:rPr>
        <w:t xml:space="preserve"> قرار دهد،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مدت طولان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مجازات خواهد شد.</w:t>
      </w:r>
    </w:p>
    <w:p w14:paraId="0AADDB42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4AC12E78" w14:textId="77777777" w:rsidR="00B53671" w:rsidRPr="00D46D17" w:rsidRDefault="00B53671" w:rsidP="00175D40">
      <w:pPr>
        <w:pStyle w:val="ListParagraph"/>
        <w:numPr>
          <w:ilvl w:val="0"/>
          <w:numId w:val="13"/>
        </w:num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درک</w:t>
      </w:r>
      <w:r w:rsidRPr="0040102A">
        <w:rPr>
          <w:rFonts w:cs="B Nazanin"/>
          <w:szCs w:val="28"/>
          <w:rtl/>
        </w:rPr>
        <w:t xml:space="preserve"> جهان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از "شهرت" داشته باش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تا چارچوب مرجع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درک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اعتماد به کس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بدون</w:t>
      </w:r>
      <w:r w:rsidRPr="0040102A">
        <w:rPr>
          <w:rFonts w:cs="B Nazanin" w:hint="cs"/>
          <w:szCs w:val="28"/>
          <w:rtl/>
        </w:rPr>
        <w:t xml:space="preserve"> اینکه</w:t>
      </w:r>
      <w:r w:rsidRPr="0040102A">
        <w:rPr>
          <w:rFonts w:cs="B Nazanin"/>
          <w:szCs w:val="28"/>
          <w:rtl/>
        </w:rPr>
        <w:t xml:space="preserve"> اعتماد مستق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به او داشته باش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. با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حال، زمان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که ما شروع به کالا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کردن همه فعال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ت‌ها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bidi="fa-IR"/>
        </w:rPr>
        <w:lastRenderedPageBreak/>
        <w:t xml:space="preserve">این کار </w:t>
      </w:r>
      <w:r w:rsidRPr="0040102A">
        <w:rPr>
          <w:rFonts w:cs="B Nazanin"/>
          <w:szCs w:val="28"/>
          <w:rtl/>
        </w:rPr>
        <w:t>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تواند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</w:t>
      </w:r>
      <w:r w:rsidRPr="0040102A">
        <w:rPr>
          <w:rFonts w:cs="B Nazanin"/>
          <w:szCs w:val="28"/>
          <w:rtl/>
        </w:rPr>
        <w:t xml:space="preserve"> درون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عمل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فرد را کاهش دهد. همچن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 xml:space="preserve">تواند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جامع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ستوپ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Style w:val="FootnoteReference"/>
          <w:rFonts w:cs="B Nazanin"/>
          <w:szCs w:val="28"/>
          <w:rtl/>
        </w:rPr>
        <w:footnoteReference w:id="119"/>
      </w:r>
      <w:r w:rsidRPr="0040102A">
        <w:rPr>
          <w:rFonts w:cs="B Nazanin"/>
          <w:szCs w:val="28"/>
          <w:rtl/>
        </w:rPr>
        <w:t xml:space="preserve"> با امت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ازات</w:t>
      </w:r>
      <w:r w:rsidRPr="0040102A">
        <w:rPr>
          <w:rFonts w:cs="B Nazanin"/>
          <w:szCs w:val="28"/>
          <w:rtl/>
        </w:rPr>
        <w:t xml:space="preserve"> و رتبه بند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اعتبار اجتماع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کند.</w:t>
      </w:r>
    </w:p>
    <w:p w14:paraId="702093F9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2CD9A441" w14:textId="77777777" w:rsidR="00B53671" w:rsidRPr="0040102A" w:rsidRDefault="00B53671" w:rsidP="00175D40">
      <w:pPr>
        <w:pStyle w:val="Heading2"/>
        <w:bidi/>
        <w:jc w:val="both"/>
        <w:rPr>
          <w:rFonts w:cs="B Nazanin"/>
          <w:sz w:val="28"/>
          <w:szCs w:val="28"/>
          <w:rtl/>
        </w:rPr>
      </w:pPr>
      <w:bookmarkStart w:id="259" w:name="_Toc95698337"/>
      <w:r w:rsidRPr="0040102A">
        <w:rPr>
          <w:rFonts w:cs="B Nazanin" w:hint="cs"/>
          <w:sz w:val="28"/>
          <w:szCs w:val="28"/>
          <w:rtl/>
        </w:rPr>
        <w:t xml:space="preserve">3.2 </w:t>
      </w:r>
      <w:r w:rsidRPr="0040102A">
        <w:rPr>
          <w:rFonts w:cs="B Nazanin"/>
          <w:sz w:val="28"/>
          <w:szCs w:val="28"/>
          <w:rtl/>
        </w:rPr>
        <w:t>هماهنگ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/>
          <w:sz w:val="28"/>
          <w:szCs w:val="28"/>
          <w:rtl/>
        </w:rPr>
        <w:t xml:space="preserve"> در سطح بازار</w:t>
      </w:r>
      <w:bookmarkEnd w:id="259"/>
    </w:p>
    <w:p w14:paraId="347F219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0C3763E3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60" w:name="_Toc95698338"/>
      <w:r w:rsidRPr="0040102A">
        <w:rPr>
          <w:rFonts w:cs="B Nazanin"/>
          <w:sz w:val="28"/>
          <w:szCs w:val="28"/>
          <w:rtl/>
        </w:rPr>
        <w:t xml:space="preserve">مبادله کالا: </w:t>
      </w:r>
      <w:r w:rsidRPr="0040102A">
        <w:rPr>
          <w:rFonts w:cs="B Nazanin"/>
          <w:sz w:val="28"/>
          <w:szCs w:val="28"/>
        </w:rPr>
        <w:t>C2C</w:t>
      </w:r>
      <w:bookmarkEnd w:id="260"/>
    </w:p>
    <w:p w14:paraId="43FFB562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t>قبلاً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جوامع کوچک (همانطور که در </w:t>
      </w:r>
      <w:r w:rsidRPr="0040102A">
        <w:rPr>
          <w:rFonts w:cs="B Nazanin" w:hint="cs"/>
          <w:szCs w:val="28"/>
          <w:rtl/>
        </w:rPr>
        <w:t>شکل</w:t>
      </w:r>
      <w:r w:rsidRPr="0040102A">
        <w:rPr>
          <w:rFonts w:cs="B Nazanin"/>
          <w:szCs w:val="28"/>
          <w:rtl/>
        </w:rPr>
        <w:t xml:space="preserve">3.1 ذکر شد) با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/>
          <w:szCs w:val="28"/>
          <w:rtl/>
        </w:rPr>
        <w:t xml:space="preserve"> تجارت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کردند. ما توانست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به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/>
          <w:szCs w:val="28"/>
          <w:rtl/>
        </w:rPr>
        <w:t xml:space="preserve"> اعتماد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در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جامعه قب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کوچک بود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و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توانست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تجارت را هماهنگ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cs="B Nazanin"/>
          <w:szCs w:val="28"/>
          <w:rtl/>
        </w:rPr>
        <w:t xml:space="preserve"> به عنوان مثال. 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</w:t>
      </w:r>
      <w:r w:rsidRPr="0040102A">
        <w:rPr>
          <w:rFonts w:cs="B Nazanin"/>
          <w:szCs w:val="28"/>
          <w:rtl/>
        </w:rPr>
        <w:t xml:space="preserve"> (تابستان)</w:t>
      </w:r>
      <w:r w:rsidRPr="0040102A">
        <w:rPr>
          <w:rFonts w:ascii="Calibri" w:hAnsi="Calibri" w:cs="B Nazanin" w:hint="cs"/>
          <w:szCs w:val="28"/>
          <w:rtl/>
          <w:lang w:bidi="fa-IR"/>
        </w:rPr>
        <w:t xml:space="preserve">، 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سبز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مانند کرفس (زمستان).</w:t>
      </w:r>
      <w:r w:rsidRPr="0040102A">
        <w:rPr>
          <w:rFonts w:cs="B Nazanin" w:hint="eastAsia"/>
          <w:szCs w:val="28"/>
          <w:rtl/>
        </w:rPr>
        <w:t xml:space="preserve"> </w:t>
      </w:r>
    </w:p>
    <w:p w14:paraId="43DE5A1A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61" w:name="_Toc95698339"/>
      <w:r w:rsidRPr="0040102A">
        <w:rPr>
          <w:rFonts w:cs="B Nazanin" w:hint="eastAsia"/>
          <w:sz w:val="28"/>
          <w:szCs w:val="28"/>
          <w:rtl/>
        </w:rPr>
        <w:t>مبادله</w:t>
      </w:r>
      <w:r w:rsidRPr="0040102A">
        <w:rPr>
          <w:rFonts w:cs="B Nazanin"/>
          <w:sz w:val="28"/>
          <w:szCs w:val="28"/>
          <w:rtl/>
        </w:rPr>
        <w:t xml:space="preserve">: </w:t>
      </w:r>
      <w:r w:rsidRPr="0040102A">
        <w:rPr>
          <w:rFonts w:cs="B Nazanin"/>
          <w:sz w:val="28"/>
          <w:szCs w:val="28"/>
        </w:rPr>
        <w:t>C2C</w:t>
      </w:r>
      <w:bookmarkEnd w:id="261"/>
    </w:p>
    <w:p w14:paraId="443367B2" w14:textId="77777777" w:rsidR="00B53671" w:rsidRPr="0040102A" w:rsidRDefault="00B53671" w:rsidP="00175D40">
      <w:pPr>
        <w:pStyle w:val="Heading4"/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شرکت</w:t>
      </w:r>
      <w:r w:rsidRPr="0040102A">
        <w:rPr>
          <w:rFonts w:cs="B Nazanin"/>
          <w:szCs w:val="28"/>
          <w:rtl/>
        </w:rPr>
        <w:t xml:space="preserve"> 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بزرگ: </w:t>
      </w:r>
      <w:r w:rsidRPr="0040102A">
        <w:rPr>
          <w:rFonts w:cs="B Nazanin"/>
          <w:szCs w:val="28"/>
        </w:rPr>
        <w:t>B2C</w:t>
      </w:r>
      <w:r w:rsidRPr="0040102A">
        <w:rPr>
          <w:rFonts w:cs="B Nazanin"/>
          <w:szCs w:val="28"/>
          <w:rtl/>
        </w:rPr>
        <w:t xml:space="preserve"> (تسکو</w:t>
      </w:r>
      <w:r>
        <w:rPr>
          <w:rStyle w:val="FootnoteReference"/>
          <w:rFonts w:cs="B Nazanin"/>
          <w:szCs w:val="28"/>
          <w:rtl/>
        </w:rPr>
        <w:footnoteReference w:id="120"/>
      </w:r>
      <w:r w:rsidRPr="0040102A">
        <w:rPr>
          <w:rFonts w:cs="B Nazanin"/>
          <w:szCs w:val="28"/>
          <w:rtl/>
        </w:rPr>
        <w:t>، والمارت</w:t>
      </w:r>
      <w:r>
        <w:rPr>
          <w:rStyle w:val="FootnoteReference"/>
          <w:rFonts w:cs="B Nazanin"/>
          <w:szCs w:val="28"/>
          <w:rtl/>
        </w:rPr>
        <w:footnoteReference w:id="121"/>
      </w:r>
      <w:r w:rsidRPr="0040102A">
        <w:rPr>
          <w:rFonts w:cs="B Nazanin"/>
          <w:szCs w:val="28"/>
          <w:rtl/>
        </w:rPr>
        <w:t>، مارکس</w:t>
      </w:r>
      <w:r>
        <w:rPr>
          <w:rStyle w:val="FootnoteReference"/>
          <w:rFonts w:cs="B Nazanin"/>
          <w:szCs w:val="28"/>
          <w:rtl/>
        </w:rPr>
        <w:footnoteReference w:id="122"/>
      </w:r>
      <w:r w:rsidRPr="0040102A">
        <w:rPr>
          <w:rFonts w:cs="B Nazanin"/>
          <w:szCs w:val="28"/>
          <w:rtl/>
        </w:rPr>
        <w:t xml:space="preserve"> و اسپنسر</w:t>
      </w:r>
      <w:r>
        <w:rPr>
          <w:rStyle w:val="FootnoteReference"/>
          <w:rFonts w:cs="B Nazanin"/>
          <w:szCs w:val="28"/>
          <w:rtl/>
        </w:rPr>
        <w:footnoteReference w:id="123"/>
      </w:r>
      <w:r w:rsidRPr="0040102A">
        <w:rPr>
          <w:rFonts w:cs="B Nazanin"/>
          <w:szCs w:val="28"/>
          <w:rtl/>
        </w:rPr>
        <w:t>)</w:t>
      </w:r>
    </w:p>
    <w:p w14:paraId="031DDFC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t>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شروع به سخت‌تر شدن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کند</w:t>
      </w:r>
      <w:r w:rsidRPr="0040102A">
        <w:rPr>
          <w:rFonts w:cs="B Nazanin"/>
          <w:szCs w:val="28"/>
          <w:rtl/>
        </w:rPr>
        <w:t xml:space="preserve">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(1) تجارت با غر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به‌ها</w:t>
      </w:r>
      <w:r w:rsidRPr="0040102A">
        <w:rPr>
          <w:rFonts w:cs="B Nazanin"/>
          <w:szCs w:val="28"/>
          <w:rtl/>
        </w:rPr>
        <w:t xml:space="preserve"> به معنا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افتن</w:t>
      </w:r>
      <w:r w:rsidRPr="0040102A">
        <w:rPr>
          <w:rFonts w:cs="B Nazanin"/>
          <w:szCs w:val="28"/>
          <w:rtl/>
        </w:rPr>
        <w:t xml:space="preserve"> راه‌ها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اعتماد به غر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به‌ها</w:t>
      </w:r>
      <w:r w:rsidRPr="0040102A">
        <w:rPr>
          <w:rFonts w:cs="B Nazanin"/>
          <w:szCs w:val="28"/>
          <w:rtl/>
        </w:rPr>
        <w:t xml:space="preserve"> است و (2) </w:t>
      </w:r>
      <w:r w:rsidRPr="0040102A">
        <w:rPr>
          <w:rFonts w:cs="B Nazanin" w:hint="cs"/>
          <w:szCs w:val="28"/>
          <w:rtl/>
        </w:rPr>
        <w:t>به دلیل اقتصاد مقیاسی</w:t>
      </w:r>
      <w:r>
        <w:rPr>
          <w:rStyle w:val="FootnoteReference"/>
          <w:rFonts w:cs="B Nazanin"/>
          <w:szCs w:val="28"/>
          <w:rtl/>
        </w:rPr>
        <w:footnoteReference w:id="124"/>
      </w:r>
      <w:r w:rsidRPr="0040102A">
        <w:rPr>
          <w:rFonts w:cs="B Nazanin" w:hint="cs"/>
          <w:szCs w:val="28"/>
          <w:rtl/>
        </w:rPr>
        <w:t>، تولید انبوه کارآمدتر است</w:t>
      </w:r>
      <w:r w:rsidRPr="0040102A">
        <w:rPr>
          <w:rFonts w:cs="B Nazanin"/>
          <w:szCs w:val="28"/>
          <w:rtl/>
        </w:rPr>
        <w:t>.</w:t>
      </w:r>
    </w:p>
    <w:p w14:paraId="2C1D723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منجر به شرکت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بزرگ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شود</w:t>
      </w:r>
      <w:r w:rsidRPr="0040102A"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شرکت کنندگان مختلف کارآمدتر است.</w:t>
      </w:r>
      <w:r w:rsidRPr="0040102A">
        <w:rPr>
          <w:rFonts w:cs="B Nazanin" w:hint="eastAsia"/>
          <w:szCs w:val="28"/>
          <w:rtl/>
        </w:rPr>
        <w:t xml:space="preserve"> </w:t>
      </w:r>
    </w:p>
    <w:p w14:paraId="00B26014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62" w:name="_Toc95698340"/>
      <w:r w:rsidRPr="0040102A">
        <w:rPr>
          <w:rFonts w:cs="B Nazanin" w:hint="eastAsia"/>
          <w:sz w:val="28"/>
          <w:szCs w:val="28"/>
          <w:rtl/>
        </w:rPr>
        <w:t>پلتفرم</w:t>
      </w:r>
      <w:r>
        <w:rPr>
          <w:rFonts w:cs="B Nazanin" w:hint="cs"/>
          <w:sz w:val="28"/>
          <w:szCs w:val="28"/>
          <w:rtl/>
        </w:rPr>
        <w:t>‌</w:t>
      </w:r>
      <w:r w:rsidRPr="0040102A">
        <w:rPr>
          <w:rFonts w:cs="B Nazanin"/>
          <w:sz w:val="28"/>
          <w:szCs w:val="28"/>
          <w:rtl/>
        </w:rPr>
        <w:t xml:space="preserve">ها: </w:t>
      </w:r>
      <w:r w:rsidRPr="0040102A">
        <w:rPr>
          <w:rFonts w:cs="B Nazanin"/>
          <w:sz w:val="28"/>
          <w:szCs w:val="28"/>
        </w:rPr>
        <w:t>C2C</w:t>
      </w:r>
      <w:r w:rsidRPr="0040102A">
        <w:rPr>
          <w:rFonts w:cs="B Nazanin"/>
          <w:sz w:val="28"/>
          <w:szCs w:val="28"/>
          <w:rtl/>
        </w:rPr>
        <w:t xml:space="preserve"> (بازار، متمرکز)</w:t>
      </w:r>
      <w:bookmarkEnd w:id="262"/>
    </w:p>
    <w:p w14:paraId="561C921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از افراد محصولات 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ژه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فروش به مصرف کنندگان</w:t>
      </w:r>
      <w:r w:rsidRPr="0040102A"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کنند. مانند آمازون</w:t>
      </w:r>
      <w:r>
        <w:rPr>
          <w:rStyle w:val="FootnoteReference"/>
          <w:rFonts w:cs="B Nazanin"/>
          <w:szCs w:val="28"/>
          <w:rtl/>
        </w:rPr>
        <w:footnoteReference w:id="125"/>
      </w:r>
      <w:r w:rsidRPr="0040102A">
        <w:rPr>
          <w:rFonts w:cs="B Nazanin"/>
          <w:szCs w:val="28"/>
          <w:rtl/>
        </w:rPr>
        <w:t xml:space="preserve">، </w:t>
      </w:r>
      <w:r>
        <w:rPr>
          <w:rFonts w:cs="B Nazanin" w:hint="cs"/>
          <w:szCs w:val="28"/>
          <w:rtl/>
        </w:rPr>
        <w:t>ای‌بی</w:t>
      </w:r>
      <w:r>
        <w:rPr>
          <w:rStyle w:val="FootnoteReference"/>
          <w:rFonts w:cs="B Nazanin"/>
          <w:szCs w:val="28"/>
          <w:rtl/>
        </w:rPr>
        <w:footnoteReference w:id="126"/>
      </w:r>
      <w:r w:rsidRPr="0040102A">
        <w:rPr>
          <w:rFonts w:cs="B Nazanin"/>
          <w:szCs w:val="28"/>
          <w:rtl/>
        </w:rPr>
        <w:t xml:space="preserve">، </w:t>
      </w:r>
      <w:r>
        <w:rPr>
          <w:rFonts w:cs="B Nazanin" w:hint="cs"/>
          <w:szCs w:val="28"/>
          <w:rtl/>
        </w:rPr>
        <w:t>علی بابا</w:t>
      </w:r>
      <w:r>
        <w:rPr>
          <w:rStyle w:val="FootnoteReference"/>
          <w:rFonts w:cs="B Nazanin"/>
          <w:szCs w:val="28"/>
          <w:rtl/>
        </w:rPr>
        <w:footnoteReference w:id="127"/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اتسی</w:t>
      </w:r>
      <w:r>
        <w:rPr>
          <w:rStyle w:val="FootnoteReference"/>
          <w:rFonts w:cs="B Nazanin"/>
          <w:szCs w:val="28"/>
          <w:rtl/>
        </w:rPr>
        <w:footnoteReference w:id="128"/>
      </w:r>
      <w:r w:rsidRPr="0040102A">
        <w:rPr>
          <w:rFonts w:cs="B Nazanin"/>
          <w:szCs w:val="28"/>
          <w:rtl/>
        </w:rPr>
        <w:t>. بنابرا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ن،</w:t>
      </w:r>
      <w:r w:rsidRPr="0040102A">
        <w:rPr>
          <w:rFonts w:cs="B Nazanin"/>
          <w:szCs w:val="28"/>
          <w:rtl/>
        </w:rPr>
        <w:t xml:space="preserve"> ما به نوع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پلتفرم ترک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/>
          <w:szCs w:val="28"/>
        </w:rPr>
        <w:t>C2C</w:t>
      </w:r>
      <w:r w:rsidRPr="0040102A">
        <w:rPr>
          <w:rFonts w:cs="B Nazanin"/>
          <w:szCs w:val="28"/>
          <w:rtl/>
        </w:rPr>
        <w:t xml:space="preserve"> و </w:t>
      </w:r>
      <w:r w:rsidRPr="0040102A">
        <w:rPr>
          <w:rFonts w:cs="B Nazanin"/>
          <w:szCs w:val="28"/>
        </w:rPr>
        <w:t>B2C</w:t>
      </w:r>
      <w:r w:rsidRPr="0040102A">
        <w:rPr>
          <w:rFonts w:cs="B Nazanin"/>
          <w:szCs w:val="28"/>
          <w:rtl/>
        </w:rPr>
        <w:t xml:space="preserve"> بازگشته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. </w:t>
      </w:r>
      <w:r w:rsidRPr="0040102A">
        <w:rPr>
          <w:rFonts w:cs="B Nazanin" w:hint="cs"/>
          <w:szCs w:val="28"/>
          <w:rtl/>
        </w:rPr>
        <w:t>فقط در حال حاضر به روش</w:t>
      </w:r>
      <w:r w:rsidRPr="0040102A">
        <w:rPr>
          <w:rFonts w:cs="B Nazanin"/>
          <w:szCs w:val="28"/>
          <w:rtl/>
        </w:rPr>
        <w:t xml:space="preserve">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</w:t>
      </w:r>
      <w:r w:rsidRPr="0040102A">
        <w:rPr>
          <w:rFonts w:cs="B Nazanin" w:hint="cs"/>
          <w:szCs w:val="28"/>
          <w:rtl/>
        </w:rPr>
        <w:t xml:space="preserve">ری </w:t>
      </w:r>
      <w:r w:rsidRPr="0040102A">
        <w:rPr>
          <w:rFonts w:cs="B Nazanin"/>
          <w:szCs w:val="28"/>
          <w:rtl/>
        </w:rPr>
        <w:t>هماهنگ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 ما بازارها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متمرکز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هماهنگ کردن حرکت و اطلاعات کالاها و خدمات شرکت‌ها 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 w:hint="cs"/>
          <w:szCs w:val="28"/>
          <w:rtl/>
        </w:rPr>
        <w:t>.</w:t>
      </w:r>
    </w:p>
    <w:p w14:paraId="211C75DD" w14:textId="77777777" w:rsidR="00B53671" w:rsidRPr="0040102A" w:rsidRDefault="00B53671" w:rsidP="00175D40">
      <w:pPr>
        <w:pStyle w:val="Heading3"/>
        <w:bidi/>
        <w:jc w:val="both"/>
        <w:rPr>
          <w:rFonts w:cs="B Nazanin"/>
          <w:sz w:val="28"/>
          <w:szCs w:val="28"/>
        </w:rPr>
      </w:pPr>
      <w:bookmarkStart w:id="263" w:name="_Toc95698341"/>
      <w:r w:rsidRPr="0040102A">
        <w:rPr>
          <w:rFonts w:cs="B Nazanin" w:hint="eastAsia"/>
          <w:sz w:val="28"/>
          <w:szCs w:val="28"/>
          <w:rtl/>
        </w:rPr>
        <w:t>تکنولوژ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/>
          <w:sz w:val="28"/>
          <w:szCs w:val="28"/>
          <w:rtl/>
        </w:rPr>
        <w:t xml:space="preserve"> دفتر کل توز</w:t>
      </w:r>
      <w:r w:rsidRPr="0040102A">
        <w:rPr>
          <w:rFonts w:cs="B Nazanin" w:hint="cs"/>
          <w:sz w:val="28"/>
          <w:szCs w:val="28"/>
          <w:rtl/>
        </w:rPr>
        <w:t>ی</w:t>
      </w:r>
      <w:r w:rsidRPr="0040102A">
        <w:rPr>
          <w:rFonts w:cs="B Nazanin" w:hint="eastAsia"/>
          <w:sz w:val="28"/>
          <w:szCs w:val="28"/>
          <w:rtl/>
        </w:rPr>
        <w:t>ع</w:t>
      </w:r>
      <w:r w:rsidRPr="0040102A">
        <w:rPr>
          <w:rFonts w:cs="B Nazanin"/>
          <w:sz w:val="28"/>
          <w:szCs w:val="28"/>
          <w:rtl/>
        </w:rPr>
        <w:t xml:space="preserve"> شده: </w:t>
      </w:r>
      <w:r w:rsidRPr="0040102A">
        <w:rPr>
          <w:rFonts w:cs="B Nazanin"/>
          <w:sz w:val="28"/>
          <w:szCs w:val="28"/>
        </w:rPr>
        <w:t>C2C</w:t>
      </w:r>
      <w:r w:rsidRPr="0040102A">
        <w:rPr>
          <w:rFonts w:cs="B Nazanin"/>
          <w:sz w:val="28"/>
          <w:szCs w:val="28"/>
          <w:rtl/>
        </w:rPr>
        <w:t xml:space="preserve">، </w:t>
      </w:r>
      <w:r w:rsidRPr="0040102A">
        <w:rPr>
          <w:rFonts w:cs="B Nazanin"/>
          <w:sz w:val="28"/>
          <w:szCs w:val="28"/>
        </w:rPr>
        <w:t>P2P</w:t>
      </w:r>
      <w:bookmarkEnd w:id="263"/>
    </w:p>
    <w:p w14:paraId="5BE25C80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در</w:t>
      </w:r>
      <w:r w:rsidRPr="0040102A">
        <w:rPr>
          <w:rFonts w:cs="B Nazanin"/>
          <w:szCs w:val="28"/>
          <w:rtl/>
        </w:rPr>
        <w:t xml:space="preserve"> آغاز </w:t>
      </w:r>
      <w:r w:rsidRPr="0040102A">
        <w:rPr>
          <w:rFonts w:cs="B Nazanin"/>
          <w:szCs w:val="28"/>
        </w:rPr>
        <w:t>C2C</w:t>
      </w:r>
      <w:r w:rsidRPr="0040102A">
        <w:rPr>
          <w:rFonts w:cs="B Nazanin"/>
          <w:szCs w:val="28"/>
          <w:rtl/>
        </w:rPr>
        <w:t>، ما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توانست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به همه اعتماد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. اکنون </w:t>
      </w:r>
      <w:r>
        <w:rPr>
          <w:rFonts w:cs="B Nazanin" w:hint="cs"/>
          <w:szCs w:val="28"/>
          <w:rtl/>
        </w:rPr>
        <w:t>در</w:t>
      </w:r>
      <w:r w:rsidRPr="0040102A">
        <w:rPr>
          <w:rFonts w:cs="B Nazanin"/>
          <w:szCs w:val="28"/>
          <w:rtl/>
        </w:rPr>
        <w:t xml:space="preserve"> پلتفرم‌ها، </w:t>
      </w:r>
      <w:r w:rsidRPr="0040102A">
        <w:rPr>
          <w:rFonts w:cs="B Nazanin" w:hint="cs"/>
          <w:szCs w:val="28"/>
          <w:rtl/>
        </w:rPr>
        <w:t>در عوض</w:t>
      </w:r>
      <w:r>
        <w:rPr>
          <w:rFonts w:cs="B Nazanin" w:hint="cs"/>
          <w:szCs w:val="28"/>
          <w:rtl/>
        </w:rPr>
        <w:t xml:space="preserve"> ما</w:t>
      </w:r>
      <w:r w:rsidRPr="0040102A">
        <w:rPr>
          <w:rFonts w:cs="B Nazanin" w:hint="cs"/>
          <w:szCs w:val="28"/>
          <w:rtl/>
        </w:rPr>
        <w:t xml:space="preserve"> به</w:t>
      </w:r>
      <w:r w:rsidRPr="0040102A">
        <w:rPr>
          <w:rFonts w:cs="B Nazanin"/>
          <w:szCs w:val="28"/>
          <w:rtl/>
        </w:rPr>
        <w:t xml:space="preserve"> پلتفرم‌ها اعتماد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 از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گذشته، آنها اطلاعات را بس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ار</w:t>
      </w:r>
      <w:r w:rsidRPr="0040102A">
        <w:rPr>
          <w:rFonts w:cs="B Nazanin"/>
          <w:szCs w:val="28"/>
          <w:rtl/>
        </w:rPr>
        <w:t xml:space="preserve"> راحت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تر هماهنگ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 و در نت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جه</w:t>
      </w:r>
      <w:r w:rsidRPr="0040102A">
        <w:rPr>
          <w:rFonts w:cs="B Nazanin"/>
          <w:szCs w:val="28"/>
          <w:rtl/>
        </w:rPr>
        <w:t xml:space="preserve"> آن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ما، مصرف کنندگان، راحت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تر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کنند. اما ما متوجه شده‌ا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که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قدم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فراتر بگذار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 اگر به ف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س‌بوک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آمازون اعتماد نکن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/>
          <w:szCs w:val="28"/>
          <w:rtl/>
        </w:rPr>
        <w:lastRenderedPageBreak/>
        <w:t>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به پلتفرم‌ها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آن‌ها (مانند الگور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تم‌ها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ک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با ما مطابقت دارند، مسائل مربوط به حر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خصوص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) اعتماد ندار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cs="B Nazanin"/>
          <w:szCs w:val="28"/>
          <w:rtl/>
        </w:rPr>
        <w:t xml:space="preserve"> اما</w:t>
      </w:r>
      <w:r w:rsidRPr="0040102A">
        <w:rPr>
          <w:rFonts w:cs="B Nazanin" w:hint="cs"/>
          <w:szCs w:val="28"/>
          <w:rtl/>
        </w:rPr>
        <w:t xml:space="preserve"> اگر</w:t>
      </w:r>
      <w:r w:rsidRPr="0040102A">
        <w:rPr>
          <w:rFonts w:cs="B Nazanin"/>
          <w:szCs w:val="28"/>
          <w:rtl/>
        </w:rPr>
        <w:t xml:space="preserve"> همچنان بخواه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از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 راحت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پلتفرم‌ها و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ستم‌ها</w:t>
      </w:r>
      <w:r w:rsidRPr="0040102A">
        <w:rPr>
          <w:rFonts w:cs="B Nazanin"/>
          <w:szCs w:val="28"/>
          <w:rtl/>
        </w:rPr>
        <w:t xml:space="preserve"> لذت ببر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cs="B Nazanin"/>
          <w:szCs w:val="28"/>
          <w:rtl/>
        </w:rPr>
        <w:t xml:space="preserve"> چه؟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نجاست</w:t>
      </w:r>
      <w:r w:rsidRPr="0040102A">
        <w:rPr>
          <w:rFonts w:cs="B Nazanin"/>
          <w:szCs w:val="28"/>
          <w:rtl/>
        </w:rPr>
        <w:t xml:space="preserve"> که تمرکززدا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وارد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شود</w:t>
      </w:r>
      <w:r w:rsidRPr="0040102A">
        <w:rPr>
          <w:rFonts w:cs="B Nazanin"/>
          <w:szCs w:val="28"/>
          <w:rtl/>
        </w:rPr>
        <w:t>. ما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در پلتفرم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که به آن اعتماد 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به </w:t>
      </w:r>
      <w:r w:rsidRPr="0040102A">
        <w:rPr>
          <w:rFonts w:cs="B Nazanin"/>
          <w:szCs w:val="28"/>
        </w:rPr>
        <w:t>C2C</w:t>
      </w:r>
      <w:r w:rsidRPr="0040102A">
        <w:rPr>
          <w:rFonts w:cs="B Nazanin"/>
          <w:szCs w:val="28"/>
          <w:rtl/>
        </w:rPr>
        <w:t xml:space="preserve"> برگرد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و از طر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ق</w:t>
      </w:r>
      <w:r w:rsidRPr="0040102A">
        <w:rPr>
          <w:rFonts w:cs="B Nazanin"/>
          <w:szCs w:val="28"/>
          <w:rtl/>
        </w:rPr>
        <w:t xml:space="preserve"> هماهنگ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eastAsia"/>
          <w:szCs w:val="28"/>
          <w:rtl/>
        </w:rPr>
        <w:t>دون</w:t>
      </w:r>
      <w:r w:rsidRPr="0040102A">
        <w:rPr>
          <w:rFonts w:cs="B Nazanin"/>
          <w:szCs w:val="28"/>
          <w:rtl/>
        </w:rPr>
        <w:t xml:space="preserve">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از</w:t>
      </w:r>
      <w:r w:rsidRPr="0040102A">
        <w:rPr>
          <w:rFonts w:cs="B Nazanin"/>
          <w:szCs w:val="28"/>
          <w:rtl/>
        </w:rPr>
        <w:t xml:space="preserve"> به </w:t>
      </w:r>
      <w:r w:rsidRPr="0040102A">
        <w:rPr>
          <w:rFonts w:cs="B Nazanin" w:hint="cs"/>
          <w:szCs w:val="28"/>
          <w:rtl/>
        </w:rPr>
        <w:t>اعتماد به</w:t>
      </w:r>
      <w:r w:rsidRPr="0040102A">
        <w:rPr>
          <w:rFonts w:cs="B Nazanin"/>
          <w:szCs w:val="28"/>
          <w:rtl/>
        </w:rPr>
        <w:t xml:space="preserve"> شرکت‌ها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بزرگ و قدرت متمرکز آنها، از کارا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لذت </w:t>
      </w:r>
      <w:r w:rsidRPr="0040102A">
        <w:rPr>
          <w:rFonts w:cs="B Nazanin" w:hint="cs"/>
          <w:szCs w:val="28"/>
          <w:rtl/>
        </w:rPr>
        <w:t>ب</w:t>
      </w:r>
      <w:r w:rsidRPr="0040102A">
        <w:rPr>
          <w:rFonts w:cs="B Nazanin" w:hint="eastAsia"/>
          <w:szCs w:val="28"/>
          <w:rtl/>
        </w:rPr>
        <w:t>بر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</w:t>
      </w:r>
    </w:p>
    <w:p w14:paraId="160383B4" w14:textId="77777777" w:rsidR="00B53671" w:rsidRPr="0040102A" w:rsidRDefault="00B53671" w:rsidP="00175D40">
      <w:pPr>
        <w:pStyle w:val="Heading2"/>
        <w:bidi/>
        <w:jc w:val="both"/>
      </w:pPr>
      <w:bookmarkStart w:id="264" w:name="_Toc95698342"/>
      <w:r w:rsidRPr="0040102A">
        <w:rPr>
          <w:rtl/>
        </w:rPr>
        <w:t>3.3. مشارکت</w:t>
      </w:r>
      <w:bookmarkEnd w:id="264"/>
    </w:p>
    <w:p w14:paraId="1FE044C5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t>سوال بزرگ بعد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است: اگر بتوان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فعال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را هماهنگ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م،</w:t>
      </w:r>
      <w:r w:rsidRPr="0040102A">
        <w:rPr>
          <w:rFonts w:cs="B Nazanin"/>
          <w:szCs w:val="28"/>
          <w:rtl/>
        </w:rPr>
        <w:t xml:space="preserve"> چگونه اطم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نان</w:t>
      </w:r>
      <w:r w:rsidRPr="0040102A">
        <w:rPr>
          <w:rFonts w:cs="B Nazanin"/>
          <w:szCs w:val="28"/>
          <w:rtl/>
        </w:rPr>
        <w:t xml:space="preserve"> حاصل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که مردم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خواهند کرد؟</w:t>
      </w:r>
    </w:p>
    <w:p w14:paraId="79BAEBC4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12F3B2DF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مردم</w:t>
      </w:r>
      <w:r w:rsidRPr="0040102A">
        <w:rPr>
          <w:rFonts w:cs="B Nazanin"/>
          <w:szCs w:val="28"/>
          <w:rtl/>
        </w:rPr>
        <w:t xml:space="preserve"> به طور طب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 مگر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نکه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آن وجود داشته باشد. در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نجا</w:t>
      </w:r>
      <w:r w:rsidRPr="0040102A">
        <w:rPr>
          <w:rFonts w:cs="B Nazanin"/>
          <w:szCs w:val="28"/>
          <w:rtl/>
        </w:rPr>
        <w:t xml:space="preserve">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</w:t>
      </w:r>
      <w:r w:rsidRPr="0040102A">
        <w:rPr>
          <w:rFonts w:cs="B Nazanin"/>
          <w:szCs w:val="28"/>
          <w:rtl/>
        </w:rPr>
        <w:t xml:space="preserve"> نظر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باز</w:t>
      </w:r>
      <w:r w:rsidRPr="0040102A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29"/>
      </w:r>
      <w:r w:rsidRPr="0040102A">
        <w:rPr>
          <w:rFonts w:cs="B Nazanin"/>
          <w:szCs w:val="28"/>
          <w:rtl/>
        </w:rPr>
        <w:t xml:space="preserve"> مطرح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شود، اما در فصل بعد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/>
          <w:szCs w:val="28"/>
          <w:rtl/>
        </w:rPr>
        <w:t xml:space="preserve"> در مورد آن صحبت 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کرد.</w:t>
      </w:r>
    </w:p>
    <w:p w14:paraId="2A21C172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6C07013C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اولا،</w:t>
      </w:r>
      <w:r w:rsidRPr="0040102A">
        <w:rPr>
          <w:rFonts w:cs="B Nazanin"/>
          <w:szCs w:val="28"/>
          <w:rtl/>
        </w:rPr>
        <w:t xml:space="preserve"> چگونه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تسه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م؟</w:t>
      </w:r>
      <w:r w:rsidRPr="0040102A">
        <w:rPr>
          <w:rFonts w:cs="B Nazanin"/>
          <w:szCs w:val="28"/>
          <w:rtl/>
        </w:rPr>
        <w:t xml:space="preserve"> بهتر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راه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است که انتخاب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واقع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از شرکت کنندگان در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افت</w:t>
      </w:r>
      <w:r w:rsidRPr="0040102A">
        <w:rPr>
          <w:rFonts w:cs="B Nazanin"/>
          <w:szCs w:val="28"/>
          <w:rtl/>
        </w:rPr>
        <w:t xml:space="preserve">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.</w:t>
      </w:r>
    </w:p>
    <w:p w14:paraId="63C75E4B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72795B0E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نمونه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یی</w:t>
      </w:r>
      <w:r w:rsidRPr="0040102A">
        <w:rPr>
          <w:rFonts w:cs="B Nazanin"/>
          <w:szCs w:val="28"/>
          <w:rtl/>
        </w:rPr>
        <w:t xml:space="preserve"> که </w:t>
      </w:r>
      <w:r w:rsidRPr="0040102A">
        <w:rPr>
          <w:rFonts w:cs="B Nazanin" w:hint="cs"/>
          <w:szCs w:val="28"/>
          <w:rtl/>
        </w:rPr>
        <w:t xml:space="preserve"> مشارکت </w:t>
      </w:r>
      <w:r w:rsidRPr="0040102A">
        <w:rPr>
          <w:rFonts w:cs="B Nazanin"/>
          <w:szCs w:val="28"/>
          <w:rtl/>
        </w:rPr>
        <w:t>در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توکن</w:t>
      </w:r>
      <w:r w:rsidRPr="0040102A">
        <w:rPr>
          <w:rFonts w:cs="B Nazanin"/>
          <w:szCs w:val="28"/>
          <w:rtl/>
        </w:rPr>
        <w:t xml:space="preserve"> رخ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دهد: اوراکل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در شرط بند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غ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رمتمرکز،</w:t>
      </w:r>
      <w:r w:rsidRPr="0040102A">
        <w:rPr>
          <w:rFonts w:cs="B Nazanin"/>
          <w:szCs w:val="28"/>
          <w:rtl/>
        </w:rPr>
        <w:t xml:space="preserve"> توافق نام</w:t>
      </w:r>
      <w:r w:rsidRPr="0040102A">
        <w:rPr>
          <w:rFonts w:cs="B Nazanin" w:hint="cs"/>
          <w:szCs w:val="28"/>
          <w:rtl/>
        </w:rPr>
        <w:t>‌</w:t>
      </w:r>
      <w:r>
        <w:rPr>
          <w:rFonts w:cs="B Nazanin" w:hint="cs"/>
          <w:szCs w:val="28"/>
          <w:rtl/>
        </w:rPr>
        <w:t>ه‌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اجماع، رأ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 تصم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.</w:t>
      </w:r>
    </w:p>
    <w:p w14:paraId="34A712EF" w14:textId="77777777" w:rsidR="00B53671" w:rsidRPr="0040102A" w:rsidRDefault="00B53671" w:rsidP="00175D40">
      <w:pPr>
        <w:pStyle w:val="Heading3"/>
        <w:bidi/>
        <w:jc w:val="both"/>
      </w:pPr>
      <w:bookmarkStart w:id="265" w:name="_Toc95698343"/>
      <w:r w:rsidRPr="0040102A">
        <w:rPr>
          <w:rtl/>
        </w:rPr>
        <w:t>3.3.1. سازگار</w:t>
      </w:r>
      <w:r w:rsidRPr="0040102A">
        <w:rPr>
          <w:rFonts w:hint="cs"/>
          <w:rtl/>
        </w:rPr>
        <w:t>ی</w:t>
      </w:r>
      <w:r w:rsidRPr="0040102A">
        <w:rPr>
          <w:rtl/>
        </w:rPr>
        <w:t xml:space="preserve"> انگ</w:t>
      </w:r>
      <w:r w:rsidRPr="0040102A">
        <w:rPr>
          <w:rFonts w:hint="cs"/>
          <w:rtl/>
        </w:rPr>
        <w:t>ی</w:t>
      </w:r>
      <w:r w:rsidRPr="0040102A">
        <w:rPr>
          <w:rFonts w:hint="eastAsia"/>
          <w:rtl/>
        </w:rPr>
        <w:t>زش</w:t>
      </w:r>
      <w:r w:rsidRPr="0040102A">
        <w:rPr>
          <w:rFonts w:hint="cs"/>
          <w:rtl/>
        </w:rPr>
        <w:t>ی</w:t>
      </w:r>
      <w:bookmarkEnd w:id="265"/>
    </w:p>
    <w:p w14:paraId="088E359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ما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انگیزه‌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مناسب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افراد ارائه ده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تا ترج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حات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 xml:space="preserve"> الگوها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 xml:space="preserve">را </w:t>
      </w:r>
      <w:r w:rsidRPr="0040102A">
        <w:rPr>
          <w:rFonts w:cs="B Nazanin"/>
          <w:szCs w:val="28"/>
          <w:rtl/>
        </w:rPr>
        <w:t>صادقانه نشان دهند. اگر هدف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است که مطمئن شو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شرکت کنندگان هم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شه</w:t>
      </w:r>
      <w:r w:rsidRPr="0040102A">
        <w:rPr>
          <w:rFonts w:cs="B Nazanin"/>
          <w:szCs w:val="28"/>
          <w:rtl/>
        </w:rPr>
        <w:t xml:space="preserve"> صادق هستند،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کار را در دو مرحله انجام ده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:</w:t>
      </w:r>
    </w:p>
    <w:p w14:paraId="52A9ADE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52805F0A" w14:textId="77777777" w:rsidR="00B53671" w:rsidRPr="0040102A" w:rsidRDefault="00B53671" w:rsidP="00175D40">
      <w:pPr>
        <w:pStyle w:val="ListParagraph"/>
        <w:numPr>
          <w:ilvl w:val="0"/>
          <w:numId w:val="15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اطم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نان</w:t>
      </w:r>
      <w:r w:rsidRPr="0040102A">
        <w:rPr>
          <w:rFonts w:cs="B Nazanin"/>
          <w:szCs w:val="28"/>
          <w:rtl/>
        </w:rPr>
        <w:t xml:space="preserve"> حاصل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که صادق بودن با عقلان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و فرض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ات</w:t>
      </w:r>
      <w:r w:rsidRPr="0040102A">
        <w:rPr>
          <w:rFonts w:cs="B Nazanin"/>
          <w:szCs w:val="28"/>
          <w:rtl/>
        </w:rPr>
        <w:t xml:space="preserve"> هوشمندانه سازگار است. کاربران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 و با افزا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</w:t>
      </w:r>
      <w:r w:rsidRPr="0040102A">
        <w:rPr>
          <w:rFonts w:cs="B Nazanin"/>
          <w:szCs w:val="28"/>
          <w:rtl/>
        </w:rPr>
        <w:t xml:space="preserve"> کارمزد تراکنش موافقت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کنند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کار با هدف اکوس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ستم</w:t>
      </w:r>
      <w:r w:rsidRPr="0040102A">
        <w:rPr>
          <w:rFonts w:cs="B Nazanin"/>
          <w:szCs w:val="28"/>
          <w:rtl/>
        </w:rPr>
        <w:t xml:space="preserve"> توکن مطابقت دارد. </w:t>
      </w:r>
      <w:r>
        <w:rPr>
          <w:rFonts w:cs="B Nazanin" w:hint="cs"/>
          <w:szCs w:val="28"/>
          <w:rtl/>
        </w:rPr>
        <w:lastRenderedPageBreak/>
        <w:t>مطالعه</w:t>
      </w:r>
      <w:r w:rsidRPr="0040102A">
        <w:rPr>
          <w:rFonts w:cs="B Nazanin"/>
          <w:szCs w:val="28"/>
          <w:rtl/>
        </w:rPr>
        <w:t xml:space="preserve"> مورد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: دارندگان</w:t>
      </w:r>
      <w:r w:rsidRPr="0040102A">
        <w:rPr>
          <w:rFonts w:cs="B Nazanin" w:hint="cs"/>
          <w:szCs w:val="28"/>
          <w:rtl/>
        </w:rPr>
        <w:t xml:space="preserve"> توکن </w:t>
      </w:r>
      <w:r w:rsidRPr="0040102A">
        <w:rPr>
          <w:rFonts w:cs="B Nazanin"/>
          <w:szCs w:val="28"/>
        </w:rPr>
        <w:t>MKR</w:t>
      </w:r>
      <w:r w:rsidRPr="0040102A">
        <w:rPr>
          <w:rFonts w:cs="B Nazanin" w:hint="cs"/>
          <w:szCs w:val="28"/>
          <w:rtl/>
        </w:rPr>
        <w:t xml:space="preserve">$ 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میکردائو</w:t>
      </w:r>
      <w:r w:rsidRPr="0040102A">
        <w:rPr>
          <w:rFonts w:cs="B Nazanin"/>
          <w:szCs w:val="28"/>
          <w:rtl/>
        </w:rPr>
        <w:t xml:space="preserve"> موافقت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کنند</w:t>
      </w:r>
      <w:r w:rsidRPr="0040102A">
        <w:rPr>
          <w:rFonts w:cs="B Nazanin"/>
          <w:szCs w:val="28"/>
          <w:rtl/>
        </w:rPr>
        <w:t xml:space="preserve"> که 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 xml:space="preserve"> پا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حفظ پ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وند</w:t>
      </w:r>
      <w:r w:rsidRPr="0040102A">
        <w:rPr>
          <w:rFonts w:cs="B Nazanin"/>
          <w:szCs w:val="28"/>
          <w:rtl/>
        </w:rPr>
        <w:t xml:space="preserve"> با دلار آمر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کا</w:t>
      </w:r>
      <w:r w:rsidRPr="0040102A">
        <w:rPr>
          <w:rFonts w:cs="B Nazanin" w:hint="cs"/>
          <w:szCs w:val="28"/>
          <w:rtl/>
        </w:rPr>
        <w:t xml:space="preserve"> (</w:t>
      </w:r>
      <w:r w:rsidRPr="0040102A">
        <w:rPr>
          <w:rFonts w:cs="B Nazanin"/>
          <w:szCs w:val="28"/>
        </w:rPr>
        <w:t>USD</w:t>
      </w:r>
      <w:r w:rsidRPr="0040102A">
        <w:rPr>
          <w:rFonts w:cs="B Nazanin" w:hint="cs"/>
          <w:szCs w:val="28"/>
          <w:rtl/>
        </w:rPr>
        <w:t>)</w:t>
      </w:r>
      <w:r w:rsidRPr="0040102A">
        <w:rPr>
          <w:rFonts w:cs="B Nazanin"/>
          <w:szCs w:val="28"/>
          <w:rtl/>
        </w:rPr>
        <w:t xml:space="preserve"> افزا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</w:t>
      </w:r>
      <w:r w:rsidRPr="0040102A">
        <w:rPr>
          <w:rFonts w:cs="B Nazanin"/>
          <w:szCs w:val="28"/>
          <w:rtl/>
        </w:rPr>
        <w:t xml:space="preserve"> دهند.</w:t>
      </w:r>
    </w:p>
    <w:p w14:paraId="21CAD55B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7D67CBE9" w14:textId="77777777" w:rsidR="00B53671" w:rsidRPr="0040102A" w:rsidRDefault="00B53671" w:rsidP="00175D40">
      <w:pPr>
        <w:pStyle w:val="ListParagraph"/>
        <w:numPr>
          <w:ilvl w:val="0"/>
          <w:numId w:val="15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زه‌ها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مناسب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آشکار کردن ترج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حات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الگو</w:t>
      </w:r>
      <w:r w:rsidRPr="0040102A">
        <w:rPr>
          <w:rFonts w:cs="B Nazanin"/>
          <w:szCs w:val="28"/>
          <w:rtl/>
        </w:rPr>
        <w:t xml:space="preserve"> صادقانه</w:t>
      </w:r>
      <w:r w:rsidRPr="0040102A"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ارائه ده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. ما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 w:hint="cs"/>
          <w:szCs w:val="28"/>
          <w:rtl/>
        </w:rPr>
        <w:t xml:space="preserve"> کار</w:t>
      </w:r>
      <w:r w:rsidRPr="0040102A">
        <w:rPr>
          <w:rFonts w:cs="B Nazanin"/>
          <w:szCs w:val="28"/>
          <w:rtl/>
        </w:rPr>
        <w:t xml:space="preserve"> را "سازگار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"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نام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 به عنوان مثال. هنگام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دادن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مقداری توکن داشته باشید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و در صورت برنده شدن در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توکن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شما توز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ع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 xml:space="preserve">شود. </w:t>
      </w:r>
      <w:r>
        <w:rPr>
          <w:rFonts w:cs="B Nazanin" w:hint="cs"/>
          <w:szCs w:val="28"/>
          <w:rtl/>
        </w:rPr>
        <w:t>مطالعه</w:t>
      </w:r>
      <w:r w:rsidRPr="0040102A">
        <w:rPr>
          <w:rFonts w:cs="B Nazanin"/>
          <w:szCs w:val="28"/>
          <w:rtl/>
        </w:rPr>
        <w:t xml:space="preserve"> مورد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: </w:t>
      </w:r>
      <w:r w:rsidRPr="0040102A">
        <w:rPr>
          <w:rFonts w:cs="B Nazanin" w:hint="eastAsia"/>
          <w:szCs w:val="28"/>
          <w:rtl/>
        </w:rPr>
        <w:t>توکن</w:t>
      </w:r>
      <w:r w:rsidRPr="0040102A">
        <w:rPr>
          <w:rFonts w:cs="B Nazanin"/>
          <w:szCs w:val="28"/>
          <w:rtl/>
        </w:rPr>
        <w:t xml:space="preserve"> حاکم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شبکه </w:t>
      </w:r>
      <w:r>
        <w:rPr>
          <w:rFonts w:cs="B Nazanin" w:hint="cs"/>
          <w:szCs w:val="28"/>
          <w:rtl/>
        </w:rPr>
        <w:t>کایبر</w:t>
      </w:r>
      <w:r>
        <w:rPr>
          <w:rStyle w:val="FootnoteReference"/>
          <w:rFonts w:cs="B Nazanin"/>
          <w:szCs w:val="28"/>
          <w:rtl/>
        </w:rPr>
        <w:footnoteReference w:id="130"/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نگهداری می‌شود</w:t>
      </w:r>
      <w:r w:rsidRPr="0040102A">
        <w:rPr>
          <w:rFonts w:cs="B Nazanin"/>
          <w:szCs w:val="28"/>
          <w:rtl/>
        </w:rPr>
        <w:t xml:space="preserve"> و سپس تصم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گیری می‌شود</w:t>
      </w:r>
      <w:r w:rsidRPr="0040102A">
        <w:rPr>
          <w:rFonts w:cs="B Nazanin"/>
          <w:szCs w:val="28"/>
          <w:rtl/>
        </w:rPr>
        <w:t xml:space="preserve"> که چگونه از توکن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تراکنش استفاده شود.</w:t>
      </w:r>
    </w:p>
    <w:p w14:paraId="1206B145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t xml:space="preserve">مطابق با </w:t>
      </w:r>
      <w:r w:rsidRPr="0040102A">
        <w:rPr>
          <w:rFonts w:cs="B Nazanin" w:hint="cs"/>
          <w:szCs w:val="28"/>
          <w:rtl/>
        </w:rPr>
        <w:t>هدف</w:t>
      </w:r>
      <w:r w:rsidRPr="0040102A">
        <w:rPr>
          <w:rFonts w:cs="B Nazanin"/>
          <w:szCs w:val="28"/>
          <w:rtl/>
        </w:rPr>
        <w:t xml:space="preserve"> اصل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کتاب، ما خ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از مفهوم اصل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انگیزه‌</w:t>
      </w:r>
      <w:r w:rsidRPr="0040102A">
        <w:rPr>
          <w:rFonts w:cs="B Nazanin"/>
          <w:szCs w:val="28"/>
          <w:rtl/>
        </w:rPr>
        <w:t>ها منحرف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. اما ما به دنبال </w:t>
      </w:r>
      <w:r w:rsidRPr="0040102A">
        <w:rPr>
          <w:rFonts w:cs="B Nazanin" w:hint="cs"/>
          <w:szCs w:val="28"/>
          <w:rtl/>
        </w:rPr>
        <w:t>اپلیکیشن‌ها</w:t>
      </w:r>
      <w:r w:rsidRPr="0040102A">
        <w:rPr>
          <w:rFonts w:cs="B Nazanin"/>
          <w:szCs w:val="28"/>
          <w:rtl/>
        </w:rPr>
        <w:t xml:space="preserve"> و شرا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ط</w:t>
      </w:r>
      <w:r w:rsidRPr="0040102A">
        <w:rPr>
          <w:rFonts w:cs="B Nazanin"/>
          <w:szCs w:val="28"/>
          <w:rtl/>
        </w:rPr>
        <w:t xml:space="preserve">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انگیزه‌</w:t>
      </w:r>
      <w:r w:rsidRPr="0040102A">
        <w:rPr>
          <w:rFonts w:cs="B Nazanin"/>
          <w:szCs w:val="28"/>
          <w:rtl/>
        </w:rPr>
        <w:t>ها هست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</w:t>
      </w:r>
    </w:p>
    <w:p w14:paraId="25CB4EDA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دو</w:t>
      </w:r>
      <w:r w:rsidRPr="0040102A">
        <w:rPr>
          <w:rFonts w:cs="B Nazanin"/>
          <w:szCs w:val="28"/>
          <w:rtl/>
        </w:rPr>
        <w:t xml:space="preserve"> نوع سازگار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وجود دارد.</w:t>
      </w:r>
    </w:p>
    <w:p w14:paraId="039CD02C" w14:textId="77777777" w:rsidR="00B53671" w:rsidRPr="00061CFE" w:rsidRDefault="00B53671" w:rsidP="00175D40">
      <w:pPr>
        <w:pStyle w:val="ListParagraph"/>
        <w:numPr>
          <w:ilvl w:val="0"/>
          <w:numId w:val="14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صادق</w:t>
      </w:r>
      <w:r w:rsidRPr="0040102A">
        <w:rPr>
          <w:rFonts w:cs="B Nazanin"/>
          <w:szCs w:val="28"/>
          <w:rtl/>
        </w:rPr>
        <w:t xml:space="preserve"> بودن شرکت کنندگان، صرف نظر از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نکه</w:t>
      </w:r>
      <w:r w:rsidRPr="0040102A">
        <w:rPr>
          <w:rFonts w:cs="B Nazanin"/>
          <w:szCs w:val="28"/>
          <w:rtl/>
        </w:rPr>
        <w:t xml:space="preserve"> سا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/>
          <w:szCs w:val="28"/>
          <w:rtl/>
        </w:rPr>
        <w:t xml:space="preserve"> شرکت کنندگان چه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گو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ند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انجام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دهند، بهتر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پاسخ است. ما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را سازگار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استراتژ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غالب</w:t>
      </w:r>
      <w:r>
        <w:rPr>
          <w:rStyle w:val="FootnoteReference"/>
          <w:rFonts w:cs="B Nazanin"/>
          <w:szCs w:val="28"/>
          <w:rtl/>
        </w:rPr>
        <w:footnoteReference w:id="131"/>
      </w:r>
      <w:r w:rsidRPr="0040102A">
        <w:rPr>
          <w:rFonts w:cs="B Nazanin"/>
          <w:szCs w:val="28"/>
          <w:rtl/>
        </w:rPr>
        <w:t xml:space="preserve"> (</w:t>
      </w:r>
      <w:r w:rsidRPr="0040102A">
        <w:rPr>
          <w:rFonts w:cs="B Nazanin"/>
          <w:szCs w:val="28"/>
        </w:rPr>
        <w:t>DSIC</w:t>
      </w:r>
      <w:r w:rsidRPr="0040102A">
        <w:rPr>
          <w:rFonts w:cs="B Nazanin"/>
          <w:szCs w:val="28"/>
          <w:rtl/>
        </w:rPr>
        <w:t>)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نام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</w:t>
      </w:r>
    </w:p>
    <w:p w14:paraId="31EAECB2" w14:textId="77777777" w:rsidR="00B53671" w:rsidRPr="0040102A" w:rsidRDefault="00B53671" w:rsidP="00175D40">
      <w:pPr>
        <w:pStyle w:val="ListParagraph"/>
        <w:numPr>
          <w:ilvl w:val="0"/>
          <w:numId w:val="14"/>
        </w:num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با</w:t>
      </w:r>
      <w:r w:rsidRPr="0040102A">
        <w:rPr>
          <w:rFonts w:cs="B Nazanin"/>
          <w:szCs w:val="28"/>
          <w:rtl/>
        </w:rPr>
        <w:t xml:space="preserve"> توجه به انتظارات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که شرکت کنندگان از انتخاب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/>
          <w:szCs w:val="28"/>
          <w:rtl/>
        </w:rPr>
        <w:t xml:space="preserve"> شرکت کنندگان دارند، صادق بودن بهتر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پاسخ است. ما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را سازگار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</w:t>
      </w:r>
      <w:r w:rsidRPr="0040102A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32"/>
      </w:r>
      <w:r w:rsidRPr="0040102A">
        <w:rPr>
          <w:rFonts w:cs="B Nazanin"/>
          <w:szCs w:val="28"/>
          <w:rtl/>
        </w:rPr>
        <w:t xml:space="preserve"> (</w:t>
      </w:r>
      <w:r w:rsidRPr="0040102A">
        <w:rPr>
          <w:rFonts w:cs="B Nazanin"/>
          <w:szCs w:val="28"/>
        </w:rPr>
        <w:t>BIC</w:t>
      </w:r>
      <w:r w:rsidRPr="0040102A">
        <w:rPr>
          <w:rFonts w:cs="B Nazanin"/>
          <w:szCs w:val="28"/>
          <w:rtl/>
        </w:rPr>
        <w:t>)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نام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>.</w:t>
      </w:r>
    </w:p>
    <w:p w14:paraId="1C8731CC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098E1D6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در</w:t>
      </w:r>
      <w:r w:rsidRPr="0040102A">
        <w:rPr>
          <w:rFonts w:cs="B Nazanin"/>
          <w:szCs w:val="28"/>
          <w:rtl/>
        </w:rPr>
        <w:t xml:space="preserve"> حالت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ده</w:t>
      </w:r>
      <w:r w:rsidRPr="0040102A">
        <w:rPr>
          <w:rFonts w:cs="B Nazanin"/>
          <w:szCs w:val="28"/>
          <w:rtl/>
        </w:rPr>
        <w:t xml:space="preserve"> آل، ما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مکان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سم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/>
          <w:szCs w:val="28"/>
        </w:rPr>
        <w:t>DSIC</w:t>
      </w:r>
      <w:r w:rsidRPr="0040102A">
        <w:rPr>
          <w:rFonts w:cs="B Nazanin"/>
          <w:szCs w:val="28"/>
          <w:rtl/>
        </w:rPr>
        <w:t xml:space="preserve"> را </w:t>
      </w:r>
      <w:r w:rsidRPr="0040102A">
        <w:rPr>
          <w:rFonts w:cs="B Nazanin" w:hint="cs"/>
          <w:szCs w:val="28"/>
          <w:rtl/>
        </w:rPr>
        <w:t>داشته باشیم</w:t>
      </w:r>
      <w:r w:rsidRPr="0040102A">
        <w:rPr>
          <w:rFonts w:cs="B Nazanin"/>
          <w:szCs w:val="28"/>
          <w:rtl/>
        </w:rPr>
        <w:t>.</w:t>
      </w:r>
      <w:r w:rsidRPr="0040102A">
        <w:rPr>
          <w:rFonts w:cs="B Nazanin" w:hint="cs"/>
          <w:szCs w:val="28"/>
          <w:rtl/>
        </w:rPr>
        <w:t xml:space="preserve"> اما</w:t>
      </w:r>
      <w:r w:rsidRPr="0040102A">
        <w:rPr>
          <w:rFonts w:cs="B Nazanin"/>
          <w:szCs w:val="28"/>
          <w:rtl/>
        </w:rPr>
        <w:t xml:space="preserve"> هم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شه</w:t>
      </w:r>
      <w:r w:rsidRPr="0040102A">
        <w:rPr>
          <w:rFonts w:cs="B Nazanin"/>
          <w:szCs w:val="28"/>
          <w:rtl/>
        </w:rPr>
        <w:t xml:space="preserve"> آسان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</w:t>
      </w:r>
      <w:r w:rsidRPr="0040102A">
        <w:rPr>
          <w:rFonts w:cs="B Nazanin"/>
          <w:szCs w:val="28"/>
          <w:rtl/>
        </w:rPr>
        <w:t>. بنابرا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ن،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/>
          <w:szCs w:val="28"/>
        </w:rPr>
        <w:t>BIC</w:t>
      </w:r>
      <w:r w:rsidRPr="0040102A">
        <w:rPr>
          <w:rFonts w:cs="B Nazanin"/>
          <w:szCs w:val="28"/>
          <w:rtl/>
        </w:rPr>
        <w:t xml:space="preserve"> بهتر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جا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بعد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است. به عنوان مثال استفاده از </w:t>
      </w:r>
      <w:r w:rsidRPr="0040102A">
        <w:rPr>
          <w:rFonts w:cs="B Nazanin"/>
          <w:szCs w:val="28"/>
        </w:rPr>
        <w:t>BIC</w:t>
      </w:r>
      <w:r w:rsidRPr="0040102A">
        <w:rPr>
          <w:rFonts w:cs="B Nazanin"/>
          <w:szCs w:val="28"/>
          <w:rtl/>
        </w:rPr>
        <w:t xml:space="preserve"> در </w:t>
      </w:r>
      <w:r w:rsidRPr="0040102A">
        <w:rPr>
          <w:rFonts w:cs="B Nazanin" w:hint="cs"/>
          <w:szCs w:val="28"/>
          <w:rtl/>
        </w:rPr>
        <w:t>پرپزوال‌های</w:t>
      </w:r>
      <w:r w:rsidRPr="0040102A">
        <w:rPr>
          <w:rFonts w:cs="B Nazanin"/>
          <w:szCs w:val="28"/>
          <w:rtl/>
        </w:rPr>
        <w:t xml:space="preserve"> بهبود و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حکومت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است.</w:t>
      </w:r>
    </w:p>
    <w:p w14:paraId="2C09C38B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0D9F72E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در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کرد،</w:t>
      </w:r>
      <w:r w:rsidRPr="0040102A">
        <w:rPr>
          <w:rFonts w:cs="B Nazanin"/>
          <w:szCs w:val="28"/>
          <w:rtl/>
        </w:rPr>
        <w:t xml:space="preserve"> پ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</w:t>
      </w:r>
      <w:r w:rsidRPr="0040102A">
        <w:rPr>
          <w:rFonts w:cs="B Nazanin"/>
          <w:szCs w:val="28"/>
          <w:rtl/>
        </w:rPr>
        <w:t xml:space="preserve"> از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نکه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ascii="Calibri" w:hAnsi="Calibri" w:cs="B Nazanin" w:hint="cs"/>
          <w:szCs w:val="28"/>
          <w:rtl/>
          <w:lang w:bidi="fa-IR"/>
        </w:rPr>
        <w:t>پرپزوال‌ها</w:t>
      </w:r>
      <w:r w:rsidRPr="0040102A">
        <w:rPr>
          <w:rFonts w:cs="B Nazanin"/>
          <w:szCs w:val="28"/>
          <w:rtl/>
        </w:rPr>
        <w:t xml:space="preserve"> به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حاکم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توسط کاربران </w:t>
      </w:r>
      <w:r w:rsidRPr="0040102A">
        <w:rPr>
          <w:rFonts w:cs="B Nazanin" w:hint="cs"/>
          <w:szCs w:val="28"/>
          <w:rtl/>
        </w:rPr>
        <w:t>سوپر</w:t>
      </w:r>
      <w:r w:rsidRPr="0040102A">
        <w:rPr>
          <w:rFonts w:cs="B Nazanin"/>
          <w:szCs w:val="28"/>
          <w:rtl/>
        </w:rPr>
        <w:t xml:space="preserve"> برس</w:t>
      </w:r>
      <w:r w:rsidRPr="0040102A">
        <w:rPr>
          <w:rFonts w:cs="B Nazanin" w:hint="cs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د، حداقل حد نصاب آرا لازم است تا در </w:t>
      </w:r>
      <w:r w:rsidRPr="0040102A">
        <w:rPr>
          <w:rFonts w:cs="B Nazanin" w:hint="cs"/>
          <w:szCs w:val="28"/>
          <w:rtl/>
        </w:rPr>
        <w:t>پرپزوال</w:t>
      </w:r>
      <w:r w:rsidRPr="0040102A">
        <w:rPr>
          <w:rFonts w:cs="B Nazanin"/>
          <w:szCs w:val="28"/>
          <w:rtl/>
        </w:rPr>
        <w:t xml:space="preserve"> بهبود در نظر گرفته شو</w:t>
      </w:r>
      <w:r w:rsidRPr="0040102A">
        <w:rPr>
          <w:rFonts w:cs="B Nazanin" w:hint="cs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د. </w:t>
      </w:r>
      <w:r>
        <w:rPr>
          <w:rFonts w:cs="B Nazanin" w:hint="cs"/>
          <w:szCs w:val="28"/>
          <w:rtl/>
        </w:rPr>
        <w:t>بلنسر</w:t>
      </w:r>
      <w:r>
        <w:rPr>
          <w:rStyle w:val="FootnoteReference"/>
          <w:rFonts w:cs="B Nazanin"/>
          <w:szCs w:val="28"/>
          <w:rtl/>
        </w:rPr>
        <w:footnoteReference w:id="133"/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دست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هدف،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قرارداد هوشمند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مشابه به نام </w:t>
      </w:r>
      <w:r>
        <w:rPr>
          <w:rFonts w:cs="B Nazanin" w:hint="cs"/>
          <w:szCs w:val="28"/>
          <w:rtl/>
        </w:rPr>
        <w:t>اسنپ شات</w:t>
      </w:r>
      <w:r>
        <w:rPr>
          <w:rStyle w:val="FootnoteReference"/>
          <w:rFonts w:cs="B Nazanin"/>
          <w:szCs w:val="28"/>
          <w:rtl/>
        </w:rPr>
        <w:footnoteReference w:id="134"/>
      </w:r>
      <w:r>
        <w:rPr>
          <w:rFonts w:cs="B Nazanin" w:hint="cs"/>
          <w:szCs w:val="28"/>
          <w:rtl/>
        </w:rPr>
        <w:t xml:space="preserve"> </w:t>
      </w:r>
      <w:r w:rsidRPr="0040102A">
        <w:rPr>
          <w:rFonts w:cs="B Nazanin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کرد.</w:t>
      </w:r>
    </w:p>
    <w:p w14:paraId="3907E5BB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7F04FA4A" w14:textId="77777777" w:rsidR="00B53671" w:rsidRPr="0040102A" w:rsidRDefault="00B53671" w:rsidP="00175D40">
      <w:pPr>
        <w:pStyle w:val="Heading2"/>
        <w:bidi/>
      </w:pPr>
      <w:bookmarkStart w:id="266" w:name="_Toc95698344"/>
      <w:r w:rsidRPr="0040102A">
        <w:rPr>
          <w:rtl/>
        </w:rPr>
        <w:lastRenderedPageBreak/>
        <w:t>3.4. [مطالعه مورد</w:t>
      </w:r>
      <w:r w:rsidRPr="0040102A">
        <w:rPr>
          <w:rFonts w:hint="cs"/>
          <w:rtl/>
        </w:rPr>
        <w:t>ی</w:t>
      </w:r>
      <w:r w:rsidRPr="0040102A">
        <w:rPr>
          <w:rtl/>
        </w:rPr>
        <w:t>] هماهنگ</w:t>
      </w:r>
      <w:r w:rsidRPr="0040102A">
        <w:rPr>
          <w:rFonts w:hint="cs"/>
          <w:rtl/>
        </w:rPr>
        <w:t>ی</w:t>
      </w:r>
      <w:r w:rsidRPr="0040102A">
        <w:rPr>
          <w:rtl/>
        </w:rPr>
        <w:t xml:space="preserve"> و اقتصاد </w:t>
      </w:r>
      <w:r w:rsidRPr="0040102A">
        <w:rPr>
          <w:rFonts w:hint="cs"/>
          <w:rtl/>
        </w:rPr>
        <w:t>توکن</w:t>
      </w:r>
      <w:r w:rsidRPr="0040102A">
        <w:rPr>
          <w:rtl/>
        </w:rPr>
        <w:t xml:space="preserve">: </w:t>
      </w:r>
      <w:proofErr w:type="spellStart"/>
      <w:r w:rsidRPr="0040102A">
        <w:t>MolochDAO</w:t>
      </w:r>
      <w:bookmarkEnd w:id="266"/>
      <w:proofErr w:type="spellEnd"/>
    </w:p>
    <w:p w14:paraId="7D02F465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لب کلام این است که</w:t>
      </w:r>
      <w:r w:rsidRPr="0040102A">
        <w:rPr>
          <w:rFonts w:cs="B Nazanin"/>
          <w:szCs w:val="28"/>
          <w:rtl/>
        </w:rPr>
        <w:t xml:space="preserve"> </w:t>
      </w:r>
      <w:proofErr w:type="spellStart"/>
      <w:r w:rsidRPr="0040102A">
        <w:rPr>
          <w:rFonts w:cs="B Nazanin"/>
          <w:szCs w:val="28"/>
        </w:rPr>
        <w:t>MolochDAO</w:t>
      </w:r>
      <w:proofErr w:type="spellEnd"/>
      <w:r w:rsidRPr="0040102A">
        <w:rPr>
          <w:rFonts w:cs="B Nazanin" w:hint="cs"/>
          <w:szCs w:val="28"/>
          <w:rtl/>
        </w:rPr>
        <w:t xml:space="preserve"> هدف</w:t>
      </w:r>
      <w:r w:rsidRPr="0040102A">
        <w:rPr>
          <w:rFonts w:cs="B Nazanin"/>
          <w:szCs w:val="28"/>
          <w:rtl/>
        </w:rPr>
        <w:t xml:space="preserve"> هماهنگ کردن منابع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صدور کمک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مال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توسعه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پروژه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ساخته شده بر رو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وم</w:t>
      </w:r>
      <w:r w:rsidRPr="0040102A">
        <w:rPr>
          <w:rFonts w:cs="B Nazanin"/>
          <w:szCs w:val="28"/>
          <w:rtl/>
        </w:rPr>
        <w:t xml:space="preserve"> است.</w:t>
      </w:r>
    </w:p>
    <w:p w14:paraId="7566CF4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042B0275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تنها</w:t>
      </w:r>
      <w:r w:rsidRPr="0040102A">
        <w:rPr>
          <w:rFonts w:cs="B Nazanin"/>
          <w:szCs w:val="28"/>
          <w:rtl/>
        </w:rPr>
        <w:t xml:space="preserve"> راه دسترس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سرما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</w:t>
      </w:r>
      <w:proofErr w:type="spellStart"/>
      <w:r w:rsidRPr="0040102A">
        <w:rPr>
          <w:rFonts w:cs="B Nazanin"/>
          <w:szCs w:val="28"/>
        </w:rPr>
        <w:t>MolochDAO</w:t>
      </w:r>
      <w:proofErr w:type="spellEnd"/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است که سهام خود را به همراه حق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 صدور سهام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 w:hint="cs"/>
          <w:szCs w:val="28"/>
          <w:rtl/>
        </w:rPr>
        <w:t>، از بین ببرید</w:t>
      </w:r>
      <w:r w:rsidRPr="0040102A">
        <w:rPr>
          <w:rFonts w:cs="B Nazanin"/>
          <w:szCs w:val="28"/>
          <w:rtl/>
        </w:rPr>
        <w:t>. به عنوان مثال. اگر 10 درصد از سهام خود را داشته باش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و 10 درصد خود را </w:t>
      </w:r>
      <w:r w:rsidRPr="0040102A">
        <w:rPr>
          <w:rFonts w:cs="B Nazanin" w:hint="cs"/>
          <w:szCs w:val="28"/>
          <w:rtl/>
        </w:rPr>
        <w:t>از بین ببرید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10 درصد از سرما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که </w:t>
      </w:r>
      <w:proofErr w:type="spellStart"/>
      <w:r w:rsidRPr="0040102A">
        <w:rPr>
          <w:rFonts w:cs="B Nazanin"/>
          <w:szCs w:val="28"/>
        </w:rPr>
        <w:t>MolochDAO</w:t>
      </w:r>
      <w:proofErr w:type="spellEnd"/>
      <w:r w:rsidRPr="0040102A">
        <w:rPr>
          <w:rFonts w:cs="B Nazanin"/>
          <w:szCs w:val="28"/>
          <w:rtl/>
        </w:rPr>
        <w:t xml:space="preserve"> در حال حاضر در اخت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ار</w:t>
      </w:r>
      <w:r w:rsidRPr="0040102A">
        <w:rPr>
          <w:rFonts w:cs="B Nazanin"/>
          <w:szCs w:val="28"/>
          <w:rtl/>
        </w:rPr>
        <w:t xml:space="preserve"> دارد، در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افت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. به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ترت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ب</w:t>
      </w:r>
      <w:r w:rsidRPr="0040102A">
        <w:rPr>
          <w:rFonts w:cs="B Nazanin"/>
          <w:szCs w:val="28"/>
          <w:rtl/>
        </w:rPr>
        <w:t xml:space="preserve"> منابع توز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ع</w:t>
      </w:r>
      <w:r w:rsidRPr="0040102A">
        <w:rPr>
          <w:rFonts w:cs="B Nazanin"/>
          <w:szCs w:val="28"/>
          <w:rtl/>
        </w:rPr>
        <w:t xml:space="preserve"> و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ی‌‍‌</w:t>
      </w:r>
      <w:r w:rsidRPr="0040102A">
        <w:rPr>
          <w:rFonts w:cs="B Nazanin"/>
          <w:szCs w:val="28"/>
          <w:rtl/>
        </w:rPr>
        <w:t>شوند.</w:t>
      </w:r>
    </w:p>
    <w:p w14:paraId="0109FB6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76FD668A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تنها</w:t>
      </w:r>
      <w:r w:rsidRPr="0040102A">
        <w:rPr>
          <w:rFonts w:cs="B Nazanin" w:hint="cs"/>
          <w:szCs w:val="28"/>
          <w:rtl/>
        </w:rPr>
        <w:t xml:space="preserve"> راه</w:t>
      </w:r>
      <w:r w:rsidRPr="0040102A">
        <w:rPr>
          <w:rFonts w:cs="B Nazanin"/>
          <w:szCs w:val="28"/>
          <w:rtl/>
        </w:rPr>
        <w:t xml:space="preserve">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 </w:t>
      </w:r>
      <w:proofErr w:type="spellStart"/>
      <w:r w:rsidRPr="0040102A">
        <w:rPr>
          <w:rFonts w:cs="B Nazanin"/>
          <w:szCs w:val="28"/>
        </w:rPr>
        <w:t>MolochDAO</w:t>
      </w:r>
      <w:proofErr w:type="spellEnd"/>
      <w:r w:rsidRPr="0040102A">
        <w:rPr>
          <w:rFonts w:cs="B Nazanin"/>
          <w:szCs w:val="28"/>
          <w:rtl/>
        </w:rPr>
        <w:t>،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دادن به افراد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و صدور سهام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آنها است.</w:t>
      </w:r>
    </w:p>
    <w:p w14:paraId="7253C613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12E2BBB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عضو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و عضو</w:t>
      </w:r>
      <w:r w:rsidRPr="0040102A">
        <w:rPr>
          <w:rFonts w:cs="B Nazanin" w:hint="cs"/>
          <w:szCs w:val="28"/>
          <w:rtl/>
        </w:rPr>
        <w:t xml:space="preserve">ی </w:t>
      </w:r>
      <w:r w:rsidRPr="0040102A">
        <w:rPr>
          <w:rFonts w:cs="B Nazanin"/>
          <w:szCs w:val="28"/>
          <w:rtl/>
        </w:rPr>
        <w:t>در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سازمان</w:t>
      </w:r>
      <w:r w:rsidRPr="0040102A">
        <w:rPr>
          <w:rFonts w:cs="B Nazanin" w:hint="cs"/>
          <w:szCs w:val="28"/>
          <w:rtl/>
        </w:rPr>
        <w:t xml:space="preserve"> بودن</w:t>
      </w:r>
      <w:r w:rsidRPr="0040102A">
        <w:rPr>
          <w:rFonts w:cs="B Nazanin"/>
          <w:szCs w:val="28"/>
          <w:rtl/>
        </w:rPr>
        <w:t>،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از سهامداران موجود بخواه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>
        <w:rPr>
          <w:rFonts w:cs="B Nazanin" w:hint="cs"/>
          <w:szCs w:val="28"/>
          <w:rtl/>
        </w:rPr>
        <w:t xml:space="preserve"> به شما</w:t>
      </w:r>
      <w:r w:rsidRPr="0040102A">
        <w:rPr>
          <w:rFonts w:cs="B Nazanin"/>
          <w:szCs w:val="28"/>
          <w:rtl/>
        </w:rPr>
        <w:t xml:space="preserve"> 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دهند و سهام جد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شما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کنند. اگر قبلاً سهام خود را </w:t>
      </w:r>
      <w:r w:rsidRPr="0040102A">
        <w:rPr>
          <w:rFonts w:cs="B Nazanin" w:hint="cs"/>
          <w:szCs w:val="28"/>
          <w:rtl/>
        </w:rPr>
        <w:t>از بین برده باشید</w:t>
      </w:r>
      <w:r w:rsidRPr="0040102A">
        <w:rPr>
          <w:rFonts w:cs="B Nazanin"/>
          <w:szCs w:val="28"/>
          <w:rtl/>
        </w:rPr>
        <w:t xml:space="preserve"> و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دوباره به </w:t>
      </w:r>
      <w:r>
        <w:rPr>
          <w:rFonts w:cs="B Nazanin" w:hint="cs"/>
          <w:szCs w:val="28"/>
          <w:rtl/>
        </w:rPr>
        <w:t>دائو</w:t>
      </w:r>
      <w:r w:rsidRPr="0040102A">
        <w:rPr>
          <w:rFonts w:cs="B Nazanin"/>
          <w:szCs w:val="28"/>
          <w:rtl/>
        </w:rPr>
        <w:t xml:space="preserve"> بپ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وند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روند تکرار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شود و سهامداران موجود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مجدداً</w:t>
      </w:r>
      <w:r w:rsidRPr="0040102A">
        <w:rPr>
          <w:rFonts w:cs="B Nazanin" w:hint="cs"/>
          <w:szCs w:val="28"/>
          <w:rtl/>
        </w:rPr>
        <w:t xml:space="preserve">  در سیستم به</w:t>
      </w:r>
      <w:r w:rsidRPr="0040102A">
        <w:rPr>
          <w:rFonts w:cs="B Nazanin"/>
          <w:szCs w:val="28"/>
          <w:rtl/>
        </w:rPr>
        <w:t xml:space="preserve"> شما </w:t>
      </w:r>
      <w:r w:rsidRPr="0040102A">
        <w:rPr>
          <w:rFonts w:cs="B Nazanin" w:hint="cs"/>
          <w:szCs w:val="28"/>
          <w:rtl/>
        </w:rPr>
        <w:t xml:space="preserve">رای </w:t>
      </w:r>
      <w:r w:rsidRPr="0040102A">
        <w:rPr>
          <w:rFonts w:cs="B Nazanin"/>
          <w:szCs w:val="28"/>
          <w:rtl/>
        </w:rPr>
        <w:t>ده</w:t>
      </w:r>
      <w:r w:rsidRPr="0040102A">
        <w:rPr>
          <w:rFonts w:cs="B Nazanin" w:hint="eastAsia"/>
          <w:szCs w:val="28"/>
          <w:rtl/>
        </w:rPr>
        <w:t>ند</w:t>
      </w:r>
      <w:r w:rsidRPr="0040102A">
        <w:rPr>
          <w:rFonts w:cs="B Nazanin"/>
          <w:szCs w:val="28"/>
          <w:rtl/>
        </w:rPr>
        <w:t>.</w:t>
      </w:r>
    </w:p>
    <w:p w14:paraId="1F483C37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313AD090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مکان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سم</w:t>
      </w:r>
      <w:r w:rsidRPr="0040102A">
        <w:rPr>
          <w:rFonts w:cs="B Nazanin"/>
          <w:szCs w:val="28"/>
          <w:rtl/>
        </w:rPr>
        <w:t xml:space="preserve"> همچن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خروج را برا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افراد آسان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تر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کند. اگر واقعاً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خواه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/>
          <w:szCs w:val="28"/>
          <w:rtl/>
        </w:rPr>
        <w:t xml:space="preserve"> بخش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از </w:t>
      </w:r>
      <w:r>
        <w:rPr>
          <w:rFonts w:cs="B Nazanin" w:hint="cs"/>
          <w:szCs w:val="28"/>
          <w:rtl/>
        </w:rPr>
        <w:t>دائو</w:t>
      </w:r>
      <w:r w:rsidRPr="0040102A">
        <w:rPr>
          <w:rFonts w:cs="B Nazanin"/>
          <w:szCs w:val="28"/>
          <w:rtl/>
        </w:rPr>
        <w:t xml:space="preserve"> باش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د،</w:t>
      </w:r>
      <w:r w:rsidRPr="0040102A">
        <w:rPr>
          <w:rFonts w:cs="B Nazanin"/>
          <w:szCs w:val="28"/>
          <w:rtl/>
        </w:rPr>
        <w:t xml:space="preserve"> سهام خود را </w:t>
      </w:r>
      <w:r w:rsidRPr="0040102A">
        <w:rPr>
          <w:rFonts w:cs="B Nazanin" w:hint="cs"/>
          <w:szCs w:val="28"/>
          <w:rtl/>
        </w:rPr>
        <w:t>از بین ببرید</w:t>
      </w:r>
      <w:r w:rsidRPr="0040102A">
        <w:rPr>
          <w:rFonts w:cs="B Nazanin" w:hint="eastAsia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سرما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ه</w:t>
      </w:r>
      <w:r w:rsidRPr="0040102A">
        <w:rPr>
          <w:rFonts w:cs="B Nazanin"/>
          <w:szCs w:val="28"/>
          <w:rtl/>
        </w:rPr>
        <w:t xml:space="preserve"> را بدست آور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و ترک کن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>. راستگو بودن آسان است.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از نظر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</w:t>
      </w:r>
      <w:r w:rsidRPr="0040102A">
        <w:rPr>
          <w:rFonts w:cs="B Nazanin"/>
          <w:szCs w:val="28"/>
          <w:rtl/>
        </w:rPr>
        <w:t xml:space="preserve"> خوب است،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کسان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که 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به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ستند</w:t>
      </w:r>
      <w:r w:rsidRPr="0040102A">
        <w:rPr>
          <w:rFonts w:cs="B Nazanin"/>
          <w:szCs w:val="28"/>
          <w:rtl/>
        </w:rPr>
        <w:t xml:space="preserve"> خار</w:t>
      </w:r>
      <w:r w:rsidRPr="0040102A">
        <w:rPr>
          <w:rFonts w:cs="B Nazanin" w:hint="eastAsia"/>
          <w:szCs w:val="28"/>
          <w:rtl/>
        </w:rPr>
        <w:t>ج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شوند. اکنون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توان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گروه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از شرکت کنندگان را داشته باش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که 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ل</w:t>
      </w:r>
      <w:r w:rsidRPr="0040102A">
        <w:rPr>
          <w:rFonts w:cs="B Nazanin"/>
          <w:szCs w:val="28"/>
          <w:rtl/>
        </w:rPr>
        <w:t xml:space="preserve"> به همکار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هستند.</w:t>
      </w:r>
    </w:p>
    <w:p w14:paraId="38600233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564128DB" w14:textId="77777777" w:rsidR="00B53671" w:rsidRPr="0040102A" w:rsidRDefault="00B53671" w:rsidP="00175D40">
      <w:pPr>
        <w:pStyle w:val="Heading2"/>
        <w:bidi/>
        <w:jc w:val="both"/>
      </w:pPr>
      <w:bookmarkStart w:id="267" w:name="_Toc95698345"/>
      <w:r w:rsidRPr="0040102A">
        <w:rPr>
          <w:rtl/>
        </w:rPr>
        <w:t>3.5. جنبه</w:t>
      </w:r>
      <w:r w:rsidRPr="0040102A">
        <w:rPr>
          <w:rFonts w:hint="cs"/>
          <w:rtl/>
        </w:rPr>
        <w:t>‌</w:t>
      </w:r>
      <w:r w:rsidRPr="0040102A">
        <w:rPr>
          <w:rtl/>
        </w:rPr>
        <w:t>ها</w:t>
      </w:r>
      <w:r w:rsidRPr="0040102A">
        <w:rPr>
          <w:rFonts w:hint="cs"/>
          <w:rtl/>
        </w:rPr>
        <w:t>ی</w:t>
      </w:r>
      <w:r w:rsidRPr="0040102A">
        <w:rPr>
          <w:rtl/>
        </w:rPr>
        <w:t xml:space="preserve"> خارج</w:t>
      </w:r>
      <w:r w:rsidRPr="0040102A">
        <w:rPr>
          <w:rFonts w:hint="cs"/>
          <w:rtl/>
        </w:rPr>
        <w:t>ی</w:t>
      </w:r>
      <w:r w:rsidRPr="0040102A">
        <w:rPr>
          <w:rtl/>
        </w:rPr>
        <w:t xml:space="preserve"> </w:t>
      </w:r>
      <w:r w:rsidRPr="0040102A">
        <w:rPr>
          <w:rFonts w:hint="cs"/>
          <w:rtl/>
        </w:rPr>
        <w:t>انگیزه‌</w:t>
      </w:r>
      <w:r w:rsidRPr="0040102A">
        <w:rPr>
          <w:rtl/>
        </w:rPr>
        <w:t>ها</w:t>
      </w:r>
      <w:bookmarkEnd w:id="267"/>
    </w:p>
    <w:p w14:paraId="1CC93A9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cs"/>
          <w:szCs w:val="28"/>
          <w:rtl/>
        </w:rPr>
        <w:t>از روی خیرخواهی</w:t>
      </w:r>
      <w:r w:rsidRPr="0040102A">
        <w:rPr>
          <w:rFonts w:cs="B Nazanin"/>
          <w:szCs w:val="28"/>
          <w:rtl/>
        </w:rPr>
        <w:t xml:space="preserve"> قصاب، آبجو</w:t>
      </w:r>
      <w:r w:rsidRPr="0040102A">
        <w:rPr>
          <w:rFonts w:cs="B Nazanin" w:hint="cs"/>
          <w:szCs w:val="28"/>
          <w:rtl/>
        </w:rPr>
        <w:t xml:space="preserve"> ساز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/>
          <w:szCs w:val="28"/>
          <w:rtl/>
        </w:rPr>
        <w:t xml:space="preserve"> نانو</w:t>
      </w:r>
      <w:r w:rsidRPr="0040102A">
        <w:rPr>
          <w:rFonts w:cs="B Nazanin" w:hint="cs"/>
          <w:szCs w:val="28"/>
          <w:rtl/>
        </w:rPr>
        <w:t>ا نیست که ما انتظار شام خود را داریم، باتوجه به منافع خودشان است</w:t>
      </w:r>
      <w:r w:rsidRPr="0040102A">
        <w:rPr>
          <w:rFonts w:cs="B Nazanin"/>
          <w:szCs w:val="28"/>
          <w:rtl/>
        </w:rPr>
        <w:t>.</w:t>
      </w:r>
    </w:p>
    <w:p w14:paraId="6ED9954F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/>
          <w:szCs w:val="28"/>
          <w:rtl/>
        </w:rPr>
        <w:t>- آدام اسم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</w:p>
    <w:p w14:paraId="2C41EB77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lastRenderedPageBreak/>
        <w:t>افراد بر اساس منافع شخص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خود رفتار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کنند. مهم است که بفهم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چرا مردم 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که </w:t>
      </w:r>
      <w:r w:rsidRPr="0040102A">
        <w:rPr>
          <w:rFonts w:cs="B Nazanin" w:hint="cs"/>
          <w:szCs w:val="28"/>
          <w:rtl/>
        </w:rPr>
        <w:t>باید</w:t>
      </w:r>
      <w:r w:rsidRPr="0040102A">
        <w:rPr>
          <w:rFonts w:cs="B Nazanin"/>
          <w:szCs w:val="28"/>
          <w:rtl/>
        </w:rPr>
        <w:t xml:space="preserve">انجام 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دهند</w:t>
      </w:r>
      <w:r w:rsidRPr="0040102A"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انجام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دهند. آن‌ها کار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را که </w:t>
      </w:r>
      <w:r w:rsidRPr="0040102A">
        <w:rPr>
          <w:rFonts w:cs="B Nazanin" w:hint="cs"/>
          <w:szCs w:val="28"/>
          <w:rtl/>
        </w:rPr>
        <w:t xml:space="preserve">باید </w:t>
      </w:r>
      <w:r w:rsidRPr="0040102A">
        <w:rPr>
          <w:rFonts w:cs="B Nazanin"/>
          <w:szCs w:val="28"/>
          <w:rtl/>
        </w:rPr>
        <w:t xml:space="preserve">انجام </w:t>
      </w:r>
      <w:r w:rsidRPr="0040102A">
        <w:rPr>
          <w:rFonts w:cs="B Nazanin" w:hint="eastAsia"/>
          <w:szCs w:val="28"/>
          <w:rtl/>
        </w:rPr>
        <w:t>دهند</w:t>
      </w:r>
      <w:r w:rsidRPr="0040102A">
        <w:rPr>
          <w:rFonts w:cs="B Nazanin"/>
          <w:szCs w:val="28"/>
          <w:rtl/>
        </w:rPr>
        <w:t xml:space="preserve"> انجام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 w:hint="eastAsia"/>
          <w:szCs w:val="28"/>
          <w:rtl/>
        </w:rPr>
        <w:t>دهند،</w:t>
      </w:r>
      <w:r w:rsidRPr="0040102A">
        <w:rPr>
          <w:rFonts w:cs="B Nazanin"/>
          <w:szCs w:val="28"/>
          <w:rtl/>
        </w:rPr>
        <w:t xml:space="preserve">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به نفع خودشان است که 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 xml:space="preserve"> آن را شخص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تقبل کند.</w:t>
      </w:r>
    </w:p>
    <w:p w14:paraId="77F3002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/>
          <w:szCs w:val="28"/>
          <w:rtl/>
        </w:rPr>
        <w:t>به عنوان مثال،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 xml:space="preserve"> کل</w:t>
      </w:r>
      <w:r w:rsidRPr="0040102A">
        <w:rPr>
          <w:rStyle w:val="FootnoteReference"/>
          <w:rFonts w:cs="B Nazanin"/>
          <w:szCs w:val="28"/>
          <w:rtl/>
        </w:rPr>
        <w:footnoteReference w:id="135"/>
      </w:r>
      <w:r w:rsidRPr="0040102A">
        <w:rPr>
          <w:rFonts w:cs="B Nazanin" w:hint="cs"/>
          <w:szCs w:val="28"/>
          <w:rtl/>
        </w:rPr>
        <w:t xml:space="preserve"> </w:t>
      </w:r>
      <w:r w:rsidRPr="0040102A">
        <w:rPr>
          <w:rFonts w:cs="B Nazanin"/>
          <w:szCs w:val="28"/>
          <w:rtl/>
        </w:rPr>
        <w:t>دارا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موقع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امن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 و به راحت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قابل حذف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ست</w:t>
      </w:r>
      <w:r w:rsidRPr="0040102A">
        <w:rPr>
          <w:rFonts w:cs="B Nazanin"/>
          <w:szCs w:val="28"/>
          <w:rtl/>
        </w:rPr>
        <w:t>. آنها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نگران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در مورد امن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شغل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ندارند و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توانند در بلندمدت بر رشد کسب و کار تمرکز کنند. اما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انگ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زه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 xml:space="preserve">تواند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جنبه خارج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جاد</w:t>
      </w:r>
      <w:r w:rsidRPr="0040102A">
        <w:rPr>
          <w:rFonts w:cs="B Nazanin"/>
          <w:szCs w:val="28"/>
          <w:rtl/>
        </w:rPr>
        <w:t xml:space="preserve"> کند، </w:t>
      </w:r>
      <w:r w:rsidRPr="0040102A">
        <w:rPr>
          <w:rFonts w:cs="B Nazanin" w:hint="cs"/>
          <w:szCs w:val="28"/>
          <w:rtl/>
        </w:rPr>
        <w:t>بطوریکه</w:t>
      </w:r>
      <w:r w:rsidRPr="0040102A">
        <w:rPr>
          <w:rFonts w:cs="B Nazanin"/>
          <w:szCs w:val="28"/>
          <w:rtl/>
        </w:rPr>
        <w:t xml:space="preserve"> آنها از پ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امدها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تصم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ضع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ف</w:t>
      </w:r>
      <w:r w:rsidRPr="0040102A">
        <w:rPr>
          <w:rFonts w:cs="B Nazanin"/>
          <w:szCs w:val="28"/>
          <w:rtl/>
        </w:rPr>
        <w:t xml:space="preserve"> محافظت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 xml:space="preserve">شوند و </w:t>
      </w:r>
      <w:r w:rsidRPr="0040102A">
        <w:rPr>
          <w:rFonts w:cs="B Nazanin" w:hint="cs"/>
          <w:szCs w:val="28"/>
          <w:rtl/>
        </w:rPr>
        <w:t>بخاطر</w:t>
      </w:r>
      <w:r w:rsidRPr="0040102A">
        <w:rPr>
          <w:rFonts w:cs="B Nazanin"/>
          <w:szCs w:val="28"/>
          <w:rtl/>
        </w:rPr>
        <w:t xml:space="preserve"> چن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تصم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اخراج نم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>شوند. به عنوان مثال، آنها بر سودها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کوتاه مدت به 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مت</w:t>
      </w:r>
      <w:r w:rsidRPr="0040102A">
        <w:rPr>
          <w:rFonts w:cs="B Nazanin"/>
          <w:szCs w:val="28"/>
          <w:rtl/>
        </w:rPr>
        <w:t xml:space="preserve">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بلندمدت تمرکز م</w:t>
      </w:r>
      <w:r w:rsidRPr="0040102A">
        <w:rPr>
          <w:rFonts w:cs="B Nazanin" w:hint="cs"/>
          <w:szCs w:val="28"/>
          <w:rtl/>
        </w:rPr>
        <w:t>ی‌</w:t>
      </w:r>
      <w:r w:rsidRPr="0040102A">
        <w:rPr>
          <w:rFonts w:cs="B Nazanin"/>
          <w:szCs w:val="28"/>
          <w:rtl/>
        </w:rPr>
        <w:t xml:space="preserve">کنند. </w:t>
      </w:r>
      <w:r>
        <w:rPr>
          <w:rFonts w:cs="B Nazanin" w:hint="cs"/>
          <w:szCs w:val="28"/>
          <w:rtl/>
        </w:rPr>
        <w:t xml:space="preserve">در نظر بگیرید </w:t>
      </w:r>
      <w:r w:rsidRPr="0040102A">
        <w:rPr>
          <w:rFonts w:cs="B Nazanin" w:hint="cs"/>
          <w:szCs w:val="28"/>
          <w:rtl/>
        </w:rPr>
        <w:t>بخاطر اینکه</w:t>
      </w:r>
      <w:r w:rsidRPr="0040102A">
        <w:rPr>
          <w:rFonts w:cs="B Nazanin"/>
          <w:szCs w:val="28"/>
          <w:rtl/>
        </w:rPr>
        <w:t xml:space="preserve">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 xml:space="preserve"> کل </w:t>
      </w:r>
      <w:r w:rsidRPr="0040102A">
        <w:rPr>
          <w:rFonts w:cs="B Nazanin"/>
          <w:szCs w:val="28"/>
          <w:rtl/>
        </w:rPr>
        <w:t xml:space="preserve"> مدت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 که بازنشسته شده ا</w:t>
      </w:r>
      <w:r w:rsidRPr="0040102A">
        <w:rPr>
          <w:rFonts w:cs="B Nazanin" w:hint="cs"/>
          <w:szCs w:val="28"/>
          <w:rtl/>
        </w:rPr>
        <w:t>ست</w:t>
      </w:r>
      <w:r>
        <w:rPr>
          <w:rFonts w:cs="B Nazanin" w:hint="cs"/>
          <w:szCs w:val="28"/>
          <w:rtl/>
        </w:rPr>
        <w:t xml:space="preserve">، </w:t>
      </w:r>
      <w:r w:rsidRPr="0040102A">
        <w:rPr>
          <w:rFonts w:cs="B Nazanin"/>
          <w:szCs w:val="28"/>
          <w:rtl/>
        </w:rPr>
        <w:t>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ان</w:t>
      </w:r>
      <w:r w:rsidRPr="0040102A"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توسط 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</w:t>
      </w:r>
      <w:r w:rsidRPr="0040102A">
        <w:rPr>
          <w:rFonts w:cs="B Nazanin"/>
          <w:szCs w:val="28"/>
          <w:rtl/>
        </w:rPr>
        <w:t xml:space="preserve">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/>
          <w:szCs w:val="28"/>
          <w:rtl/>
        </w:rPr>
        <w:t xml:space="preserve"> آ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نده</w:t>
      </w:r>
      <w:r w:rsidRPr="0040102A">
        <w:rPr>
          <w:rFonts w:cs="B Nazanin"/>
          <w:szCs w:val="28"/>
          <w:rtl/>
        </w:rPr>
        <w:t xml:space="preserve"> متحمل خواه</w:t>
      </w:r>
      <w:r w:rsidRPr="0040102A">
        <w:rPr>
          <w:rFonts w:cs="B Nazanin" w:hint="cs"/>
          <w:szCs w:val="28"/>
          <w:rtl/>
        </w:rPr>
        <w:t>ن</w:t>
      </w:r>
      <w:r w:rsidRPr="0040102A">
        <w:rPr>
          <w:rFonts w:cs="B Nazanin"/>
          <w:szCs w:val="28"/>
          <w:rtl/>
        </w:rPr>
        <w:t>د شد</w:t>
      </w:r>
      <w:r>
        <w:rPr>
          <w:rFonts w:cs="B Nazanin" w:hint="cs"/>
          <w:szCs w:val="28"/>
          <w:rtl/>
        </w:rPr>
        <w:t>.</w:t>
      </w:r>
    </w:p>
    <w:p w14:paraId="4058F244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راه</w:t>
      </w:r>
      <w:r w:rsidRPr="0040102A">
        <w:rPr>
          <w:rFonts w:cs="B Nazanin"/>
          <w:szCs w:val="28"/>
          <w:rtl/>
        </w:rPr>
        <w:t xml:space="preserve"> حل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است که منافع نما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ندگان</w:t>
      </w:r>
      <w:r w:rsidRPr="0040102A">
        <w:rPr>
          <w:rFonts w:cs="B Nazanin"/>
          <w:szCs w:val="28"/>
          <w:rtl/>
        </w:rPr>
        <w:t xml:space="preserve"> (مد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 w:hint="cs"/>
          <w:szCs w:val="28"/>
          <w:rtl/>
        </w:rPr>
        <w:t xml:space="preserve"> کل</w:t>
      </w:r>
      <w:r w:rsidRPr="0040102A">
        <w:rPr>
          <w:rFonts w:cs="B Nazanin"/>
          <w:szCs w:val="28"/>
          <w:rtl/>
        </w:rPr>
        <w:t>) و مد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</w:t>
      </w:r>
      <w:r w:rsidRPr="0040102A">
        <w:rPr>
          <w:rFonts w:cs="B Nazanin"/>
          <w:szCs w:val="28"/>
          <w:rtl/>
        </w:rPr>
        <w:t xml:space="preserve"> (شرکت) همسو شود تا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ق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مت</w:t>
      </w:r>
      <w:r w:rsidRPr="0040102A">
        <w:rPr>
          <w:rFonts w:cs="B Nazanin"/>
          <w:szCs w:val="28"/>
          <w:rtl/>
        </w:rPr>
        <w:t xml:space="preserve"> د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برنده نشود.</w:t>
      </w:r>
    </w:p>
    <w:p w14:paraId="2F52F35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دو</w:t>
      </w:r>
      <w:r w:rsidRPr="0040102A">
        <w:rPr>
          <w:rFonts w:cs="B Nazanin"/>
          <w:szCs w:val="28"/>
          <w:rtl/>
        </w:rPr>
        <w:t xml:space="preserve"> </w:t>
      </w:r>
      <w:r w:rsidRPr="0040102A">
        <w:rPr>
          <w:rFonts w:cs="B Nazanin" w:hint="cs"/>
          <w:szCs w:val="28"/>
          <w:rtl/>
        </w:rPr>
        <w:t>جنبه</w:t>
      </w:r>
      <w:r w:rsidRPr="0040102A">
        <w:rPr>
          <w:rFonts w:cs="B Nazanin"/>
          <w:szCs w:val="28"/>
          <w:rtl/>
        </w:rPr>
        <w:t xml:space="preserve"> خارج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،</w:t>
      </w:r>
      <w:r w:rsidRPr="0040102A">
        <w:rPr>
          <w:rFonts w:cs="B Nazanin"/>
          <w:szCs w:val="28"/>
          <w:rtl/>
        </w:rPr>
        <w:t xml:space="preserve"> خطر اخلاق</w:t>
      </w:r>
      <w:r w:rsidRPr="0040102A">
        <w:rPr>
          <w:rFonts w:cs="B Nazanin" w:hint="cs"/>
          <w:szCs w:val="28"/>
          <w:rtl/>
        </w:rPr>
        <w:t>ی</w:t>
      </w:r>
      <w:r>
        <w:rPr>
          <w:rStyle w:val="FootnoteReference"/>
          <w:rFonts w:cs="B Nazanin"/>
          <w:szCs w:val="28"/>
          <w:rtl/>
        </w:rPr>
        <w:footnoteReference w:id="136"/>
      </w:r>
      <w:r w:rsidRPr="0040102A">
        <w:rPr>
          <w:rFonts w:cs="B Nazanin"/>
          <w:szCs w:val="28"/>
          <w:rtl/>
        </w:rPr>
        <w:t xml:space="preserve"> و انتخاب نامطلوب </w:t>
      </w:r>
      <w:r>
        <w:rPr>
          <w:rFonts w:cs="B Nazanin" w:hint="cs"/>
          <w:szCs w:val="28"/>
          <w:rtl/>
        </w:rPr>
        <w:t>هستند</w:t>
      </w:r>
      <w:r w:rsidRPr="0040102A">
        <w:rPr>
          <w:rFonts w:cs="B Nazanin"/>
          <w:szCs w:val="28"/>
          <w:rtl/>
        </w:rPr>
        <w:t>.</w:t>
      </w:r>
    </w:p>
    <w:p w14:paraId="1C4E4C3D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02CF8EC4" w14:textId="77777777" w:rsidR="00B53671" w:rsidRPr="0040102A" w:rsidRDefault="00B53671" w:rsidP="00175D40">
      <w:pPr>
        <w:pStyle w:val="Heading3"/>
        <w:bidi/>
        <w:jc w:val="both"/>
      </w:pPr>
      <w:bookmarkStart w:id="268" w:name="_Toc95698346"/>
      <w:r w:rsidRPr="0040102A">
        <w:rPr>
          <w:rtl/>
        </w:rPr>
        <w:t>3.5.1. خطر اخلاق</w:t>
      </w:r>
      <w:r w:rsidRPr="0040102A">
        <w:rPr>
          <w:rFonts w:hint="cs"/>
          <w:rtl/>
        </w:rPr>
        <w:t>ی</w:t>
      </w:r>
      <w:bookmarkEnd w:id="268"/>
    </w:p>
    <w:p w14:paraId="6FA4971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18446B48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  <w:r w:rsidRPr="0040102A">
        <w:rPr>
          <w:rFonts w:cs="B Nazanin" w:hint="eastAsia"/>
          <w:szCs w:val="28"/>
          <w:rtl/>
        </w:rPr>
        <w:t>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وضع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ت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 که در آن 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ک</w:t>
      </w:r>
      <w:r w:rsidRPr="0040102A">
        <w:rPr>
          <w:rFonts w:cs="B Nazanin"/>
          <w:szCs w:val="28"/>
          <w:rtl/>
        </w:rPr>
        <w:t xml:space="preserve"> عمل پنهان رخ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 xml:space="preserve">دهد. به عنوان مثال، </w:t>
      </w:r>
      <w:r w:rsidRPr="0040102A">
        <w:rPr>
          <w:rFonts w:ascii="Calibri" w:hAnsi="Calibri" w:cs="B Nazanin" w:hint="cs"/>
          <w:szCs w:val="28"/>
          <w:rtl/>
          <w:lang w:bidi="fa-IR"/>
        </w:rPr>
        <w:t>کارگزار</w:t>
      </w:r>
      <w:r>
        <w:rPr>
          <w:rStyle w:val="FootnoteReference"/>
          <w:rFonts w:ascii="Calibri" w:hAnsi="Calibri" w:cs="B Nazanin"/>
          <w:szCs w:val="28"/>
          <w:rtl/>
          <w:lang w:bidi="fa-IR"/>
        </w:rPr>
        <w:footnoteReference w:id="137"/>
      </w:r>
      <w:r w:rsidRPr="0040102A">
        <w:rPr>
          <w:rFonts w:cs="B Nazanin"/>
          <w:szCs w:val="28"/>
          <w:rtl/>
        </w:rPr>
        <w:t xml:space="preserve"> اطلاعات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نسبت به </w:t>
      </w:r>
      <w:r w:rsidRPr="0040102A">
        <w:rPr>
          <w:rFonts w:ascii="Calibri" w:hAnsi="Calibri" w:cs="B Nazanin" w:hint="cs"/>
          <w:szCs w:val="28"/>
          <w:rtl/>
          <w:lang w:bidi="fa-IR"/>
        </w:rPr>
        <w:t>کارفرما</w:t>
      </w:r>
      <w:r w:rsidRPr="0040102A">
        <w:rPr>
          <w:rFonts w:cs="B Nazanin"/>
          <w:szCs w:val="28"/>
          <w:rtl/>
        </w:rPr>
        <w:t xml:space="preserve"> دارد و با اطلاعات سر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وارد قرارداد م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شود.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به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معن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است که </w:t>
      </w:r>
      <w:r w:rsidRPr="0040102A">
        <w:rPr>
          <w:rFonts w:cs="B Nazanin" w:hint="cs"/>
          <w:szCs w:val="28"/>
          <w:rtl/>
        </w:rPr>
        <w:t>کارفرما</w:t>
      </w:r>
      <w:r w:rsidRPr="0040102A">
        <w:rPr>
          <w:rFonts w:cs="B Nazanin"/>
          <w:szCs w:val="28"/>
          <w:rtl/>
        </w:rPr>
        <w:t xml:space="preserve">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آن 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 xml:space="preserve"> را بپردازد.</w:t>
      </w:r>
    </w:p>
    <w:p w14:paraId="13D45631" w14:textId="77777777" w:rsidR="00B53671" w:rsidRPr="0040102A" w:rsidRDefault="00B53671" w:rsidP="00175D40">
      <w:pPr>
        <w:bidi/>
        <w:jc w:val="both"/>
        <w:rPr>
          <w:rFonts w:cs="B Nazanin"/>
          <w:szCs w:val="28"/>
        </w:rPr>
      </w:pPr>
    </w:p>
    <w:p w14:paraId="53FB4FA5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</w:rPr>
      </w:pPr>
      <w:r w:rsidRPr="0040102A">
        <w:rPr>
          <w:rFonts w:cs="B Nazanin" w:hint="eastAsia"/>
          <w:szCs w:val="28"/>
          <w:rtl/>
        </w:rPr>
        <w:t>به</w:t>
      </w:r>
      <w:r w:rsidRPr="0040102A">
        <w:rPr>
          <w:rFonts w:cs="B Nazanin"/>
          <w:szCs w:val="28"/>
          <w:rtl/>
        </w:rPr>
        <w:t xml:space="preserve"> عنوان مثال. 1: س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گار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ها (</w:t>
      </w:r>
      <w:r w:rsidRPr="0040102A">
        <w:rPr>
          <w:rFonts w:cs="B Nazanin" w:hint="cs"/>
          <w:szCs w:val="28"/>
          <w:rtl/>
        </w:rPr>
        <w:t>کارگزاران</w:t>
      </w:r>
      <w:r w:rsidRPr="0040102A">
        <w:rPr>
          <w:rFonts w:cs="B Nazanin"/>
          <w:szCs w:val="28"/>
          <w:rtl/>
        </w:rPr>
        <w:t>) علاقه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شتر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به خر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مه</w:t>
      </w:r>
      <w:r w:rsidRPr="0040102A">
        <w:rPr>
          <w:rFonts w:cs="B Nazanin"/>
          <w:szCs w:val="28"/>
          <w:rtl/>
        </w:rPr>
        <w:t xml:space="preserve"> درمان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دارند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م</w:t>
      </w:r>
      <w:r w:rsidRPr="0040102A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40102A">
        <w:rPr>
          <w:rFonts w:cs="B Nazanin"/>
          <w:szCs w:val="28"/>
          <w:rtl/>
        </w:rPr>
        <w:t>دانند در آ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نده</w:t>
      </w:r>
      <w:r w:rsidRPr="0040102A">
        <w:rPr>
          <w:rFonts w:cs="B Nazanin"/>
          <w:szCs w:val="28"/>
          <w:rtl/>
        </w:rPr>
        <w:t xml:space="preserve"> به آن ن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از</w:t>
      </w:r>
      <w:r w:rsidRPr="0040102A">
        <w:rPr>
          <w:rFonts w:cs="B Nazanin"/>
          <w:szCs w:val="28"/>
          <w:rtl/>
        </w:rPr>
        <w:t xml:space="preserve"> خواهند داشت (اقدام پنهان/اطلاعات مخف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>). 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</w:t>
      </w:r>
      <w:r w:rsidRPr="0040102A">
        <w:rPr>
          <w:rFonts w:cs="B Nazanin"/>
          <w:szCs w:val="28"/>
          <w:rtl/>
        </w:rPr>
        <w:t xml:space="preserve"> بد است 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را</w:t>
      </w:r>
      <w:r w:rsidRPr="0040102A">
        <w:rPr>
          <w:rFonts w:cs="B Nazanin"/>
          <w:szCs w:val="28"/>
          <w:rtl/>
        </w:rPr>
        <w:t xml:space="preserve"> شرکت ب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مه</w:t>
      </w:r>
      <w:r w:rsidRPr="0040102A">
        <w:rPr>
          <w:rFonts w:cs="B Nazanin"/>
          <w:szCs w:val="28"/>
          <w:rtl/>
        </w:rPr>
        <w:t xml:space="preserve"> (</w:t>
      </w:r>
      <w:r w:rsidRPr="0040102A">
        <w:rPr>
          <w:rFonts w:cs="B Nazanin" w:hint="cs"/>
          <w:szCs w:val="28"/>
          <w:rtl/>
        </w:rPr>
        <w:t>کارفرما</w:t>
      </w:r>
      <w:r>
        <w:rPr>
          <w:rStyle w:val="FootnoteReference"/>
          <w:rFonts w:cs="B Nazanin"/>
          <w:szCs w:val="28"/>
          <w:rtl/>
        </w:rPr>
        <w:footnoteReference w:id="138"/>
      </w:r>
      <w:r w:rsidRPr="0040102A">
        <w:rPr>
          <w:rFonts w:cs="B Nazanin"/>
          <w:szCs w:val="28"/>
          <w:rtl/>
        </w:rPr>
        <w:t>) با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د</w:t>
      </w:r>
      <w:r w:rsidRPr="0040102A">
        <w:rPr>
          <w:rFonts w:cs="B Nazanin"/>
          <w:szCs w:val="28"/>
          <w:rtl/>
        </w:rPr>
        <w:t xml:space="preserve"> به جا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آن</w:t>
      </w:r>
      <w:r>
        <w:rPr>
          <w:rFonts w:cs="B Nazanin" w:hint="cs"/>
          <w:szCs w:val="28"/>
          <w:rtl/>
        </w:rPr>
        <w:t>‌ها</w:t>
      </w:r>
      <w:r w:rsidRPr="0040102A">
        <w:rPr>
          <w:rFonts w:cs="B Nazanin"/>
          <w:szCs w:val="28"/>
          <w:rtl/>
        </w:rPr>
        <w:t xml:space="preserve"> قبوض پزشک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/>
          <w:szCs w:val="28"/>
          <w:rtl/>
        </w:rPr>
        <w:t xml:space="preserve"> (هز</w:t>
      </w:r>
      <w:r w:rsidRPr="0040102A">
        <w:rPr>
          <w:rFonts w:cs="B Nazanin" w:hint="cs"/>
          <w:szCs w:val="28"/>
          <w:rtl/>
        </w:rPr>
        <w:t>ی</w:t>
      </w:r>
      <w:r w:rsidRPr="0040102A">
        <w:rPr>
          <w:rFonts w:cs="B Nazanin" w:hint="eastAsia"/>
          <w:szCs w:val="28"/>
          <w:rtl/>
        </w:rPr>
        <w:t>نه</w:t>
      </w:r>
      <w:r w:rsidRPr="0040102A">
        <w:rPr>
          <w:rFonts w:cs="B Nazanin"/>
          <w:szCs w:val="28"/>
          <w:rtl/>
        </w:rPr>
        <w:t>) را بپردازد.</w:t>
      </w:r>
    </w:p>
    <w:p w14:paraId="6B2B4F78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  <w:r w:rsidRPr="0040102A">
        <w:rPr>
          <w:rFonts w:cs="B Nazanin"/>
          <w:szCs w:val="28"/>
          <w:rtl/>
          <w:lang w:bidi="fa-IR"/>
        </w:rPr>
        <w:t xml:space="preserve">به عنوان مثال. 2: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شخص (</w:t>
      </w:r>
      <w:r w:rsidRPr="0040102A">
        <w:rPr>
          <w:rFonts w:cs="B Nazanin" w:hint="cs"/>
          <w:szCs w:val="28"/>
          <w:rtl/>
          <w:lang w:bidi="fa-IR"/>
        </w:rPr>
        <w:t>کارگزار</w:t>
      </w:r>
      <w:r w:rsidRPr="0040102A">
        <w:rPr>
          <w:rFonts w:cs="B Nazanin"/>
          <w:szCs w:val="28"/>
          <w:rtl/>
          <w:lang w:bidi="fa-IR"/>
        </w:rPr>
        <w:t>) دارا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مه</w:t>
      </w:r>
      <w:r w:rsidRPr="0040102A">
        <w:rPr>
          <w:rFonts w:cs="B Nazanin"/>
          <w:szCs w:val="28"/>
          <w:rtl/>
          <w:lang w:bidi="fa-IR"/>
        </w:rPr>
        <w:t xml:space="preserve"> سرقت خودرو ممکن است در قفل کردن اتومب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ل</w:t>
      </w:r>
      <w:r w:rsidRPr="0040102A">
        <w:rPr>
          <w:rFonts w:cs="B Nazanin"/>
          <w:szCs w:val="28"/>
          <w:rtl/>
          <w:lang w:bidi="fa-IR"/>
        </w:rPr>
        <w:t xml:space="preserve"> خود احت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اط</w:t>
      </w:r>
      <w:r w:rsidRPr="0040102A">
        <w:rPr>
          <w:rFonts w:cs="B Nazanin"/>
          <w:szCs w:val="28"/>
          <w:rtl/>
          <w:lang w:bidi="fa-IR"/>
        </w:rPr>
        <w:t xml:space="preserve"> (اقدام پنهان) کمتر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داشته باشد 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را</w:t>
      </w:r>
      <w:r w:rsidRPr="0040102A">
        <w:rPr>
          <w:rFonts w:cs="B Nazanin"/>
          <w:szCs w:val="28"/>
          <w:rtl/>
          <w:lang w:bidi="fa-IR"/>
        </w:rPr>
        <w:t xml:space="preserve"> عواقب منف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(هز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نه</w:t>
      </w:r>
      <w:r w:rsidRPr="0040102A">
        <w:rPr>
          <w:rFonts w:cs="B Nazanin"/>
          <w:szCs w:val="28"/>
          <w:rtl/>
          <w:lang w:bidi="fa-IR"/>
        </w:rPr>
        <w:t>) سرقت وس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له</w:t>
      </w:r>
      <w:r w:rsidRPr="0040102A">
        <w:rPr>
          <w:rFonts w:cs="B Nazanin"/>
          <w:szCs w:val="28"/>
          <w:rtl/>
          <w:lang w:bidi="fa-IR"/>
        </w:rPr>
        <w:t xml:space="preserve"> نقل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اکنون بر عهده شرکت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مه</w:t>
      </w:r>
      <w:r w:rsidRPr="0040102A">
        <w:rPr>
          <w:rFonts w:cs="B Nazanin"/>
          <w:szCs w:val="28"/>
          <w:rtl/>
          <w:lang w:bidi="fa-IR"/>
        </w:rPr>
        <w:t xml:space="preserve"> (</w:t>
      </w:r>
      <w:r w:rsidRPr="0040102A">
        <w:rPr>
          <w:rFonts w:cs="B Nazanin" w:hint="cs"/>
          <w:szCs w:val="28"/>
          <w:rtl/>
          <w:lang w:bidi="fa-IR"/>
        </w:rPr>
        <w:t>کارفرما</w:t>
      </w:r>
      <w:r w:rsidRPr="0040102A">
        <w:rPr>
          <w:rFonts w:cs="B Nazanin"/>
          <w:szCs w:val="28"/>
          <w:rtl/>
          <w:lang w:bidi="fa-IR"/>
        </w:rPr>
        <w:t>) است.</w:t>
      </w:r>
    </w:p>
    <w:p w14:paraId="7794A953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</w:p>
    <w:p w14:paraId="1D30C360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 w:hint="eastAsia"/>
          <w:szCs w:val="28"/>
          <w:rtl/>
          <w:lang w:bidi="fa-IR"/>
        </w:rPr>
        <w:t>خطر</w:t>
      </w:r>
      <w:r w:rsidRPr="0040102A">
        <w:rPr>
          <w:rFonts w:cs="B Nazanin"/>
          <w:szCs w:val="28"/>
          <w:rtl/>
          <w:lang w:bidi="fa-IR"/>
        </w:rPr>
        <w:t xml:space="preserve"> اخلاق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زمان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اتفاق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افتد</w:t>
      </w:r>
      <w:r w:rsidRPr="0040102A">
        <w:rPr>
          <w:rFonts w:cs="B Nazanin"/>
          <w:szCs w:val="28"/>
          <w:rtl/>
          <w:lang w:bidi="fa-IR"/>
        </w:rPr>
        <w:t xml:space="preserve"> که فرد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در هنگام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مه</w:t>
      </w:r>
      <w:r w:rsidRPr="0040102A">
        <w:rPr>
          <w:rFonts w:cs="B Nazanin"/>
          <w:szCs w:val="28"/>
          <w:rtl/>
          <w:lang w:bidi="fa-IR"/>
        </w:rPr>
        <w:t xml:space="preserve"> شدن، خطرات خود را افزا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</w:t>
      </w:r>
      <w:r w:rsidRPr="0040102A">
        <w:rPr>
          <w:rFonts w:cs="B Nazanin"/>
          <w:szCs w:val="28"/>
          <w:rtl/>
          <w:lang w:bidi="fa-IR"/>
        </w:rPr>
        <w:t xml:space="preserve">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دهد،</w:t>
      </w:r>
      <w:r w:rsidRPr="0040102A">
        <w:rPr>
          <w:rFonts w:cs="B Nazanin"/>
          <w:szCs w:val="28"/>
          <w:rtl/>
          <w:lang w:bidi="fa-IR"/>
        </w:rPr>
        <w:t xml:space="preserve"> به‌و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ژه</w:t>
      </w:r>
      <w:r w:rsidRPr="0040102A">
        <w:rPr>
          <w:rFonts w:cs="B Nazanin"/>
          <w:szCs w:val="28"/>
          <w:rtl/>
          <w:lang w:bidi="fa-IR"/>
        </w:rPr>
        <w:t xml:space="preserve"> زمان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که شخص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سک‌ها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شتر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 متحمل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شود</w:t>
      </w:r>
      <w:r w:rsidRPr="0040102A">
        <w:rPr>
          <w:rFonts w:cs="B Nazanin"/>
          <w:szCs w:val="28"/>
          <w:rtl/>
          <w:lang w:bidi="fa-IR"/>
        </w:rPr>
        <w:t xml:space="preserve"> 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را</w:t>
      </w:r>
      <w:r w:rsidRPr="0040102A">
        <w:rPr>
          <w:rFonts w:cs="B Nazanin"/>
          <w:szCs w:val="28"/>
          <w:rtl/>
          <w:lang w:bidi="fa-IR"/>
        </w:rPr>
        <w:t xml:space="preserve"> هز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نه</w:t>
      </w:r>
      <w:r w:rsidRPr="0040102A">
        <w:rPr>
          <w:rFonts w:cs="B Nazanin"/>
          <w:szCs w:val="28"/>
          <w:rtl/>
          <w:lang w:bidi="fa-IR"/>
        </w:rPr>
        <w:t xml:space="preserve">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خطرات را شخص 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گر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متحمل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شود</w:t>
      </w:r>
      <w:r w:rsidRPr="0040102A">
        <w:rPr>
          <w:rFonts w:cs="B Nazanin"/>
          <w:szCs w:val="28"/>
          <w:rtl/>
          <w:lang w:bidi="fa-IR"/>
        </w:rPr>
        <w:t xml:space="preserve">.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طرف تصم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</w:t>
      </w:r>
      <w:r w:rsidRPr="0040102A">
        <w:rPr>
          <w:rFonts w:cs="B Nazanin"/>
          <w:szCs w:val="28"/>
          <w:rtl/>
          <w:lang w:bidi="fa-IR"/>
        </w:rPr>
        <w:t xml:space="preserve">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رد</w:t>
      </w:r>
      <w:r w:rsidRPr="0040102A">
        <w:rPr>
          <w:rFonts w:cs="B Nazanin"/>
          <w:szCs w:val="28"/>
          <w:rtl/>
          <w:lang w:bidi="fa-IR"/>
        </w:rPr>
        <w:t xml:space="preserve"> که چقدر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</w:t>
      </w:r>
      <w:r w:rsidRPr="0040102A">
        <w:rPr>
          <w:rFonts w:cs="B Nazanin"/>
          <w:szCs w:val="28"/>
          <w:rtl/>
          <w:lang w:bidi="fa-IR"/>
        </w:rPr>
        <w:t xml:space="preserve"> بپذ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رد،</w:t>
      </w:r>
      <w:r w:rsidRPr="0040102A">
        <w:rPr>
          <w:rFonts w:cs="B Nazanin"/>
          <w:szCs w:val="28"/>
          <w:rtl/>
          <w:lang w:bidi="fa-IR"/>
        </w:rPr>
        <w:t xml:space="preserve"> در حال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که طرف 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گر</w:t>
      </w:r>
      <w:r w:rsidRPr="0040102A">
        <w:rPr>
          <w:rFonts w:cs="B Nazanin"/>
          <w:szCs w:val="28"/>
          <w:rtl/>
          <w:lang w:bidi="fa-IR"/>
        </w:rPr>
        <w:t xml:space="preserve"> در صورت بد پ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</w:t>
      </w:r>
      <w:r w:rsidRPr="0040102A">
        <w:rPr>
          <w:rFonts w:cs="B Nazanin"/>
          <w:szCs w:val="28"/>
          <w:rtl/>
          <w:lang w:bidi="fa-IR"/>
        </w:rPr>
        <w:t xml:space="preserve"> رفتن هز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نه‌ها</w:t>
      </w:r>
      <w:r w:rsidRPr="0040102A">
        <w:rPr>
          <w:rFonts w:cs="B Nazanin"/>
          <w:szCs w:val="28"/>
          <w:rtl/>
          <w:lang w:bidi="fa-IR"/>
        </w:rPr>
        <w:t xml:space="preserve"> را متقبل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شود،</w:t>
      </w:r>
      <w:r w:rsidRPr="0040102A">
        <w:rPr>
          <w:rFonts w:cs="B Nazanin"/>
          <w:szCs w:val="28"/>
          <w:rtl/>
          <w:lang w:bidi="fa-IR"/>
        </w:rPr>
        <w:t xml:space="preserve"> و طرف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که از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</w:t>
      </w:r>
      <w:r w:rsidRPr="0040102A">
        <w:rPr>
          <w:rFonts w:cs="B Nazanin"/>
          <w:szCs w:val="28"/>
          <w:rtl/>
          <w:lang w:bidi="fa-IR"/>
        </w:rPr>
        <w:t xml:space="preserve"> محافظت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شود،</w:t>
      </w:r>
      <w:r w:rsidRPr="0040102A">
        <w:rPr>
          <w:rFonts w:cs="B Nazanin"/>
          <w:szCs w:val="28"/>
          <w:rtl/>
          <w:lang w:bidi="fa-IR"/>
        </w:rPr>
        <w:t xml:space="preserve"> رفتار متفاوت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با رفتار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که اگر کاملاً در معرض خطر قرار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گرفت،</w:t>
      </w:r>
      <w:r w:rsidRPr="0040102A">
        <w:rPr>
          <w:rFonts w:cs="B Nazanin"/>
          <w:szCs w:val="28"/>
          <w:rtl/>
          <w:lang w:bidi="fa-IR"/>
        </w:rPr>
        <w:t xml:space="preserve">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کند</w:t>
      </w:r>
      <w:r w:rsidRPr="0040102A">
        <w:rPr>
          <w:rFonts w:cs="B Nazanin"/>
          <w:szCs w:val="28"/>
          <w:rtl/>
          <w:lang w:bidi="fa-IR"/>
        </w:rPr>
        <w:t xml:space="preserve">.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راه حل ممکن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است که </w:t>
      </w:r>
      <w:r w:rsidRPr="0040102A">
        <w:rPr>
          <w:rFonts w:cs="B Nazanin" w:hint="cs"/>
          <w:szCs w:val="28"/>
          <w:rtl/>
          <w:lang w:bidi="fa-IR"/>
        </w:rPr>
        <w:t>کارفرما</w:t>
      </w:r>
      <w:r w:rsidRPr="0040102A">
        <w:rPr>
          <w:rFonts w:cs="B Nazanin"/>
          <w:szCs w:val="28"/>
          <w:rtl/>
          <w:lang w:bidi="fa-IR"/>
        </w:rPr>
        <w:t xml:space="preserve">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جلوگ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</w:t>
      </w:r>
      <w:r w:rsidRPr="0040102A">
        <w:rPr>
          <w:rFonts w:cs="B Nazanin" w:hint="cs"/>
          <w:szCs w:val="28"/>
          <w:rtl/>
          <w:lang w:bidi="fa-IR"/>
        </w:rPr>
        <w:t>ی کارگزارن</w:t>
      </w:r>
      <w:r w:rsidRPr="0040102A">
        <w:rPr>
          <w:rFonts w:cs="B Nazanin"/>
          <w:szCs w:val="28"/>
          <w:rtl/>
          <w:lang w:bidi="fa-IR"/>
        </w:rPr>
        <w:t xml:space="preserve"> از "تقلب" عوامل بازدارنده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جاد</w:t>
      </w:r>
      <w:r w:rsidRPr="0040102A">
        <w:rPr>
          <w:rFonts w:cs="B Nazanin"/>
          <w:szCs w:val="28"/>
          <w:rtl/>
          <w:lang w:bidi="fa-IR"/>
        </w:rPr>
        <w:t xml:space="preserve"> کند.</w:t>
      </w:r>
    </w:p>
    <w:p w14:paraId="72C3F4D7" w14:textId="77777777" w:rsidR="00B53671" w:rsidRPr="0040102A" w:rsidRDefault="00B53671" w:rsidP="00175D40">
      <w:pPr>
        <w:pStyle w:val="Heading3"/>
        <w:bidi/>
        <w:rPr>
          <w:lang w:bidi="fa-IR"/>
        </w:rPr>
      </w:pPr>
      <w:bookmarkStart w:id="269" w:name="_Toc95698347"/>
      <w:r w:rsidRPr="0040102A">
        <w:rPr>
          <w:rtl/>
          <w:lang w:bidi="fa-IR"/>
        </w:rPr>
        <w:t>3.5.2. خطر اخلاق</w:t>
      </w:r>
      <w:r w:rsidRPr="0040102A">
        <w:rPr>
          <w:rFonts w:hint="cs"/>
          <w:rtl/>
          <w:lang w:bidi="fa-IR"/>
        </w:rPr>
        <w:t>ی</w:t>
      </w:r>
      <w:r w:rsidRPr="0040102A">
        <w:rPr>
          <w:rtl/>
          <w:lang w:bidi="fa-IR"/>
        </w:rPr>
        <w:t xml:space="preserve"> و اقتصاد </w:t>
      </w:r>
      <w:r w:rsidRPr="0040102A">
        <w:rPr>
          <w:rFonts w:hint="cs"/>
          <w:rtl/>
          <w:lang w:bidi="fa-IR"/>
        </w:rPr>
        <w:t>توکن</w:t>
      </w:r>
      <w:bookmarkEnd w:id="269"/>
    </w:p>
    <w:p w14:paraId="6294DA6F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  <w:r w:rsidRPr="0040102A">
        <w:rPr>
          <w:rFonts w:cs="B Nazanin" w:hint="eastAsia"/>
          <w:szCs w:val="28"/>
          <w:rtl/>
          <w:lang w:bidi="fa-IR"/>
        </w:rPr>
        <w:t>نمونه‌ها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از مسائل خطر اخلاق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در بلاکچ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و به طور کل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رمزارز وجود دارد. به عنوان مثال، </w:t>
      </w:r>
      <w:r w:rsidRPr="0040102A">
        <w:rPr>
          <w:rFonts w:cs="B Nazanin" w:hint="cs"/>
          <w:szCs w:val="28"/>
          <w:rtl/>
          <w:lang w:bidi="fa-IR"/>
        </w:rPr>
        <w:t>کارگذاری</w:t>
      </w:r>
      <w:r w:rsidRPr="0040102A">
        <w:rPr>
          <w:rFonts w:cs="B Nazanin"/>
          <w:szCs w:val="28"/>
          <w:rtl/>
          <w:lang w:bidi="fa-IR"/>
        </w:rPr>
        <w:t xml:space="preserve">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توکن کریپتو</w:t>
      </w:r>
      <w:r>
        <w:rPr>
          <w:rStyle w:val="FootnoteReference"/>
          <w:rFonts w:cs="B Nazanin"/>
          <w:szCs w:val="28"/>
          <w:rtl/>
          <w:lang w:bidi="fa-IR"/>
        </w:rPr>
        <w:footnoteReference w:id="139"/>
      </w:r>
      <w:r w:rsidRPr="0040102A">
        <w:rPr>
          <w:rFonts w:cs="B Nazanin"/>
          <w:szCs w:val="28"/>
          <w:rtl/>
          <w:lang w:bidi="fa-IR"/>
        </w:rPr>
        <w:t xml:space="preserve">. </w:t>
      </w:r>
      <w:r w:rsidRPr="0040102A">
        <w:rPr>
          <w:rFonts w:cs="B Nazanin" w:hint="cs"/>
          <w:szCs w:val="28"/>
          <w:rtl/>
          <w:lang w:bidi="fa-IR"/>
        </w:rPr>
        <w:t>کارگزاری</w:t>
      </w:r>
      <w:r w:rsidRPr="0040102A">
        <w:rPr>
          <w:rFonts w:cs="B Nazanin"/>
          <w:szCs w:val="28"/>
          <w:rtl/>
          <w:lang w:bidi="fa-IR"/>
        </w:rPr>
        <w:t xml:space="preserve">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توکن کریپتویی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کارفرما</w:t>
      </w:r>
      <w:r w:rsidRPr="0040102A">
        <w:rPr>
          <w:rFonts w:cs="B Nazanin"/>
          <w:szCs w:val="28"/>
          <w:rtl/>
          <w:lang w:bidi="fa-IR"/>
        </w:rPr>
        <w:t xml:space="preserve"> هستند. </w:t>
      </w:r>
      <w:r w:rsidRPr="0040102A">
        <w:rPr>
          <w:rFonts w:cs="B Nazanin" w:hint="cs"/>
          <w:szCs w:val="28"/>
          <w:rtl/>
          <w:lang w:bidi="fa-IR"/>
        </w:rPr>
        <w:t>کارگزار</w:t>
      </w:r>
      <w:r w:rsidRPr="0040102A">
        <w:rPr>
          <w:rFonts w:cs="B Nazanin"/>
          <w:szCs w:val="28"/>
          <w:rtl/>
          <w:lang w:bidi="fa-IR"/>
        </w:rPr>
        <w:t>، سرما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گذاران </w:t>
      </w:r>
      <w:r w:rsidRPr="0040102A">
        <w:rPr>
          <w:rFonts w:cs="B Nazanin" w:hint="cs"/>
          <w:szCs w:val="28"/>
          <w:rtl/>
          <w:lang w:bidi="fa-IR"/>
        </w:rPr>
        <w:t>توکن</w:t>
      </w:r>
      <w:r w:rsidRPr="0040102A">
        <w:rPr>
          <w:rFonts w:cs="B Nazanin"/>
          <w:szCs w:val="28"/>
          <w:rtl/>
          <w:lang w:bidi="fa-IR"/>
        </w:rPr>
        <w:t xml:space="preserve"> هستند. سرما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گذاران از اطلاعات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تصم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</w:t>
      </w:r>
      <w:r w:rsidRPr="0040102A">
        <w:rPr>
          <w:rFonts w:cs="B Nazanin"/>
          <w:szCs w:val="28"/>
          <w:rtl/>
          <w:lang w:bidi="fa-IR"/>
        </w:rPr>
        <w:t xml:space="preserve"> 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س</w:t>
      </w:r>
      <w:r w:rsidRPr="0040102A">
        <w:rPr>
          <w:rFonts w:cs="B Nazanin" w:hint="eastAsia"/>
          <w:szCs w:val="28"/>
          <w:rtl/>
          <w:lang w:bidi="fa-IR"/>
        </w:rPr>
        <w:t>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استفاده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کنند.</w:t>
      </w:r>
    </w:p>
    <w:p w14:paraId="038CB7C2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</w:p>
    <w:p w14:paraId="48724260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 w:hint="cs"/>
          <w:szCs w:val="28"/>
          <w:rtl/>
          <w:lang w:bidi="fa-IR"/>
        </w:rPr>
        <w:t>کارگزاران</w:t>
      </w:r>
      <w:r w:rsidRPr="0040102A">
        <w:rPr>
          <w:rFonts w:cs="B Nazanin"/>
          <w:szCs w:val="28"/>
          <w:rtl/>
          <w:lang w:bidi="fa-IR"/>
        </w:rPr>
        <w:t xml:space="preserve">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قرار است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توکن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 را به طور منصفانه ارز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کنند.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اطلاعات به منظور بهره مند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از سرما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گذاران </w:t>
      </w:r>
      <w:r w:rsidRPr="0040102A">
        <w:rPr>
          <w:rFonts w:cs="B Nazanin" w:hint="cs"/>
          <w:szCs w:val="28"/>
          <w:rtl/>
          <w:lang w:bidi="fa-IR"/>
        </w:rPr>
        <w:t>توکن</w:t>
      </w:r>
      <w:r w:rsidRPr="0040102A">
        <w:rPr>
          <w:rFonts w:cs="B Nazanin"/>
          <w:szCs w:val="28"/>
          <w:rtl/>
          <w:lang w:bidi="fa-IR"/>
        </w:rPr>
        <w:t xml:space="preserve"> به عنوان بخش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از بررس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و تحق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ق</w:t>
      </w:r>
      <w:r w:rsidRPr="0040102A">
        <w:rPr>
          <w:rFonts w:cs="B Nazanin"/>
          <w:szCs w:val="28"/>
          <w:rtl/>
          <w:lang w:bidi="fa-IR"/>
        </w:rPr>
        <w:t xml:space="preserve"> لازم است. با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حال، انگ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زه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 هم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شه</w:t>
      </w:r>
      <w:r w:rsidRPr="0040102A">
        <w:rPr>
          <w:rFonts w:cs="B Nazanin"/>
          <w:szCs w:val="28"/>
          <w:rtl/>
          <w:lang w:bidi="fa-IR"/>
        </w:rPr>
        <w:t xml:space="preserve"> همسو 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ستند</w:t>
      </w:r>
      <w:r w:rsidRPr="0040102A">
        <w:rPr>
          <w:rFonts w:cs="B Nazanin"/>
          <w:szCs w:val="28"/>
          <w:rtl/>
          <w:lang w:bidi="fa-IR"/>
        </w:rPr>
        <w:t xml:space="preserve">. </w:t>
      </w:r>
      <w:r w:rsidRPr="0040102A">
        <w:rPr>
          <w:rFonts w:cs="B Nazanin" w:hint="cs"/>
          <w:szCs w:val="28"/>
          <w:rtl/>
          <w:lang w:bidi="fa-IR"/>
        </w:rPr>
        <w:t>کارگزارن</w:t>
      </w:r>
      <w:r w:rsidRPr="0040102A">
        <w:rPr>
          <w:rFonts w:cs="B Nazanin"/>
          <w:szCs w:val="28"/>
          <w:rtl/>
          <w:lang w:bidi="fa-IR"/>
        </w:rPr>
        <w:t xml:space="preserve"> رتبه‌بند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انگ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زه‌</w:t>
      </w:r>
      <w:r w:rsidRPr="0040102A">
        <w:rPr>
          <w:rFonts w:cs="B Nazanin" w:hint="cs"/>
          <w:szCs w:val="28"/>
          <w:rtl/>
          <w:lang w:bidi="fa-IR"/>
        </w:rPr>
        <w:t xml:space="preserve"> </w:t>
      </w:r>
      <w:r w:rsidRPr="0040102A">
        <w:rPr>
          <w:rFonts w:cs="B Nazanin"/>
          <w:szCs w:val="28"/>
          <w:rtl/>
          <w:lang w:bidi="fa-IR"/>
        </w:rPr>
        <w:t xml:space="preserve">دارند که </w:t>
      </w:r>
      <w:r w:rsidRPr="0040102A">
        <w:rPr>
          <w:rFonts w:cs="B Nazanin" w:hint="eastAsia"/>
          <w:szCs w:val="28"/>
          <w:rtl/>
          <w:lang w:bidi="fa-IR"/>
        </w:rPr>
        <w:t>توسط</w:t>
      </w:r>
      <w:r w:rsidRPr="0040102A">
        <w:rPr>
          <w:rFonts w:cs="B Nazanin"/>
          <w:szCs w:val="28"/>
          <w:rtl/>
          <w:lang w:bidi="fa-IR"/>
        </w:rPr>
        <w:t xml:space="preserve"> صادرکننده توکن پول در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افت</w:t>
      </w:r>
      <w:r w:rsidRPr="0040102A">
        <w:rPr>
          <w:rFonts w:cs="B Nazanin"/>
          <w:szCs w:val="28"/>
          <w:rtl/>
          <w:lang w:bidi="fa-IR"/>
        </w:rPr>
        <w:t xml:space="preserve"> کنند و توکن </w:t>
      </w:r>
      <w:r>
        <w:rPr>
          <w:rFonts w:cs="B Nazanin" w:hint="cs"/>
          <w:szCs w:val="28"/>
          <w:rtl/>
          <w:lang w:bidi="fa-IR"/>
        </w:rPr>
        <w:t xml:space="preserve">را </w:t>
      </w:r>
      <w:r w:rsidRPr="0040102A">
        <w:rPr>
          <w:rFonts w:cs="B Nazanin"/>
          <w:szCs w:val="28"/>
          <w:rtl/>
          <w:lang w:bidi="fa-IR"/>
        </w:rPr>
        <w:t>درجه‌بند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ار</w:t>
      </w:r>
      <w:r w:rsidRPr="0040102A">
        <w:rPr>
          <w:rFonts w:cs="B Nazanin"/>
          <w:szCs w:val="28"/>
          <w:rtl/>
          <w:lang w:bidi="fa-IR"/>
        </w:rPr>
        <w:t xml:space="preserve"> بهتر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نسبت به آنچه واقعاً هست، رتبه‌بند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کنند</w:t>
      </w:r>
      <w:r w:rsidRPr="0040102A">
        <w:rPr>
          <w:rFonts w:cs="B Nazanin"/>
          <w:szCs w:val="28"/>
          <w:rtl/>
          <w:lang w:bidi="fa-IR"/>
        </w:rPr>
        <w:t>.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اطلاعات پنهان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سرما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گذاران فاش نم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شود.</w:t>
      </w:r>
    </w:p>
    <w:p w14:paraId="62693FDA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/>
          <w:szCs w:val="28"/>
          <w:rtl/>
          <w:lang w:bidi="fa-IR"/>
        </w:rPr>
        <w:t>اکنون سرما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ه</w:t>
      </w:r>
      <w:r w:rsidRPr="0040102A">
        <w:rPr>
          <w:rFonts w:cs="B Nazanin"/>
          <w:szCs w:val="28"/>
          <w:rtl/>
          <w:lang w:bidi="fa-IR"/>
        </w:rPr>
        <w:t xml:space="preserve"> گذاران با دنبال کردن اطلاعات </w:t>
      </w:r>
      <w:r w:rsidRPr="0040102A">
        <w:rPr>
          <w:rFonts w:cs="B Nazanin" w:hint="cs"/>
          <w:szCs w:val="28"/>
          <w:rtl/>
          <w:lang w:bidi="fa-IR"/>
        </w:rPr>
        <w:t>کارگزاران</w:t>
      </w:r>
      <w:r w:rsidRPr="0040102A">
        <w:rPr>
          <w:rFonts w:cs="B Nazanin"/>
          <w:szCs w:val="28"/>
          <w:rtl/>
          <w:lang w:bidi="fa-IR"/>
        </w:rPr>
        <w:t xml:space="preserve">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،</w:t>
      </w:r>
      <w:r w:rsidRPr="0040102A">
        <w:rPr>
          <w:rFonts w:cs="B Nazanin"/>
          <w:szCs w:val="28"/>
          <w:rtl/>
          <w:lang w:bidi="fa-IR"/>
        </w:rPr>
        <w:t xml:space="preserve">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شتر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 متحمل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شوند. آنها بها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(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عن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افزا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ش</w:t>
      </w:r>
      <w:r w:rsidRPr="0040102A">
        <w:rPr>
          <w:rFonts w:cs="B Nazanin"/>
          <w:szCs w:val="28"/>
          <w:rtl/>
          <w:lang w:bidi="fa-IR"/>
        </w:rPr>
        <w:t xml:space="preserve"> 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سک</w:t>
      </w:r>
      <w:r w:rsidRPr="0040102A">
        <w:rPr>
          <w:rFonts w:cs="B Nazanin"/>
          <w:szCs w:val="28"/>
          <w:rtl/>
          <w:lang w:bidi="fa-IR"/>
        </w:rPr>
        <w:t>) را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ندانستن اطلاعات محرمانه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پردازند (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عن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درجه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متورم است).</w:t>
      </w:r>
    </w:p>
    <w:p w14:paraId="7AC38C5F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  <w:r w:rsidRPr="0040102A">
        <w:rPr>
          <w:rFonts w:cs="B Nazanin"/>
          <w:szCs w:val="28"/>
          <w:rtl/>
          <w:lang w:bidi="fa-IR"/>
        </w:rPr>
        <w:t>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خطر اخلاق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ج</w:t>
      </w:r>
      <w:r w:rsidRPr="0040102A">
        <w:rPr>
          <w:rFonts w:cs="B Nazanin"/>
          <w:szCs w:val="28"/>
          <w:rtl/>
          <w:lang w:bidi="fa-IR"/>
        </w:rPr>
        <w:t xml:space="preserve"> در آژانس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مال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سنت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و رتبه بند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اعتبار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است. </w:t>
      </w:r>
      <w:r>
        <w:rPr>
          <w:rFonts w:cs="B Nazanin" w:hint="cs"/>
          <w:szCs w:val="28"/>
          <w:rtl/>
          <w:lang w:bidi="fa-IR"/>
        </w:rPr>
        <w:t>گرچند</w:t>
      </w:r>
      <w:r w:rsidRPr="0040102A">
        <w:rPr>
          <w:rFonts w:cs="B Nazanin"/>
          <w:szCs w:val="28"/>
          <w:rtl/>
          <w:lang w:bidi="fa-IR"/>
        </w:rPr>
        <w:t xml:space="preserve"> خطرات و مخاطرات اخلاق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کم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متفاوت است.</w:t>
      </w:r>
    </w:p>
    <w:p w14:paraId="3AED1438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</w:p>
    <w:p w14:paraId="342D7DFD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 w:hint="eastAsia"/>
          <w:szCs w:val="28"/>
          <w:rtl/>
          <w:lang w:bidi="fa-IR"/>
        </w:rPr>
        <w:t>با</w:t>
      </w:r>
      <w:r w:rsidRPr="0040102A">
        <w:rPr>
          <w:rFonts w:cs="B Nazanin"/>
          <w:szCs w:val="28"/>
          <w:rtl/>
          <w:lang w:bidi="fa-IR"/>
        </w:rPr>
        <w:t xml:space="preserve">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حال، از آنجا</w:t>
      </w:r>
      <w:r w:rsidRPr="0040102A">
        <w:rPr>
          <w:rFonts w:cs="B Nazanin" w:hint="cs"/>
          <w:szCs w:val="28"/>
          <w:rtl/>
          <w:lang w:bidi="fa-IR"/>
        </w:rPr>
        <w:t>یی</w:t>
      </w:r>
      <w:r w:rsidRPr="0040102A">
        <w:rPr>
          <w:rFonts w:cs="B Nazanin"/>
          <w:szCs w:val="28"/>
          <w:rtl/>
          <w:lang w:bidi="fa-IR"/>
        </w:rPr>
        <w:t xml:space="preserve"> که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کتاب بر توکن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زاس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ون</w:t>
      </w:r>
      <w:r w:rsidRPr="0040102A">
        <w:rPr>
          <w:rFonts w:cs="B Nazanin"/>
          <w:szCs w:val="28"/>
          <w:rtl/>
          <w:lang w:bidi="fa-IR"/>
        </w:rPr>
        <w:t xml:space="preserve"> تمرکز دارد،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ا</w:t>
      </w:r>
      <w:r w:rsidRPr="0040102A">
        <w:rPr>
          <w:rFonts w:cs="B Nazanin" w:hint="cs"/>
          <w:szCs w:val="28"/>
          <w:rtl/>
          <w:lang w:bidi="fa-IR"/>
        </w:rPr>
        <w:t>یی</w:t>
      </w:r>
      <w:r w:rsidRPr="0040102A">
        <w:rPr>
          <w:rFonts w:cs="B Nazanin" w:hint="eastAsia"/>
          <w:szCs w:val="28"/>
          <w:rtl/>
          <w:lang w:bidi="fa-IR"/>
        </w:rPr>
        <w:t>د</w:t>
      </w:r>
      <w:r w:rsidRPr="0040102A">
        <w:rPr>
          <w:rFonts w:cs="B Nazanin"/>
          <w:szCs w:val="28"/>
          <w:rtl/>
          <w:lang w:bidi="fa-IR"/>
        </w:rPr>
        <w:t xml:space="preserve"> مسائل خطر اخلاق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 در آن زم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نه</w:t>
      </w:r>
      <w:r w:rsidRPr="0040102A">
        <w:rPr>
          <w:rFonts w:cs="B Nazanin"/>
          <w:szCs w:val="28"/>
          <w:rtl/>
          <w:lang w:bidi="fa-IR"/>
        </w:rPr>
        <w:t xml:space="preserve"> درک کن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</w:t>
      </w:r>
      <w:r w:rsidRPr="0040102A">
        <w:rPr>
          <w:rFonts w:cs="B Nazanin"/>
          <w:szCs w:val="28"/>
          <w:rtl/>
          <w:lang w:bidi="fa-IR"/>
        </w:rPr>
        <w:t>.</w:t>
      </w:r>
    </w:p>
    <w:p w14:paraId="50471DFD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  <w:r w:rsidRPr="0040102A">
        <w:rPr>
          <w:rFonts w:cs="B Nazanin"/>
          <w:szCs w:val="28"/>
          <w:rtl/>
          <w:lang w:bidi="fa-IR"/>
        </w:rPr>
        <w:lastRenderedPageBreak/>
        <w:t xml:space="preserve">3.5.2.1. </w:t>
      </w:r>
      <w:r w:rsidRPr="0040102A">
        <w:rPr>
          <w:rFonts w:cs="B Nazanin" w:hint="cs"/>
          <w:szCs w:val="28"/>
          <w:rtl/>
          <w:lang w:bidi="fa-IR"/>
        </w:rPr>
        <w:t>راگ پول</w:t>
      </w:r>
      <w:r>
        <w:rPr>
          <w:rStyle w:val="FootnoteReference"/>
          <w:rFonts w:cs="B Nazanin"/>
          <w:szCs w:val="28"/>
          <w:rtl/>
          <w:lang w:bidi="fa-IR"/>
        </w:rPr>
        <w:footnoteReference w:id="140"/>
      </w:r>
      <w:r w:rsidRPr="0040102A">
        <w:rPr>
          <w:rFonts w:cs="B Nazanin"/>
          <w:szCs w:val="28"/>
          <w:rtl/>
          <w:lang w:bidi="fa-IR"/>
        </w:rPr>
        <w:t xml:space="preserve"> به عنوان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خطر اخلاق</w:t>
      </w:r>
      <w:r w:rsidRPr="0040102A">
        <w:rPr>
          <w:rFonts w:cs="B Nazanin" w:hint="cs"/>
          <w:szCs w:val="28"/>
          <w:rtl/>
          <w:lang w:bidi="fa-IR"/>
        </w:rPr>
        <w:t>ی</w:t>
      </w:r>
    </w:p>
    <w:p w14:paraId="53564CE6" w14:textId="77777777" w:rsidR="00B53671" w:rsidRPr="0040102A" w:rsidRDefault="00B53671" w:rsidP="00175D40">
      <w:pPr>
        <w:bidi/>
        <w:jc w:val="both"/>
        <w:rPr>
          <w:rFonts w:cs="B Nazanin"/>
          <w:szCs w:val="28"/>
          <w:lang w:bidi="fa-IR"/>
        </w:rPr>
      </w:pPr>
    </w:p>
    <w:p w14:paraId="30D0F32A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چ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ست</w:t>
      </w:r>
      <w:r w:rsidRPr="0040102A">
        <w:rPr>
          <w:rFonts w:cs="B Nazanin"/>
          <w:szCs w:val="28"/>
          <w:rtl/>
          <w:lang w:bidi="fa-IR"/>
        </w:rPr>
        <w:t xml:space="preserve">: </w:t>
      </w: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برداشتن غ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رمنتظره</w:t>
      </w:r>
      <w:r w:rsidRPr="0040102A">
        <w:rPr>
          <w:rFonts w:cs="B Nazanin"/>
          <w:szCs w:val="28"/>
          <w:rtl/>
          <w:lang w:bidi="fa-IR"/>
        </w:rPr>
        <w:t xml:space="preserve"> کمک از کس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و قرار دادن 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گر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در موقع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ت</w:t>
      </w:r>
      <w:r w:rsidRPr="0040102A">
        <w:rPr>
          <w:rFonts w:cs="B Nazanin"/>
          <w:szCs w:val="28"/>
          <w:rtl/>
          <w:lang w:bidi="fa-IR"/>
        </w:rPr>
        <w:t xml:space="preserve"> دشوار است. </w:t>
      </w: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در </w:t>
      </w:r>
      <w:r w:rsidRPr="0040102A">
        <w:rPr>
          <w:rFonts w:cs="B Nazanin" w:hint="cs"/>
          <w:szCs w:val="28"/>
          <w:rtl/>
          <w:lang w:bidi="fa-IR"/>
        </w:rPr>
        <w:t>دیفای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 xml:space="preserve">زمانی است </w:t>
      </w:r>
      <w:r w:rsidRPr="0040102A">
        <w:rPr>
          <w:rFonts w:cs="B Nazanin"/>
          <w:szCs w:val="28"/>
          <w:rtl/>
          <w:lang w:bidi="fa-IR"/>
        </w:rPr>
        <w:t>که ارائه‌دهنده نقد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نگ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Style w:val="FootnoteReference"/>
          <w:rFonts w:cs="B Nazanin"/>
          <w:szCs w:val="28"/>
          <w:rtl/>
          <w:lang w:bidi="fa-IR"/>
        </w:rPr>
        <w:footnoteReference w:id="141"/>
      </w:r>
      <w:r w:rsidRPr="0040102A">
        <w:rPr>
          <w:rFonts w:cs="B Nazanin" w:hint="cs"/>
          <w:szCs w:val="28"/>
          <w:rtl/>
          <w:lang w:bidi="fa-IR"/>
        </w:rPr>
        <w:t xml:space="preserve">، </w:t>
      </w:r>
      <w:r w:rsidRPr="0040102A">
        <w:rPr>
          <w:rFonts w:cs="B Nazanin"/>
          <w:szCs w:val="28"/>
          <w:rtl/>
          <w:lang w:bidi="fa-IR"/>
        </w:rPr>
        <w:t>نقد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 از 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ستم</w:t>
      </w:r>
      <w:r w:rsidRPr="0040102A">
        <w:rPr>
          <w:rFonts w:cs="B Nazanin"/>
          <w:szCs w:val="28"/>
          <w:rtl/>
          <w:lang w:bidi="fa-IR"/>
        </w:rPr>
        <w:t xml:space="preserve"> حذف م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کند</w:t>
      </w:r>
      <w:r w:rsidRPr="0040102A">
        <w:rPr>
          <w:rFonts w:cs="B Nazanin"/>
          <w:szCs w:val="28"/>
          <w:rtl/>
          <w:lang w:bidi="fa-IR"/>
        </w:rPr>
        <w:t xml:space="preserve"> و کاربران را با توکن‌ها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</w:t>
      </w:r>
      <w:r w:rsidRPr="0040102A">
        <w:rPr>
          <w:rFonts w:cs="B Nazanin" w:hint="cs"/>
          <w:szCs w:val="28"/>
          <w:rtl/>
          <w:lang w:bidi="fa-IR"/>
        </w:rPr>
        <w:t>ی‌</w:t>
      </w:r>
      <w:r w:rsidRPr="0040102A">
        <w:rPr>
          <w:rFonts w:cs="B Nazanin" w:hint="eastAsia"/>
          <w:szCs w:val="28"/>
          <w:rtl/>
          <w:lang w:bidi="fa-IR"/>
        </w:rPr>
        <w:t>ارزش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رها می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 w:hint="cs"/>
          <w:szCs w:val="28"/>
          <w:rtl/>
          <w:lang w:bidi="fa-IR"/>
        </w:rPr>
        <w:t>کند</w:t>
      </w:r>
      <w:r w:rsidRPr="0040102A">
        <w:rPr>
          <w:rFonts w:cs="B Nazanin"/>
          <w:szCs w:val="28"/>
          <w:rtl/>
          <w:lang w:bidi="fa-IR"/>
        </w:rPr>
        <w:t>.</w:t>
      </w:r>
    </w:p>
    <w:p w14:paraId="5B0D6367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</w:p>
    <w:p w14:paraId="2BAB5BC2" w14:textId="77777777" w:rsidR="00B53671" w:rsidRPr="0040102A" w:rsidRDefault="00B53671" w:rsidP="00175D40">
      <w:pPr>
        <w:bidi/>
        <w:jc w:val="both"/>
        <w:rPr>
          <w:rFonts w:cs="B Nazanin"/>
          <w:szCs w:val="28"/>
          <w:rtl/>
          <w:lang w:bidi="fa-IR"/>
        </w:rPr>
      </w:pP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در </w:t>
      </w:r>
      <w:r w:rsidRPr="0040102A">
        <w:rPr>
          <w:rFonts w:ascii="Calibri" w:hAnsi="Calibri" w:cs="B Nazanin" w:hint="cs"/>
          <w:szCs w:val="28"/>
          <w:rtl/>
          <w:lang w:bidi="fa-IR"/>
        </w:rPr>
        <w:t>دیفای</w:t>
      </w:r>
      <w:r w:rsidRPr="0040102A">
        <w:rPr>
          <w:rFonts w:cs="B Nazanin"/>
          <w:szCs w:val="28"/>
          <w:rtl/>
          <w:lang w:bidi="fa-IR"/>
        </w:rPr>
        <w:t xml:space="preserve"> وجود دارد، به خصوص در صراف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غ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رمتمرکز</w:t>
      </w:r>
      <w:r w:rsidRPr="0040102A">
        <w:rPr>
          <w:rFonts w:cs="B Nazanin"/>
          <w:szCs w:val="28"/>
          <w:rtl/>
          <w:lang w:bidi="fa-IR"/>
        </w:rPr>
        <w:t>. هر کس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 xml:space="preserve">تواند با افزودن </w:t>
      </w:r>
      <w:r w:rsidRPr="0040102A">
        <w:rPr>
          <w:rFonts w:cs="B Nazanin"/>
          <w:szCs w:val="28"/>
          <w:lang w:bidi="fa-IR"/>
        </w:rPr>
        <w:t>ETH</w:t>
      </w:r>
      <w:r w:rsidRPr="0040102A">
        <w:rPr>
          <w:rFonts w:cs="B Nazanin"/>
          <w:szCs w:val="28"/>
          <w:rtl/>
          <w:lang w:bidi="fa-IR"/>
        </w:rPr>
        <w:t xml:space="preserve">$ و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توکن تصادف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در استخر، 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ک</w:t>
      </w:r>
      <w:r w:rsidRPr="0040102A">
        <w:rPr>
          <w:rFonts w:cs="B Nazanin"/>
          <w:szCs w:val="28"/>
          <w:rtl/>
          <w:lang w:bidi="fa-IR"/>
        </w:rPr>
        <w:t xml:space="preserve"> استخر نقد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جاد</w:t>
      </w:r>
      <w:r w:rsidRPr="0040102A">
        <w:rPr>
          <w:rFonts w:cs="B Nazanin"/>
          <w:szCs w:val="28"/>
          <w:rtl/>
          <w:lang w:bidi="fa-IR"/>
        </w:rPr>
        <w:t xml:space="preserve"> کند. 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کار،</w:t>
      </w:r>
      <w:r w:rsidRPr="0040102A">
        <w:rPr>
          <w:rFonts w:cs="B Nazanin"/>
          <w:szCs w:val="28"/>
          <w:rtl/>
          <w:lang w:bidi="fa-IR"/>
        </w:rPr>
        <w:t xml:space="preserve"> نقد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نگ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را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کاربران برا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امکان ترید</w:t>
      </w:r>
      <w:r w:rsidRPr="0040102A">
        <w:rPr>
          <w:rFonts w:cs="B Nazanin"/>
          <w:szCs w:val="28"/>
          <w:rtl/>
          <w:lang w:bidi="fa-IR"/>
        </w:rPr>
        <w:t xml:space="preserve"> ب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ن</w:t>
      </w:r>
      <w:r w:rsidRPr="0040102A">
        <w:rPr>
          <w:rFonts w:cs="B Nazanin"/>
          <w:szCs w:val="28"/>
          <w:rtl/>
          <w:lang w:bidi="fa-IR"/>
        </w:rPr>
        <w:t xml:space="preserve"> توکن ها فراهم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 xml:space="preserve">کند. </w:t>
      </w: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cs="B Nazanin" w:hint="cs"/>
          <w:szCs w:val="28"/>
          <w:rtl/>
          <w:lang w:bidi="fa-IR"/>
        </w:rPr>
        <w:t>زمانی اتفاق میافتد</w:t>
      </w:r>
      <w:r w:rsidRPr="0040102A">
        <w:rPr>
          <w:rFonts w:cs="B Nazanin"/>
          <w:szCs w:val="28"/>
          <w:rtl/>
          <w:lang w:bidi="fa-IR"/>
        </w:rPr>
        <w:t xml:space="preserve"> که توکن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ها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تصادف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/>
          <w:szCs w:val="28"/>
          <w:rtl/>
          <w:lang w:bidi="fa-IR"/>
        </w:rPr>
        <w:t xml:space="preserve"> به اس</w:t>
      </w:r>
      <w:r w:rsidRPr="0040102A">
        <w:rPr>
          <w:rFonts w:cs="B Nazanin" w:hint="eastAsia"/>
          <w:szCs w:val="28"/>
          <w:rtl/>
          <w:lang w:bidi="fa-IR"/>
        </w:rPr>
        <w:t>تخر</w:t>
      </w:r>
      <w:r w:rsidRPr="0040102A">
        <w:rPr>
          <w:rFonts w:cs="B Nazanin"/>
          <w:szCs w:val="28"/>
          <w:rtl/>
          <w:lang w:bidi="fa-IR"/>
        </w:rPr>
        <w:t xml:space="preserve"> اضافه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 xml:space="preserve">شوند و تمام </w:t>
      </w:r>
      <w:r w:rsidRPr="0040102A">
        <w:rPr>
          <w:rFonts w:cs="B Nazanin"/>
          <w:szCs w:val="28"/>
          <w:lang w:bidi="fa-IR"/>
        </w:rPr>
        <w:t>ETH</w:t>
      </w:r>
      <w:r w:rsidRPr="0040102A">
        <w:rPr>
          <w:rFonts w:cs="B Nazanin"/>
          <w:szCs w:val="28"/>
          <w:rtl/>
          <w:lang w:bidi="fa-IR"/>
        </w:rPr>
        <w:t>$ باق</w:t>
      </w:r>
      <w:r w:rsidRPr="0040102A">
        <w:rPr>
          <w:rFonts w:cs="B Nazanin" w:hint="cs"/>
          <w:szCs w:val="28"/>
          <w:rtl/>
          <w:lang w:bidi="fa-IR"/>
        </w:rPr>
        <w:t>ی</w:t>
      </w:r>
      <w:r w:rsidRPr="0040102A">
        <w:rPr>
          <w:rFonts w:cs="B Nazanin" w:hint="eastAsia"/>
          <w:szCs w:val="28"/>
          <w:rtl/>
          <w:lang w:bidi="fa-IR"/>
        </w:rPr>
        <w:t>مانده</w:t>
      </w:r>
      <w:r w:rsidRPr="0040102A">
        <w:rPr>
          <w:rFonts w:cs="B Nazanin"/>
          <w:szCs w:val="28"/>
          <w:rtl/>
          <w:lang w:bidi="fa-IR"/>
        </w:rPr>
        <w:t xml:space="preserve"> حذف م</w:t>
      </w:r>
      <w:r w:rsidRPr="0040102A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>‌</w:t>
      </w:r>
      <w:r w:rsidRPr="0040102A">
        <w:rPr>
          <w:rFonts w:cs="B Nazanin"/>
          <w:szCs w:val="28"/>
          <w:rtl/>
          <w:lang w:bidi="fa-IR"/>
        </w:rPr>
        <w:t>شوند.</w:t>
      </w:r>
    </w:p>
    <w:p w14:paraId="67EBE62F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رفرش سریع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: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وضع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در آن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عمل پنهان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رخ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دهد.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طرف اطلاعات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نسبت به 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دارد و هر دو وارد قرارداد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شوند. پس از توافق بر سر قرارداد،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از طرف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 عمل پنهان را متقبل شود.</w:t>
      </w:r>
    </w:p>
    <w:p w14:paraId="5FEA8891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4386074E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، عمل پنهان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توسط طراح پروتکل است که هز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 بر عهده کاربران است. روش 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راه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مخف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کد پروتکل است که به باز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بد (طراح پروتکل) اجازه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دهد وجوه را بدزدد.</w:t>
      </w:r>
    </w:p>
    <w:p w14:paraId="07D31301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478CD4C5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عنوان مثال،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UniCat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پروژه </w:t>
      </w: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و کلاهبردار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چند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خطر اخلاق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است.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پروتکل،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UniCat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>، به کاربر اجازه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دهد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تا توکن‌ها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بوم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MEOW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$ جد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کسب کند. تأ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تراکنش ک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ف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پول لازم است و محدود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پرداخت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 طور خودکار رو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"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مجوز محدود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پرداخت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نامحدود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" 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تنظ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م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شود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</w:t>
      </w:r>
    </w:p>
    <w:p w14:paraId="00CB6761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1649B79A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واقع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UniCat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>، صاحب پروژه کلاهبردار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UniCat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بد است. آنها قصد داشتند حت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قبل از شروع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فارمینگ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MEOW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$ چند عمل پنهان انجام دهند.</w:t>
      </w:r>
    </w:p>
    <w:p w14:paraId="25154DBD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3D5412E1" w14:textId="77777777" w:rsidR="00B53671" w:rsidRPr="0040102A" w:rsidRDefault="00B53671" w:rsidP="00175D40">
      <w:pPr>
        <w:pStyle w:val="ListParagraph"/>
        <w:numPr>
          <w:ilvl w:val="0"/>
          <w:numId w:val="17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آنها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یک </w:t>
      </w:r>
      <w:r w:rsidRPr="0040102A">
        <w:rPr>
          <w:rFonts w:cs="B Nazanin" w:hint="cs"/>
          <w:szCs w:val="28"/>
          <w:rtl/>
          <w:lang w:bidi="fa-IR"/>
        </w:rPr>
        <w:t>راگ پول</w:t>
      </w:r>
      <w:r w:rsidRPr="0040102A">
        <w:rPr>
          <w:rFonts w:cs="B Nazanin"/>
          <w:szCs w:val="28"/>
          <w:rtl/>
          <w:lang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انجام دادن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نقد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 حذف کردند و بازار را با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توکن‌های بی ارزش 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رها کردند.</w:t>
      </w:r>
    </w:p>
    <w:p w14:paraId="5D65214F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0BBBB483" w14:textId="77777777" w:rsidR="00B53671" w:rsidRPr="0040102A" w:rsidRDefault="00B53671" w:rsidP="00175D40">
      <w:pPr>
        <w:pStyle w:val="ListParagraph"/>
        <w:numPr>
          <w:ilvl w:val="0"/>
          <w:numId w:val="17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درب پشت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قرارداد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فارمینگ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برخ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تنظ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مات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وجود دارد تا به مالک اجازه دهد وجوه را از طر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"مجوز محدود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پرداخت 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نامحدود" که در بالا ذکر شد برداشت کند.</w:t>
      </w:r>
    </w:p>
    <w:p w14:paraId="3B08ACC7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56D9280E" w14:textId="77777777" w:rsidR="00B53671" w:rsidRPr="0040102A" w:rsidRDefault="00B53671" w:rsidP="00175D40">
      <w:pPr>
        <w:pStyle w:val="ListParagraph"/>
        <w:numPr>
          <w:ilvl w:val="0"/>
          <w:numId w:val="17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پوشش دادن مس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آنها،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قرارداد هوشمند جد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هر قربان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شود که مالک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فارمینگ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 به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قرارداد جد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منتقل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کند.</w:t>
      </w:r>
    </w:p>
    <w:p w14:paraId="63E29227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060DBFAF" w14:textId="77777777" w:rsidR="00B53671" w:rsidRPr="0040102A" w:rsidRDefault="00B53671" w:rsidP="00175D40">
      <w:pPr>
        <w:pStyle w:val="ListParagraph"/>
        <w:numPr>
          <w:ilvl w:val="0"/>
          <w:numId w:val="17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قرارداد جد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مقدار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وجوه را باز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کند، آنها را در 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یونی سوآپ به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ETH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$ 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تبدیل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ند و به آدرس مالک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Unicat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ارسال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د.</w:t>
      </w:r>
    </w:p>
    <w:p w14:paraId="587F440F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2562E917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اطلاعات پنهان،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توان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ریسک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خطر اخلاق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فضا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توکن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>بدون قانون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است.</w:t>
      </w:r>
    </w:p>
    <w:p w14:paraId="5E94D193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/>
          <w:szCs w:val="28"/>
          <w:rtl/>
          <w:lang w:val="en-150" w:bidi="fa-IR"/>
        </w:rPr>
        <w:t>3.5.3. انتخاب نامطلوب</w:t>
      </w:r>
    </w:p>
    <w:p w14:paraId="0E38D36A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35134946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/>
          <w:szCs w:val="28"/>
          <w:rtl/>
          <w:lang w:val="en-150" w:bidi="fa-IR"/>
        </w:rPr>
        <w:t>انتخاب نامطلوب نت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گنال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ناکارآمد از طر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اطلاعات نامتقارن است (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طرف در مقا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طرف 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اطلاعات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اطلاعات متفاوت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دارد).</w:t>
      </w:r>
    </w:p>
    <w:p w14:paraId="3FEECC02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471550CD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عنوان مثال. 1: فروشندگان اطلاعات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مورد وضع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دارند.</w:t>
      </w:r>
    </w:p>
    <w:p w14:paraId="17C9ADC7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2F1C74F3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مکان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خودرو مشکل را بهتر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دانند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(اطلاعات نامتقارن) و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توانند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راه‌حل‌ها/خدمات را در مواقع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ضرور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ستند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گنال‌ها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رموثر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) به فروش برسانند. 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اما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صاحبان خودرو 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دانند.</w:t>
      </w:r>
    </w:p>
    <w:p w14:paraId="71BF56F5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5477D62F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lastRenderedPageBreak/>
        <w:t>به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عنوان مثال. 2: خر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گاه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اطلاعات بهتر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مورد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سود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توانند از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سرو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استخراج کنند دارند.</w:t>
      </w:r>
    </w:p>
    <w:p w14:paraId="1460B98B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5DBAD59F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رستوران بوفه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سلف سرویس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همه مشتر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کند (س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گنال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موثر) در معرض خطر قرار گرفتن در برابر اشتها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در نت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کم سودتر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قرار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رستوران 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دانستن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نکه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خا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ص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اشتها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دارد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کم (اطلاعات نامتقارن) ندارد. مشتر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تنها کس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داند اشتها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کم است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در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صورت مشتر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اشتها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بالا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شتر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از اطلاعات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دارند استفاده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کنند و به آن نوع رستوران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روند.</w:t>
      </w:r>
    </w:p>
    <w:p w14:paraId="63A22394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rtl/>
          <w:lang w:val="en-150" w:bidi="fa-IR"/>
        </w:rPr>
      </w:pPr>
    </w:p>
    <w:p w14:paraId="5E3BD768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راه حل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طرف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شناسا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استفاده از پراکس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ها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نشان دادن نوع اطلاعات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طرف فاقد آن است استفاده کند.</w:t>
      </w:r>
    </w:p>
    <w:p w14:paraId="38C3872D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3.5.4. انتخاب نامطلوب و اقتصاد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توکن</w:t>
      </w:r>
    </w:p>
    <w:p w14:paraId="40258D62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7BADBFBD" w14:textId="3BF12721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/>
          <w:szCs w:val="28"/>
          <w:rtl/>
          <w:lang w:val="en-150" w:bidi="fa-IR"/>
        </w:rPr>
        <w:t>در دن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پتو،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انتخاب نامطلوب را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توان از 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دگاه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 خرد مشاهده کرد.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پروتکل‌ها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دیفای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معمولاً با داشتن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اول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از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خطرپذ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="00CF4A8B">
        <w:rPr>
          <w:rStyle w:val="FootnoteReference"/>
          <w:rFonts w:asciiTheme="minorHAnsi" w:hAnsiTheme="minorHAnsi" w:cs="B Nazanin"/>
          <w:szCs w:val="28"/>
          <w:rtl/>
          <w:lang w:val="en-150" w:bidi="fa-IR"/>
        </w:rPr>
        <w:footnoteReference w:id="142"/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)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از طر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خرد که از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پروتکل 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استفاده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کنند،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شروع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شوند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</w:t>
      </w:r>
    </w:p>
    <w:p w14:paraId="53A1BF61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7F37C0AE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بازار وام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رمتمرکز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P2P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دیفای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 مثال بزن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</w:t>
      </w:r>
    </w:p>
    <w:p w14:paraId="18E7C840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0EFA0E9A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خطرات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وام ده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P2P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ست؟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مربوط به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بالانس کردن 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تعداد وام دهندگان (تام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کنندگان) و وام 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رندگان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(مصرف کنندگان) است. خود پلتفرم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برش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زمان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بتوان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شرکت کنندگان مختلف را در پلتفرم جمع 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ریسک‌های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خوب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هستند. بنابرا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 عنوان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پلتف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داشتن نام تجار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خوب و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ارائه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مختلف مهم است،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امر کل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بالانس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کردن عرضه و تقاضا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بازار </w:t>
      </w:r>
      <w:r w:rsidRPr="0040102A">
        <w:rPr>
          <w:rFonts w:asciiTheme="minorHAnsi" w:hAnsiTheme="minorHAnsi" w:cs="B Nazanin"/>
          <w:szCs w:val="28"/>
          <w:lang w:val="en-150" w:bidi="fa-IR"/>
        </w:rPr>
        <w:t>P2P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است.</w:t>
      </w:r>
    </w:p>
    <w:p w14:paraId="2A0EEB22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lastRenderedPageBreak/>
        <w:t>تا اینجا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، همه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 این</w:t>
      </w:r>
      <w:r w:rsidRPr="0040102A">
        <w:rPr>
          <w:rFonts w:asciiTheme="minorHAnsi" w:hAnsiTheme="minorHAnsi" w:cs="B Nazanin"/>
          <w:szCs w:val="28"/>
          <w:lang w:val="en-150" w:bidi="fa-IR"/>
        </w:rPr>
        <w:t>‎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خوب است. هر دو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 هستند،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خرد، اما رفتار متفاوت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دارند.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شتر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 عنوان بخش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از تحق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قات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بررس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لازم به جنبه‌ها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اصل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کسب‌وکار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پردازند،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آنها انگ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زه‌ا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انجام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ن کار دارند. آنها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مدت طولان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رو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پروتکل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کنند. از سو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خرده‌فروش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علاقه‌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کمتر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تحق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قات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دارند و معمولاً فقط کاربران پروتکل هستند.</w:t>
      </w:r>
    </w:p>
    <w:p w14:paraId="195F523E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78E2D4A9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حال،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نجاست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مشکل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شود، مشکل انتخاب نامطلوب. از آنجا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افق زمان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علاقه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خرد در مقا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متفاوت است،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تعهدات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انتظارات آنها مطابقت ندارد.</w:t>
      </w:r>
    </w:p>
    <w:p w14:paraId="310543D1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32077C79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منظورم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ست؟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، آنها معمولاً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دوره انحصار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اجبار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نگهدار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وجوه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دوره چند ساله دارند. با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حال، با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خرده‌فروش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نوع دستورات محدودکننده کمتر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وجود دارد.</w:t>
      </w:r>
    </w:p>
    <w:p w14:paraId="643EF5BD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5E662DF2" w14:textId="77777777" w:rsidR="00B53671" w:rsidRPr="0040102A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خرد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توانند به راحت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وارد بازار شوند و از آن خارج شوند. انگ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آنها جا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موجود در بازار است. هنگام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بازده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در دن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مال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سنت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بالاتر از گز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جا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باشد،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دیفای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جذاب باق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ماند. با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حال، هنگام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که بازار تغ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کرد و سهام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مرغوب</w:t>
      </w:r>
      <w:r w:rsidRPr="0040102A">
        <w:rPr>
          <w:rStyle w:val="FootnoteReference"/>
          <w:rFonts w:asciiTheme="minorHAnsi" w:hAnsiTheme="minorHAnsi" w:cs="B Nazanin"/>
          <w:szCs w:val="28"/>
          <w:rtl/>
          <w:lang w:val="en-150" w:bidi="fa-IR"/>
        </w:rPr>
        <w:footnoteReference w:id="143"/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دوباره شروع به جذب کرد،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خرد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توانند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 سرعت وجوه خود را به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دارایی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سنت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برگردانند. انتخاب نامطلوب در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نوع شرا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ط،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بازار "ل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مو</w:t>
      </w:r>
      <w:r w:rsidRPr="0040102A">
        <w:rPr>
          <w:rStyle w:val="FootnoteReference"/>
          <w:rFonts w:asciiTheme="minorHAnsi" w:hAnsiTheme="minorHAnsi" w:cs="B Nazanin"/>
          <w:szCs w:val="28"/>
          <w:rtl/>
          <w:lang w:val="en-150" w:bidi="fa-IR"/>
        </w:rPr>
        <w:footnoteReference w:id="144"/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"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کند.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بازار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فقط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با ک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(خرده فروش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) در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فضا دارند.</w:t>
      </w:r>
    </w:p>
    <w:p w14:paraId="2803EAA3" w14:textId="0C068766" w:rsidR="00C4216E" w:rsidRDefault="00B53671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دوره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سقوط سر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ع</w:t>
      </w:r>
      <w:r>
        <w:rPr>
          <w:rStyle w:val="FootnoteReference"/>
          <w:rFonts w:asciiTheme="minorHAnsi" w:hAnsiTheme="minorHAnsi" w:cs="B Nazanin"/>
          <w:szCs w:val="28"/>
          <w:rtl/>
          <w:lang w:val="en-150" w:bidi="fa-IR"/>
        </w:rPr>
        <w:footnoteReference w:id="145"/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: بازار 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مو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زمان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ک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کالاها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معامله شده در بازار (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پلتفرم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) در صورت عدم تقارن اطلاعات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فروشندگان کاهش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ابد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 xml:space="preserve"> اتفاق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باعث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شود که فقط 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مو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فروش در بازار باق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بماند.</w:t>
      </w:r>
    </w:p>
    <w:p w14:paraId="71850D4C" w14:textId="77777777" w:rsidR="00C4216E" w:rsidRDefault="00C4216E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>
        <w:rPr>
          <w:rFonts w:asciiTheme="minorHAnsi" w:hAnsiTheme="minorHAnsi" w:cs="B Nazanin"/>
          <w:szCs w:val="28"/>
          <w:lang w:val="en-150" w:bidi="fa-IR"/>
        </w:rPr>
        <w:br w:type="page"/>
      </w:r>
    </w:p>
    <w:p w14:paraId="4A0DBC88" w14:textId="77777777" w:rsidR="00D46E39" w:rsidRPr="0040102A" w:rsidRDefault="00D46E39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20ED07BE" w14:textId="54AECB1F" w:rsidR="00D46E39" w:rsidRPr="0040102A" w:rsidRDefault="003E01E1" w:rsidP="00175D40">
      <w:pPr>
        <w:pStyle w:val="Heading2"/>
        <w:bidi/>
        <w:rPr>
          <w:lang w:val="en-150" w:bidi="fa-IR"/>
        </w:rPr>
      </w:pPr>
      <w:bookmarkStart w:id="270" w:name="_Toc95698348"/>
      <w:r>
        <w:rPr>
          <w:rFonts w:hint="cs"/>
          <w:rtl/>
          <w:lang w:val="en-150" w:bidi="fa-IR"/>
        </w:rPr>
        <w:t>پی نوشت</w:t>
      </w:r>
      <w:bookmarkEnd w:id="270"/>
    </w:p>
    <w:p w14:paraId="404ED9BE" w14:textId="77777777" w:rsidR="00D46E39" w:rsidRPr="0040102A" w:rsidRDefault="00D46E39" w:rsidP="00175D40">
      <w:pPr>
        <w:pStyle w:val="ListParagraph"/>
        <w:numPr>
          <w:ilvl w:val="0"/>
          <w:numId w:val="19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اگر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همه متوجه شوند که هز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منف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آنها بر جامعه اجتماع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تأث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گذارد،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تواند اطلاعات بس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تصم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جمع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بهتر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راه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کالاها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اجتماع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باشد. به عنوان مثال، پروتکل 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منبع باز و امور مال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رمتمرکز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کل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موفق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است که انگ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زه‌ها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 از طر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ق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توکن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زاس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ون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جاد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حکمران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مناسب هماهنگ 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حکمران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صح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ح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مستلزم قدرت، مسئول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ظرف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مجازات باز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گران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بد است. در طراح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ستم‌ها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توکنی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رمتمرکز،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توان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ساختارها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انگ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زش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را دوباره تنظ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و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مکان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سم‌ها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حاکم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ت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(تصم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م‌گ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 مجازات) را طراح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م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بدست آوردن قدرت برابر و نقطه شروع برابر در دن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واقع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دشوار است. در دن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غ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رمتمرکز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توکن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زه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شده، راه حل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مشکلات وجود دارد.</w:t>
      </w:r>
    </w:p>
    <w:p w14:paraId="2C042012" w14:textId="77777777" w:rsidR="00D46E39" w:rsidRPr="0040102A" w:rsidRDefault="00D46E39" w:rsidP="00175D40">
      <w:pPr>
        <w:pStyle w:val="ListParagraph"/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354F2868" w14:textId="77777777" w:rsidR="00D46E39" w:rsidRPr="0040102A" w:rsidRDefault="00D46E39" w:rsidP="00175D40">
      <w:pPr>
        <w:pStyle w:val="ListParagraph"/>
        <w:numPr>
          <w:ilvl w:val="0"/>
          <w:numId w:val="19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با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تشکر از </w:t>
      </w:r>
      <w:r w:rsidRPr="0040102A">
        <w:rPr>
          <w:rFonts w:asciiTheme="minorHAnsi" w:hAnsiTheme="minorHAnsi" w:cs="B Nazanin"/>
          <w:szCs w:val="28"/>
          <w:lang w:val="en-150" w:bidi="fa-IR"/>
        </w:rPr>
        <w:t xml:space="preserve">Alex </w:t>
      </w:r>
      <w:proofErr w:type="spellStart"/>
      <w:r w:rsidRPr="0040102A">
        <w:rPr>
          <w:rFonts w:asciiTheme="minorHAnsi" w:hAnsiTheme="minorHAnsi" w:cs="B Nazanin"/>
          <w:szCs w:val="28"/>
          <w:lang w:val="en-150" w:bidi="fa-IR"/>
        </w:rPr>
        <w:t>Manuskin</w:t>
      </w:r>
      <w:proofErr w:type="spellEnd"/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مطالعه مورد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>
        <w:rPr>
          <w:rFonts w:asciiTheme="minorHAnsi" w:hAnsiTheme="minorHAnsi" w:cs="B Nazanin" w:hint="cs"/>
          <w:szCs w:val="28"/>
          <w:rtl/>
          <w:lang w:val="en-150" w:bidi="fa-IR"/>
        </w:rPr>
        <w:t>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توان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موضوع را در 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نجا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بخوان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: </w:t>
      </w:r>
      <w:r w:rsidRPr="0040102A">
        <w:rPr>
          <w:rFonts w:asciiTheme="minorHAnsi" w:hAnsiTheme="minorHAnsi" w:cs="B Nazanin"/>
          <w:szCs w:val="28"/>
          <w:lang w:val="en-150" w:bidi="fa-IR"/>
        </w:rPr>
        <w:t>https://twitter.com/amanusk_/status/1313070958794727430</w:t>
      </w:r>
    </w:p>
    <w:p w14:paraId="38CDFDC4" w14:textId="77777777" w:rsidR="00D46E39" w:rsidRPr="0040102A" w:rsidRDefault="00D46E39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518D15D4" w14:textId="77777777" w:rsidR="00D46E39" w:rsidRPr="0040102A" w:rsidRDefault="00D46E39" w:rsidP="00175D40">
      <w:pPr>
        <w:pStyle w:val="ListParagraph"/>
        <w:numPr>
          <w:ilvl w:val="0"/>
          <w:numId w:val="19"/>
        </w:numPr>
        <w:bidi/>
        <w:jc w:val="both"/>
        <w:rPr>
          <w:rFonts w:asciiTheme="minorHAnsi" w:hAnsiTheme="minorHAnsi" w:cs="B Nazanin"/>
          <w:szCs w:val="28"/>
          <w:lang w:val="en-150"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ه‌گذاران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/>
          <w:szCs w:val="28"/>
          <w:lang w:val="en-150" w:bidi="fa-IR"/>
        </w:rPr>
        <w:t>VC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، شرکت‌ها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ه‌دار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خطرپذ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ر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هستند که به جمع‌آور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پول، جمع‌آور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وجوه و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ه‌گذار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بر اساس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ک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دستور م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پردازند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>.</w:t>
      </w:r>
    </w:p>
    <w:p w14:paraId="2C8B46C0" w14:textId="77777777" w:rsidR="00D46E39" w:rsidRPr="0040102A" w:rsidRDefault="00D46E39" w:rsidP="00175D40">
      <w:pPr>
        <w:bidi/>
        <w:jc w:val="both"/>
        <w:rPr>
          <w:rFonts w:asciiTheme="minorHAnsi" w:hAnsiTheme="minorHAnsi" w:cs="B Nazanin"/>
          <w:szCs w:val="28"/>
          <w:lang w:val="en-150" w:bidi="fa-IR"/>
        </w:rPr>
      </w:pPr>
    </w:p>
    <w:p w14:paraId="7625FA54" w14:textId="77777777" w:rsidR="00D46E39" w:rsidRPr="0040102A" w:rsidRDefault="00D46E39" w:rsidP="00175D40">
      <w:pPr>
        <w:pStyle w:val="ListParagraph"/>
        <w:numPr>
          <w:ilvl w:val="0"/>
          <w:numId w:val="19"/>
        </w:numPr>
        <w:bidi/>
        <w:jc w:val="both"/>
        <w:rPr>
          <w:rFonts w:cs="B Nazanin"/>
          <w:szCs w:val="28"/>
          <w:lang w:bidi="fa-IR"/>
        </w:rPr>
      </w:pP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خرد در کر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پتو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معمولاً سرما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ه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گذاران فرد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</w:t>
      </w:r>
      <w:r w:rsidRPr="0040102A">
        <w:rPr>
          <w:rFonts w:asciiTheme="minorHAnsi" w:hAnsiTheme="minorHAnsi" w:cs="B Nazanin" w:hint="cs"/>
          <w:szCs w:val="28"/>
          <w:rtl/>
          <w:lang w:val="en-150" w:bidi="fa-IR"/>
        </w:rPr>
        <w:t>ی</w:t>
      </w:r>
      <w:r w:rsidRPr="0040102A">
        <w:rPr>
          <w:rFonts w:asciiTheme="minorHAnsi" w:hAnsiTheme="minorHAnsi" w:cs="B Nazanin" w:hint="eastAsia"/>
          <w:szCs w:val="28"/>
          <w:rtl/>
          <w:lang w:val="en-150" w:bidi="fa-IR"/>
        </w:rPr>
        <w:t>ا</w:t>
      </w:r>
      <w:r w:rsidRPr="0040102A">
        <w:rPr>
          <w:rFonts w:asciiTheme="minorHAnsi" w:hAnsiTheme="minorHAnsi" w:cs="B Nazanin"/>
          <w:szCs w:val="28"/>
          <w:rtl/>
          <w:lang w:val="en-150" w:bidi="fa-IR"/>
        </w:rPr>
        <w:t xml:space="preserve"> کاربران پروتکل هستند.</w:t>
      </w:r>
    </w:p>
    <w:p w14:paraId="7F8A7789" w14:textId="35E98895" w:rsidR="00D437DD" w:rsidRDefault="00D437DD" w:rsidP="00175D40">
      <w:pPr>
        <w:bidi/>
        <w:rPr>
          <w:ins w:id="271" w:author="Sara Bavifard" w:date="2022-02-14T02:23:00Z"/>
          <w:rFonts w:asciiTheme="minorHAnsi" w:hAnsiTheme="minorHAnsi" w:cs="B Nazanin"/>
          <w:szCs w:val="28"/>
          <w:rtl/>
          <w:lang w:val="en-150"/>
        </w:rPr>
      </w:pPr>
      <w:ins w:id="272" w:author="Sara Bavifard" w:date="2022-02-14T02:23:00Z">
        <w:r>
          <w:rPr>
            <w:rFonts w:asciiTheme="minorHAnsi" w:hAnsiTheme="minorHAnsi" w:cs="B Nazanin"/>
            <w:szCs w:val="28"/>
            <w:rtl/>
            <w:lang w:val="en-150"/>
          </w:rPr>
          <w:br w:type="page"/>
        </w:r>
      </w:ins>
    </w:p>
    <w:p w14:paraId="442EC868" w14:textId="77777777" w:rsidR="00D437DD" w:rsidRPr="0045454C" w:rsidRDefault="00D437DD" w:rsidP="00175D40">
      <w:pPr>
        <w:pStyle w:val="Heading1"/>
        <w:bidi/>
        <w:rPr>
          <w:ins w:id="273" w:author="Sara Bavifard" w:date="2022-02-14T02:27:00Z"/>
          <w:lang w:bidi="fa-IR"/>
        </w:rPr>
      </w:pPr>
      <w:bookmarkStart w:id="274" w:name="_Toc95698349"/>
      <w:ins w:id="275" w:author="Sara Bavifard" w:date="2022-02-14T02:27:00Z">
        <w:r w:rsidRPr="0045454C">
          <w:rPr>
            <w:rFonts w:hint="eastAsia"/>
            <w:rtl/>
            <w:lang w:bidi="fa-IR"/>
          </w:rPr>
          <w:t>فصل</w:t>
        </w:r>
        <w:r w:rsidRPr="0045454C">
          <w:rPr>
            <w:rtl/>
            <w:lang w:bidi="fa-IR"/>
          </w:rPr>
          <w:t xml:space="preserve"> 4: نت</w:t>
        </w:r>
        <w:r w:rsidRPr="0045454C">
          <w:rPr>
            <w:rFonts w:hint="cs"/>
            <w:rtl/>
            <w:lang w:bidi="fa-IR"/>
          </w:rPr>
          <w:t>ی</w:t>
        </w:r>
        <w:r w:rsidRPr="0045454C">
          <w:rPr>
            <w:rFonts w:hint="eastAsia"/>
            <w:rtl/>
            <w:lang w:bidi="fa-IR"/>
          </w:rPr>
          <w:t>جه</w:t>
        </w:r>
        <w:r w:rsidRPr="0045454C">
          <w:rPr>
            <w:rtl/>
            <w:lang w:bidi="fa-IR"/>
          </w:rPr>
          <w:t xml:space="preserve"> و محدود</w:t>
        </w:r>
        <w:r w:rsidRPr="0045454C">
          <w:rPr>
            <w:rFonts w:hint="cs"/>
            <w:rtl/>
            <w:lang w:bidi="fa-IR"/>
          </w:rPr>
          <w:t>ی</w:t>
        </w:r>
        <w:r w:rsidRPr="0045454C">
          <w:rPr>
            <w:rFonts w:hint="eastAsia"/>
            <w:rtl/>
            <w:lang w:bidi="fa-IR"/>
          </w:rPr>
          <w:t>ت</w:t>
        </w:r>
        <w:r>
          <w:rPr>
            <w:rFonts w:asciiTheme="minorHAnsi" w:hAnsiTheme="minorHAnsi" w:hint="cs"/>
            <w:rtl/>
            <w:lang w:bidi="fa-IR"/>
          </w:rPr>
          <w:t>‌</w:t>
        </w:r>
        <w:r w:rsidRPr="0045454C">
          <w:rPr>
            <w:rtl/>
            <w:lang w:bidi="fa-IR"/>
          </w:rPr>
          <w:t>ها</w:t>
        </w:r>
        <w:bookmarkEnd w:id="274"/>
      </w:ins>
    </w:p>
    <w:p w14:paraId="51CB288E" w14:textId="77777777" w:rsidR="00D437DD" w:rsidRPr="0045454C" w:rsidRDefault="00D437DD" w:rsidP="00175D40">
      <w:pPr>
        <w:bidi/>
        <w:jc w:val="both"/>
        <w:rPr>
          <w:ins w:id="276" w:author="Sara Bavifard" w:date="2022-02-14T02:27:00Z"/>
          <w:rFonts w:cs="B Nazanin"/>
          <w:szCs w:val="28"/>
          <w:lang w:bidi="fa-IR"/>
        </w:rPr>
      </w:pPr>
    </w:p>
    <w:p w14:paraId="79DFA334" w14:textId="77777777" w:rsidR="00D437DD" w:rsidRPr="0045454C" w:rsidRDefault="00D437DD" w:rsidP="00175D40">
      <w:pPr>
        <w:bidi/>
        <w:jc w:val="both"/>
        <w:rPr>
          <w:ins w:id="277" w:author="Sara Bavifard" w:date="2022-02-14T02:27:00Z"/>
          <w:rFonts w:cs="B Nazanin"/>
          <w:szCs w:val="28"/>
          <w:lang w:bidi="fa-IR"/>
        </w:rPr>
      </w:pPr>
      <w:ins w:id="278" w:author="Sara Bavifard" w:date="2022-02-14T02:27:00Z">
        <w:r w:rsidRPr="0045454C">
          <w:rPr>
            <w:rFonts w:cs="B Nazanin" w:hint="eastAsia"/>
            <w:szCs w:val="28"/>
            <w:rtl/>
            <w:lang w:bidi="fa-IR"/>
          </w:rPr>
          <w:t>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کتاب همه 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ز</w:t>
        </w:r>
        <w:r w:rsidRPr="0045454C">
          <w:rPr>
            <w:rFonts w:cs="B Nazanin"/>
            <w:szCs w:val="28"/>
            <w:rtl/>
            <w:lang w:bidi="fa-IR"/>
          </w:rPr>
          <w:t xml:space="preserve"> در مورد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است. تعر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ف</w:t>
        </w:r>
        <w:r w:rsidRPr="0045454C">
          <w:rPr>
            <w:rFonts w:cs="B Nazanin"/>
            <w:szCs w:val="28"/>
            <w:rtl/>
            <w:lang w:bidi="fa-IR"/>
          </w:rPr>
          <w:t xml:space="preserve"> و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اقتصاد 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</w:t>
        </w:r>
        <w:r w:rsidRPr="0045454C">
          <w:rPr>
            <w:rFonts w:cs="B Nazanin"/>
            <w:szCs w:val="28"/>
            <w:rtl/>
            <w:lang w:bidi="fa-IR"/>
          </w:rPr>
          <w:t xml:space="preserve"> اکوس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ستم</w:t>
        </w:r>
        <w:r w:rsidRPr="0045454C">
          <w:rPr>
            <w:rFonts w:cs="B Nazanin"/>
            <w:szCs w:val="28"/>
            <w:rtl/>
            <w:lang w:bidi="fa-IR"/>
          </w:rPr>
          <w:t>.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>
          <w:rPr>
            <w:rFonts w:asciiTheme="minorHAnsi" w:hAnsiTheme="minorHAnsi" w:cs="B Nazanin" w:hint="cs"/>
            <w:szCs w:val="28"/>
            <w:rtl/>
            <w:lang w:bidi="fa-IR"/>
          </w:rPr>
          <w:t xml:space="preserve"> کار</w:t>
        </w:r>
        <w:r w:rsidRPr="0045454C">
          <w:rPr>
            <w:rFonts w:cs="B Nazanin"/>
            <w:szCs w:val="28"/>
            <w:rtl/>
            <w:lang w:bidi="fa-IR"/>
          </w:rPr>
          <w:t xml:space="preserve"> شب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ه</w:t>
        </w:r>
        <w:r w:rsidRPr="0045454C">
          <w:rPr>
            <w:rFonts w:cs="B Nazanin"/>
            <w:szCs w:val="28"/>
            <w:rtl/>
            <w:lang w:bidi="fa-IR"/>
          </w:rPr>
          <w:t xml:space="preserve"> به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جاد</w:t>
        </w:r>
        <w:r w:rsidRPr="0045454C">
          <w:rPr>
            <w:rFonts w:cs="B Nazanin"/>
            <w:szCs w:val="28"/>
            <w:rtl/>
            <w:lang w:bidi="fa-IR"/>
          </w:rPr>
          <w:t xml:space="preserve"> ف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ز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</w:t>
        </w:r>
        <w:r w:rsidRPr="0045454C">
          <w:rPr>
            <w:rFonts w:cs="B Nazanin"/>
            <w:szCs w:val="28"/>
            <w:rtl/>
            <w:lang w:bidi="fa-IR"/>
          </w:rPr>
          <w:t xml:space="preserve"> 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وتن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خود در 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</w:t>
        </w:r>
        <w:r w:rsidRPr="0045454C">
          <w:rPr>
            <w:rFonts w:cs="B Nazanin"/>
            <w:szCs w:val="28"/>
            <w:rtl/>
            <w:lang w:bidi="fa-IR"/>
          </w:rPr>
          <w:t xml:space="preserve"> 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اره</w:t>
        </w:r>
        <w:r w:rsidRPr="0045454C">
          <w:rPr>
            <w:rFonts w:cs="B Nazanin"/>
            <w:szCs w:val="28"/>
            <w:rtl/>
            <w:lang w:bidi="fa-IR"/>
          </w:rPr>
          <w:t xml:space="preserve"> جد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</w:t>
        </w:r>
        <w:r w:rsidRPr="0045454C">
          <w:rPr>
            <w:rFonts w:cs="B Nazanin"/>
            <w:szCs w:val="28"/>
            <w:rtl/>
            <w:lang w:bidi="fa-IR"/>
          </w:rPr>
          <w:t xml:space="preserve"> است.</w:t>
        </w:r>
      </w:ins>
    </w:p>
    <w:p w14:paraId="1384F702" w14:textId="77777777" w:rsidR="00D437DD" w:rsidRPr="0045454C" w:rsidRDefault="00D437DD" w:rsidP="00175D40">
      <w:pPr>
        <w:bidi/>
        <w:jc w:val="both"/>
        <w:rPr>
          <w:ins w:id="279" w:author="Sara Bavifard" w:date="2022-02-14T02:27:00Z"/>
          <w:rFonts w:cs="B Nazanin"/>
          <w:szCs w:val="28"/>
          <w:lang w:bidi="fa-IR"/>
        </w:rPr>
      </w:pPr>
    </w:p>
    <w:p w14:paraId="6F04B79A" w14:textId="77777777" w:rsidR="00D437DD" w:rsidRPr="0045454C" w:rsidRDefault="00D437DD" w:rsidP="00175D40">
      <w:pPr>
        <w:bidi/>
        <w:jc w:val="both"/>
        <w:rPr>
          <w:ins w:id="280" w:author="Sara Bavifard" w:date="2022-02-14T02:27:00Z"/>
          <w:rFonts w:cs="B Nazanin"/>
          <w:szCs w:val="28"/>
          <w:lang w:bidi="fa-IR"/>
        </w:rPr>
      </w:pPr>
      <w:ins w:id="281" w:author="Sara Bavifard" w:date="2022-02-14T02:27:00Z">
        <w:r w:rsidRPr="0045454C">
          <w:rPr>
            <w:rFonts w:cs="B Nazanin" w:hint="eastAsia"/>
            <w:szCs w:val="28"/>
            <w:rtl/>
            <w:lang w:bidi="fa-IR"/>
          </w:rPr>
          <w:t>در</w:t>
        </w:r>
        <w:r w:rsidRPr="0045454C">
          <w:rPr>
            <w:rFonts w:cs="B Nazanin"/>
            <w:szCs w:val="28"/>
            <w:rtl/>
            <w:lang w:bidi="fa-IR"/>
          </w:rPr>
          <w:t xml:space="preserve">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فصل ما بر رو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شروع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تمرکز خواه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م</w:t>
        </w:r>
        <w:r w:rsidRPr="0045454C">
          <w:rPr>
            <w:rFonts w:cs="B Nazanin"/>
            <w:szCs w:val="28"/>
            <w:rtl/>
            <w:lang w:bidi="fa-IR"/>
          </w:rPr>
          <w:t xml:space="preserve"> کرد. اول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بخش از مرحله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،</w:t>
        </w:r>
        <w:r w:rsidRPr="0045454C">
          <w:rPr>
            <w:rFonts w:cs="B Nazanin"/>
            <w:szCs w:val="28"/>
            <w:rtl/>
            <w:lang w:bidi="fa-IR"/>
          </w:rPr>
          <w:t xml:space="preserve"> تعر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ف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شیء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ه</w:t>
        </w:r>
        <w:r w:rsidRPr="0045454C">
          <w:rPr>
            <w:rFonts w:cs="B Nazanin"/>
            <w:szCs w:val="28"/>
            <w:rtl/>
            <w:lang w:bidi="fa-IR"/>
          </w:rPr>
          <w:t>است. ما با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</w:t>
        </w:r>
        <w:r w:rsidRPr="0045454C">
          <w:rPr>
            <w:rFonts w:cs="B Nazanin"/>
            <w:szCs w:val="28"/>
            <w:rtl/>
            <w:lang w:bidi="fa-IR"/>
          </w:rPr>
          <w:t xml:space="preserve"> فضا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،</w:t>
        </w:r>
        <w:r w:rsidRPr="0045454C">
          <w:rPr>
            <w:rFonts w:cs="B Nazanin"/>
            <w:szCs w:val="28"/>
            <w:rtl/>
            <w:lang w:bidi="fa-IR"/>
          </w:rPr>
          <w:t xml:space="preserve"> اهداف و محدود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ها را تعر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ف</w:t>
        </w:r>
        <w:r w:rsidRPr="0045454C">
          <w:rPr>
            <w:rFonts w:cs="B Nazanin"/>
            <w:szCs w:val="28"/>
            <w:rtl/>
            <w:lang w:bidi="fa-IR"/>
          </w:rPr>
          <w:t xml:space="preserve"> کن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م</w:t>
        </w:r>
        <w:r w:rsidRPr="0045454C">
          <w:rPr>
            <w:rFonts w:cs="B Nazanin"/>
            <w:szCs w:val="28"/>
            <w:rtl/>
            <w:lang w:bidi="fa-IR"/>
          </w:rPr>
          <w:t>.</w:t>
        </w:r>
      </w:ins>
    </w:p>
    <w:p w14:paraId="230491C6" w14:textId="77777777" w:rsidR="00D437DD" w:rsidRPr="0045454C" w:rsidRDefault="00D437DD" w:rsidP="00175D40">
      <w:pPr>
        <w:bidi/>
        <w:jc w:val="both"/>
        <w:rPr>
          <w:ins w:id="282" w:author="Sara Bavifard" w:date="2022-02-14T02:27:00Z"/>
          <w:rFonts w:cs="B Nazanin"/>
          <w:szCs w:val="28"/>
          <w:lang w:bidi="fa-IR"/>
        </w:rPr>
      </w:pPr>
    </w:p>
    <w:p w14:paraId="0159121B" w14:textId="77777777" w:rsidR="00D437DD" w:rsidRPr="0045454C" w:rsidRDefault="00D437DD" w:rsidP="00175D40">
      <w:pPr>
        <w:pStyle w:val="Heading2"/>
        <w:bidi/>
        <w:rPr>
          <w:ins w:id="283" w:author="Sara Bavifard" w:date="2022-02-14T02:27:00Z"/>
          <w:lang w:bidi="fa-IR"/>
        </w:rPr>
      </w:pPr>
      <w:bookmarkStart w:id="284" w:name="_Toc95698350"/>
      <w:ins w:id="285" w:author="Sara Bavifard" w:date="2022-02-14T02:27:00Z">
        <w:r w:rsidRPr="0045454C">
          <w:rPr>
            <w:rtl/>
            <w:lang w:bidi="fa-IR"/>
          </w:rPr>
          <w:t>4.1. هدف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46"/>
        </w:r>
        <w:bookmarkEnd w:id="284"/>
      </w:ins>
    </w:p>
    <w:p w14:paraId="511839A0" w14:textId="77777777" w:rsidR="00D437DD" w:rsidRPr="0045454C" w:rsidRDefault="00D437DD" w:rsidP="00175D40">
      <w:pPr>
        <w:bidi/>
        <w:jc w:val="both"/>
        <w:rPr>
          <w:ins w:id="288" w:author="Sara Bavifard" w:date="2022-02-14T02:27:00Z"/>
          <w:rFonts w:cs="B Nazanin"/>
          <w:szCs w:val="28"/>
          <w:lang w:bidi="fa-IR"/>
        </w:rPr>
      </w:pPr>
    </w:p>
    <w:p w14:paraId="29678239" w14:textId="77777777" w:rsidR="00D437DD" w:rsidRPr="0045454C" w:rsidRDefault="00D437DD" w:rsidP="00175D40">
      <w:pPr>
        <w:bidi/>
        <w:jc w:val="both"/>
        <w:rPr>
          <w:ins w:id="289" w:author="Sara Bavifard" w:date="2022-02-14T02:27:00Z"/>
          <w:rFonts w:cs="B Nazanin"/>
          <w:szCs w:val="28"/>
          <w:lang w:bidi="fa-IR"/>
        </w:rPr>
      </w:pPr>
      <w:ins w:id="290" w:author="Sara Bavifard" w:date="2022-02-14T02:27:00Z">
        <w:r w:rsidRPr="0045454C">
          <w:rPr>
            <w:rFonts w:cs="B Nazanin" w:hint="eastAsia"/>
            <w:szCs w:val="28"/>
            <w:rtl/>
            <w:lang w:bidi="fa-IR"/>
          </w:rPr>
          <w:t>تع</w:t>
        </w:r>
        <w:r w:rsidRPr="0045454C">
          <w:rPr>
            <w:rFonts w:cs="B Nazanin" w:hint="cs"/>
            <w:szCs w:val="28"/>
            <w:rtl/>
            <w:lang w:bidi="fa-IR"/>
          </w:rPr>
          <w:t>یی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هدف اصل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اکوس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ستم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از مهمتر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عوامل در فرآ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ند</w:t>
        </w:r>
        <w:r w:rsidRPr="0045454C">
          <w:rPr>
            <w:rFonts w:cs="B Nazanin"/>
            <w:szCs w:val="28"/>
            <w:rtl/>
            <w:lang w:bidi="fa-IR"/>
          </w:rPr>
          <w:t xml:space="preserve"> طراح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است. هدف مکان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سم‌ها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موجود، ساختار حاکم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ت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47"/>
        </w:r>
        <w:r w:rsidRPr="0045454C">
          <w:rPr>
            <w:rFonts w:cs="B Nazanin" w:hint="eastAsia"/>
            <w:szCs w:val="28"/>
            <w:rtl/>
            <w:lang w:bidi="fa-IR"/>
          </w:rPr>
          <w:t>،</w:t>
        </w:r>
        <w:r w:rsidRPr="0045454C">
          <w:rPr>
            <w:rFonts w:cs="B Nazanin"/>
            <w:szCs w:val="28"/>
            <w:rtl/>
            <w:lang w:bidi="fa-IR"/>
          </w:rPr>
          <w:t xml:space="preserve"> 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است‌ها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48"/>
        </w:r>
        <w:r w:rsidRPr="0045454C">
          <w:rPr>
            <w:rFonts w:cs="B Nazanin" w:hint="eastAsia"/>
            <w:szCs w:val="28"/>
            <w:rtl/>
            <w:lang w:bidi="fa-IR"/>
          </w:rPr>
          <w:t>،</w:t>
        </w:r>
        <w:r w:rsidRPr="0045454C">
          <w:rPr>
            <w:rFonts w:cs="B Nazanin"/>
            <w:szCs w:val="28"/>
            <w:rtl/>
            <w:lang w:bidi="fa-IR"/>
          </w:rPr>
          <w:t xml:space="preserve"> پروتکل‌ها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49"/>
        </w:r>
        <w:r w:rsidRPr="0045454C">
          <w:rPr>
            <w:rFonts w:cs="B Nazanin"/>
            <w:szCs w:val="28"/>
            <w:rtl/>
            <w:lang w:bidi="fa-IR"/>
          </w:rPr>
          <w:t xml:space="preserve"> و همه 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ز</w:t>
        </w:r>
        <w:r w:rsidRPr="0045454C">
          <w:rPr>
            <w:rFonts w:cs="B Nazanin"/>
            <w:szCs w:val="28"/>
            <w:rtl/>
            <w:lang w:bidi="fa-IR"/>
          </w:rPr>
          <w:t xml:space="preserve"> را تع</w:t>
        </w:r>
        <w:r w:rsidRPr="0045454C">
          <w:rPr>
            <w:rFonts w:cs="B Nazanin" w:hint="cs"/>
            <w:szCs w:val="28"/>
            <w:rtl/>
            <w:lang w:bidi="fa-IR"/>
          </w:rPr>
          <w:t>یی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م</w:t>
        </w:r>
        <w:r w:rsidRPr="0045454C">
          <w:rPr>
            <w:rFonts w:cs="B Nazanin" w:hint="cs"/>
            <w:szCs w:val="28"/>
            <w:rtl/>
            <w:lang w:bidi="fa-IR"/>
          </w:rPr>
          <w:t>ی‌</w:t>
        </w:r>
        <w:r w:rsidRPr="0045454C">
          <w:rPr>
            <w:rFonts w:cs="B Nazanin" w:hint="eastAsia"/>
            <w:szCs w:val="28"/>
            <w:rtl/>
            <w:lang w:bidi="fa-IR"/>
          </w:rPr>
          <w:t>کند</w:t>
        </w:r>
        <w:r w:rsidRPr="0045454C">
          <w:rPr>
            <w:rFonts w:cs="B Nazanin"/>
            <w:szCs w:val="28"/>
            <w:rtl/>
            <w:lang w:bidi="fa-IR"/>
          </w:rPr>
          <w:t xml:space="preserve">. بدون هدف، </w:t>
        </w:r>
        <w:r>
          <w:rPr>
            <w:rFonts w:cs="B Nazanin" w:hint="cs"/>
            <w:szCs w:val="28"/>
            <w:rtl/>
            <w:lang w:bidi="fa-IR"/>
          </w:rPr>
          <w:t>انگیزه‌</w:t>
        </w:r>
        <w:r w:rsidRPr="0045454C">
          <w:rPr>
            <w:rFonts w:cs="B Nazanin"/>
            <w:szCs w:val="28"/>
            <w:rtl/>
            <w:lang w:bidi="fa-IR"/>
          </w:rPr>
          <w:t xml:space="preserve">ها و </w:t>
        </w:r>
        <w:r>
          <w:rPr>
            <w:rFonts w:cs="B Nazanin" w:hint="cs"/>
            <w:szCs w:val="28"/>
            <w:rtl/>
            <w:lang w:bidi="fa-IR"/>
          </w:rPr>
          <w:t>مجازات‌</w:t>
        </w:r>
        <w:r w:rsidRPr="0045454C">
          <w:rPr>
            <w:rFonts w:cs="B Nazanin"/>
            <w:szCs w:val="28"/>
            <w:rtl/>
            <w:lang w:bidi="fa-IR"/>
          </w:rPr>
          <w:t>ها معنا</w:t>
        </w:r>
        <w:r w:rsidRPr="0045454C">
          <w:rPr>
            <w:rFonts w:cs="B Nazanin" w:hint="cs"/>
            <w:szCs w:val="28"/>
            <w:rtl/>
            <w:lang w:bidi="fa-IR"/>
          </w:rPr>
          <w:t>یی</w:t>
        </w:r>
        <w:r w:rsidRPr="0045454C">
          <w:rPr>
            <w:rFonts w:cs="B Nazanin"/>
            <w:szCs w:val="28"/>
            <w:rtl/>
            <w:lang w:bidi="fa-IR"/>
          </w:rPr>
          <w:t xml:space="preserve"> ندارند ز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را</w:t>
        </w:r>
        <w:r w:rsidRPr="0045454C">
          <w:rPr>
            <w:rFonts w:cs="B Nazanin"/>
            <w:szCs w:val="28"/>
            <w:rtl/>
            <w:lang w:bidi="fa-IR"/>
          </w:rPr>
          <w:t xml:space="preserve"> رفتار شرکت کنندگان در اکوس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ستم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45454C">
          <w:rPr>
            <w:rFonts w:cs="B Nazanin"/>
            <w:szCs w:val="28"/>
            <w:rtl/>
            <w:lang w:bidi="fa-IR"/>
          </w:rPr>
          <w:t xml:space="preserve"> را به نحو م</w:t>
        </w:r>
        <w:r w:rsidRPr="0045454C">
          <w:rPr>
            <w:rFonts w:cs="B Nazanin" w:hint="eastAsia"/>
            <w:szCs w:val="28"/>
            <w:rtl/>
            <w:lang w:bidi="fa-IR"/>
          </w:rPr>
          <w:t>ف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تحت تأث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ر</w:t>
        </w:r>
        <w:r w:rsidRPr="0045454C">
          <w:rPr>
            <w:rFonts w:cs="B Nazanin"/>
            <w:szCs w:val="28"/>
            <w:rtl/>
            <w:lang w:bidi="fa-IR"/>
          </w:rPr>
          <w:t xml:space="preserve"> قرار نم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دهند.</w:t>
        </w:r>
      </w:ins>
    </w:p>
    <w:p w14:paraId="02FB9482" w14:textId="77777777" w:rsidR="00D437DD" w:rsidRPr="0045454C" w:rsidRDefault="00D437DD" w:rsidP="00175D40">
      <w:pPr>
        <w:bidi/>
        <w:jc w:val="both"/>
        <w:rPr>
          <w:ins w:id="297" w:author="Sara Bavifard" w:date="2022-02-14T02:27:00Z"/>
          <w:rFonts w:cs="B Nazanin"/>
          <w:szCs w:val="28"/>
          <w:lang w:bidi="fa-IR"/>
        </w:rPr>
      </w:pPr>
    </w:p>
    <w:p w14:paraId="087D03DD" w14:textId="77777777" w:rsidR="00D437DD" w:rsidRDefault="00D437DD" w:rsidP="00175D40">
      <w:pPr>
        <w:bidi/>
        <w:jc w:val="both"/>
        <w:rPr>
          <w:ins w:id="298" w:author="Sara Bavifard" w:date="2022-02-14T02:27:00Z"/>
          <w:rFonts w:cs="B Nazanin"/>
          <w:szCs w:val="28"/>
          <w:rtl/>
          <w:lang w:bidi="fa-IR"/>
        </w:rPr>
      </w:pPr>
      <w:ins w:id="299" w:author="Sara Bavifard" w:date="2022-02-14T02:27:00Z">
        <w:r w:rsidRPr="0045454C">
          <w:rPr>
            <w:rFonts w:cs="B Nazanin" w:hint="eastAsia"/>
            <w:szCs w:val="28"/>
            <w:rtl/>
            <w:lang w:bidi="fa-IR"/>
          </w:rPr>
          <w:t>هدف</w:t>
        </w:r>
        <w:r w:rsidRPr="0045454C">
          <w:rPr>
            <w:rFonts w:cs="B Nazanin"/>
            <w:szCs w:val="28"/>
            <w:rtl/>
            <w:lang w:bidi="fa-IR"/>
          </w:rPr>
          <w:t xml:space="preserve"> 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ز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است که اکوس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ستم</w:t>
        </w:r>
        <w:r w:rsidRPr="0045454C">
          <w:rPr>
            <w:rFonts w:cs="B Nazanin"/>
            <w:szCs w:val="28"/>
            <w:rtl/>
            <w:lang w:bidi="fa-IR"/>
          </w:rPr>
          <w:t xml:space="preserve"> به سمت آن کار م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کند.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بدان معناست که تمام مکان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سم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ها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انگیزشی</w:t>
        </w:r>
        <w:r w:rsidRPr="0045454C">
          <w:rPr>
            <w:rFonts w:cs="B Nazanin"/>
            <w:szCs w:val="28"/>
            <w:rtl/>
            <w:lang w:bidi="fa-IR"/>
          </w:rPr>
          <w:t xml:space="preserve"> موجود برا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دست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اب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به هدف وجود دارد.</w:t>
        </w:r>
      </w:ins>
    </w:p>
    <w:p w14:paraId="3F09F773" w14:textId="77777777" w:rsidR="00D437DD" w:rsidRPr="0045454C" w:rsidRDefault="00D437DD" w:rsidP="00175D40">
      <w:pPr>
        <w:bidi/>
        <w:jc w:val="both"/>
        <w:rPr>
          <w:ins w:id="300" w:author="Sara Bavifard" w:date="2022-02-14T02:27:00Z"/>
          <w:rFonts w:cs="B Nazanin"/>
          <w:szCs w:val="28"/>
          <w:lang w:bidi="fa-IR"/>
        </w:rPr>
      </w:pPr>
      <w:ins w:id="301" w:author="Sara Bavifard" w:date="2022-02-14T02:27:00Z">
        <w:r w:rsidRPr="0045454C">
          <w:rPr>
            <w:rFonts w:cs="B Nazanin"/>
            <w:szCs w:val="28"/>
            <w:rtl/>
            <w:lang w:bidi="fa-IR"/>
          </w:rPr>
          <w:t>ممکن است ب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ش</w:t>
        </w:r>
        <w:r w:rsidRPr="0045454C">
          <w:rPr>
            <w:rFonts w:cs="B Nazanin"/>
            <w:szCs w:val="28"/>
            <w:rtl/>
            <w:lang w:bidi="fa-IR"/>
          </w:rPr>
          <w:t xml:space="preserve"> از </w:t>
        </w:r>
        <w:r>
          <w:rPr>
            <w:rFonts w:cs="B Nazanin" w:hint="cs"/>
            <w:szCs w:val="28"/>
            <w:rtl/>
            <w:lang w:bidi="fa-IR"/>
          </w:rPr>
          <w:t>یک</w:t>
        </w:r>
        <w:r w:rsidRPr="0045454C">
          <w:rPr>
            <w:rFonts w:cs="B Nazanin"/>
            <w:szCs w:val="28"/>
            <w:rtl/>
            <w:lang w:bidi="fa-IR"/>
          </w:rPr>
          <w:t xml:space="preserve"> هدف وجود داشته باشد، اما با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</w:t>
        </w:r>
        <w:r w:rsidRPr="0045454C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یک</w:t>
        </w:r>
        <w:r w:rsidRPr="0045454C">
          <w:rPr>
            <w:rFonts w:cs="B Nazanin"/>
            <w:szCs w:val="28"/>
            <w:rtl/>
            <w:lang w:bidi="fa-IR"/>
          </w:rPr>
          <w:t xml:space="preserve"> هدف اصل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وجود داشته باشد.</w:t>
        </w:r>
      </w:ins>
    </w:p>
    <w:p w14:paraId="7C66D027" w14:textId="77777777" w:rsidR="00D437DD" w:rsidRPr="0045454C" w:rsidRDefault="00D437DD" w:rsidP="00175D40">
      <w:pPr>
        <w:bidi/>
        <w:jc w:val="both"/>
        <w:rPr>
          <w:ins w:id="302" w:author="Sara Bavifard" w:date="2022-02-14T02:27:00Z"/>
          <w:rFonts w:cs="B Nazanin"/>
          <w:szCs w:val="28"/>
          <w:lang w:bidi="fa-IR"/>
        </w:rPr>
      </w:pPr>
    </w:p>
    <w:p w14:paraId="0F4C73D6" w14:textId="77777777" w:rsidR="00D437DD" w:rsidRPr="0045454C" w:rsidRDefault="00D437DD" w:rsidP="00175D40">
      <w:pPr>
        <w:bidi/>
        <w:jc w:val="both"/>
        <w:rPr>
          <w:ins w:id="303" w:author="Sara Bavifard" w:date="2022-02-14T02:27:00Z"/>
          <w:rFonts w:cs="B Nazanin"/>
          <w:szCs w:val="28"/>
          <w:lang w:bidi="fa-IR"/>
        </w:rPr>
      </w:pPr>
      <w:ins w:id="304" w:author="Sara Bavifard" w:date="2022-02-14T02:27:00Z">
        <w:r>
          <w:rPr>
            <w:rFonts w:cs="B Nazanin" w:hint="cs"/>
            <w:szCs w:val="28"/>
            <w:rtl/>
            <w:lang w:bidi="fa-IR"/>
          </w:rPr>
          <w:t>برای مثال</w:t>
        </w:r>
        <w:r w:rsidRPr="0045454C">
          <w:rPr>
            <w:rFonts w:cs="B Nazanin"/>
            <w:szCs w:val="28"/>
            <w:rtl/>
            <w:lang w:bidi="fa-IR"/>
          </w:rPr>
          <w:t>:</w:t>
        </w:r>
      </w:ins>
    </w:p>
    <w:p w14:paraId="0304A267" w14:textId="77777777" w:rsidR="00D437DD" w:rsidRPr="0045454C" w:rsidRDefault="00D437DD" w:rsidP="00175D40">
      <w:pPr>
        <w:bidi/>
        <w:jc w:val="both"/>
        <w:rPr>
          <w:ins w:id="305" w:author="Sara Bavifard" w:date="2022-02-14T02:27:00Z"/>
          <w:rFonts w:cs="B Nazanin"/>
          <w:szCs w:val="28"/>
          <w:lang w:bidi="fa-IR"/>
        </w:rPr>
      </w:pPr>
    </w:p>
    <w:p w14:paraId="63D6EBBC" w14:textId="77777777" w:rsidR="00D437DD" w:rsidRPr="0045454C" w:rsidRDefault="00D437DD" w:rsidP="00175D40">
      <w:pPr>
        <w:bidi/>
        <w:jc w:val="both"/>
        <w:rPr>
          <w:ins w:id="306" w:author="Sara Bavifard" w:date="2022-02-14T02:27:00Z"/>
          <w:rFonts w:cs="B Nazanin"/>
          <w:szCs w:val="28"/>
          <w:lang w:bidi="fa-IR"/>
        </w:rPr>
      </w:pPr>
      <w:ins w:id="307" w:author="Sara Bavifard" w:date="2022-02-14T02:27:00Z">
        <w:r w:rsidRPr="0045454C">
          <w:rPr>
            <w:rFonts w:cs="B Nazanin" w:hint="eastAsia"/>
            <w:szCs w:val="28"/>
            <w:rtl/>
            <w:lang w:bidi="fa-IR"/>
          </w:rPr>
          <w:t>ب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ت</w:t>
        </w:r>
        <w:r w:rsidRPr="0045454C">
          <w:rPr>
            <w:rFonts w:cs="B Nazanin"/>
            <w:szCs w:val="28"/>
            <w:rtl/>
            <w:lang w:bidi="fa-IR"/>
          </w:rPr>
          <w:t xml:space="preserve"> کو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>: ارز د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ج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تال</w:t>
        </w:r>
        <w:r w:rsidRPr="0045454C">
          <w:rPr>
            <w:rFonts w:cs="B Nazanin"/>
            <w:szCs w:val="28"/>
            <w:rtl/>
            <w:lang w:bidi="fa-IR"/>
          </w:rPr>
          <w:t xml:space="preserve"> غ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رمتمرکز</w:t>
        </w:r>
        <w:r w:rsidRPr="0045454C">
          <w:rPr>
            <w:rFonts w:cs="B Nazanin"/>
            <w:szCs w:val="28"/>
            <w:rtl/>
            <w:lang w:bidi="fa-IR"/>
          </w:rPr>
          <w:t>. هرگونه حکمران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،</w:t>
        </w:r>
        <w:r w:rsidRPr="0045454C">
          <w:rPr>
            <w:rFonts w:cs="B Nazanin"/>
            <w:szCs w:val="28"/>
            <w:rtl/>
            <w:lang w:bidi="fa-IR"/>
          </w:rPr>
          <w:t xml:space="preserve"> مکان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سم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ها و بهبودها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آت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با در نظر گرفتن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هدف انجام خواه</w:t>
        </w:r>
        <w:r>
          <w:rPr>
            <w:rFonts w:cs="B Nazanin" w:hint="cs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>د شد. بنابرا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بع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</w:t>
        </w:r>
        <w:r w:rsidRPr="0045454C">
          <w:rPr>
            <w:rFonts w:cs="B Nazanin"/>
            <w:szCs w:val="28"/>
            <w:rtl/>
            <w:lang w:bidi="fa-IR"/>
          </w:rPr>
          <w:t xml:space="preserve"> است که ب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ت</w:t>
        </w:r>
        <w:r w:rsidRPr="0045454C">
          <w:rPr>
            <w:rFonts w:cs="B Nazanin"/>
            <w:szCs w:val="28"/>
            <w:rtl/>
            <w:lang w:bidi="fa-IR"/>
          </w:rPr>
          <w:t xml:space="preserve"> کو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تمرکز خود را برا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تبد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ل</w:t>
        </w:r>
        <w:r w:rsidRPr="0045454C">
          <w:rPr>
            <w:rFonts w:cs="B Nazanin"/>
            <w:szCs w:val="28"/>
            <w:rtl/>
            <w:lang w:bidi="fa-IR"/>
          </w:rPr>
          <w:t xml:space="preserve"> شدن به 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</w:t>
        </w:r>
        <w:r w:rsidRPr="0045454C">
          <w:rPr>
            <w:rFonts w:cs="B Nazanin"/>
            <w:szCs w:val="28"/>
            <w:rtl/>
            <w:lang w:bidi="fa-IR"/>
          </w:rPr>
          <w:t xml:space="preserve"> سکه پا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دار</w:t>
        </w:r>
        <w:r w:rsidRPr="0045454C">
          <w:rPr>
            <w:rFonts w:cs="B Nazanin"/>
            <w:szCs w:val="28"/>
            <w:rtl/>
            <w:lang w:bidi="fa-IR"/>
          </w:rPr>
          <w:t xml:space="preserve"> تغ</w:t>
        </w:r>
        <w:r w:rsidRPr="0045454C">
          <w:rPr>
            <w:rFonts w:cs="B Nazanin" w:hint="cs"/>
            <w:szCs w:val="28"/>
            <w:rtl/>
            <w:lang w:bidi="fa-IR"/>
          </w:rPr>
          <w:t>یی</w:t>
        </w:r>
        <w:r w:rsidRPr="0045454C">
          <w:rPr>
            <w:rFonts w:cs="B Nazanin" w:hint="eastAsia"/>
            <w:szCs w:val="28"/>
            <w:rtl/>
            <w:lang w:bidi="fa-IR"/>
          </w:rPr>
          <w:t>ر</w:t>
        </w:r>
        <w:r w:rsidRPr="0045454C">
          <w:rPr>
            <w:rFonts w:cs="B Nazanin"/>
            <w:szCs w:val="28"/>
            <w:rtl/>
            <w:lang w:bidi="fa-IR"/>
          </w:rPr>
          <w:t xml:space="preserve"> دهد و آن را به دلار آمر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کا</w:t>
        </w:r>
        <w:r w:rsidRPr="0045454C">
          <w:rPr>
            <w:rFonts w:cs="B Nazanin"/>
            <w:szCs w:val="28"/>
            <w:rtl/>
            <w:lang w:bidi="fa-IR"/>
          </w:rPr>
          <w:t xml:space="preserve"> متصل کند. آنها م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45454C">
          <w:rPr>
            <w:rFonts w:cs="B Nazanin"/>
            <w:szCs w:val="28"/>
            <w:rtl/>
            <w:lang w:bidi="fa-IR"/>
          </w:rPr>
          <w:t>توانند ا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ن</w:t>
        </w:r>
        <w:r w:rsidRPr="0045454C">
          <w:rPr>
            <w:rFonts w:cs="B Nazanin"/>
            <w:szCs w:val="28"/>
            <w:rtl/>
            <w:lang w:bidi="fa-IR"/>
          </w:rPr>
          <w:t xml:space="preserve"> کار </w:t>
        </w:r>
        <w:r w:rsidRPr="0045454C">
          <w:rPr>
            <w:rFonts w:cs="B Nazanin" w:hint="eastAsia"/>
            <w:szCs w:val="28"/>
            <w:rtl/>
            <w:lang w:bidi="fa-IR"/>
          </w:rPr>
          <w:t>را</w:t>
        </w:r>
        <w:r w:rsidRPr="0045454C">
          <w:rPr>
            <w:rFonts w:cs="B Nazanin"/>
            <w:szCs w:val="28"/>
            <w:rtl/>
            <w:lang w:bidi="fa-IR"/>
          </w:rPr>
          <w:t xml:space="preserve"> انجام دهند، اما به احتمال ز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اد</w:t>
        </w:r>
        <w:r w:rsidRPr="0045454C">
          <w:rPr>
            <w:rFonts w:cs="B Nazanin"/>
            <w:szCs w:val="28"/>
            <w:rtl/>
            <w:lang w:bidi="fa-IR"/>
          </w:rPr>
          <w:t xml:space="preserve"> آن را انجام نم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دهند، ز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را</w:t>
        </w:r>
        <w:r w:rsidRPr="0045454C">
          <w:rPr>
            <w:rFonts w:cs="B Nazanin"/>
            <w:szCs w:val="28"/>
            <w:rtl/>
            <w:lang w:bidi="fa-IR"/>
          </w:rPr>
          <w:t xml:space="preserve"> بخش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از هدف اصل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/>
            <w:szCs w:val="28"/>
            <w:rtl/>
            <w:lang w:bidi="fa-IR"/>
          </w:rPr>
          <w:t xml:space="preserve"> آنها ن</w:t>
        </w:r>
        <w:r w:rsidRPr="0045454C">
          <w:rPr>
            <w:rFonts w:cs="B Nazanin" w:hint="cs"/>
            <w:szCs w:val="28"/>
            <w:rtl/>
            <w:lang w:bidi="fa-IR"/>
          </w:rPr>
          <w:t>ی</w:t>
        </w:r>
        <w:r w:rsidRPr="0045454C">
          <w:rPr>
            <w:rFonts w:cs="B Nazanin" w:hint="eastAsia"/>
            <w:szCs w:val="28"/>
            <w:rtl/>
            <w:lang w:bidi="fa-IR"/>
          </w:rPr>
          <w:t>ست</w:t>
        </w:r>
        <w:r w:rsidRPr="0045454C">
          <w:rPr>
            <w:rFonts w:cs="B Nazanin"/>
            <w:szCs w:val="28"/>
            <w:rtl/>
            <w:lang w:bidi="fa-IR"/>
          </w:rPr>
          <w:t>.</w:t>
        </w:r>
      </w:ins>
    </w:p>
    <w:p w14:paraId="471E6C7B" w14:textId="77777777" w:rsidR="00D437DD" w:rsidRPr="0045454C" w:rsidRDefault="00D437DD" w:rsidP="00175D40">
      <w:pPr>
        <w:bidi/>
        <w:jc w:val="both"/>
        <w:rPr>
          <w:ins w:id="308" w:author="Sara Bavifard" w:date="2022-02-14T02:27:00Z"/>
          <w:rFonts w:cs="B Nazanin"/>
          <w:szCs w:val="28"/>
          <w:lang w:bidi="fa-IR"/>
        </w:rPr>
      </w:pPr>
    </w:p>
    <w:p w14:paraId="75348BB6" w14:textId="77777777" w:rsidR="00D437DD" w:rsidRPr="00BC78B5" w:rsidRDefault="00D437DD" w:rsidP="00175D40">
      <w:pPr>
        <w:bidi/>
        <w:jc w:val="both"/>
        <w:rPr>
          <w:ins w:id="309" w:author="Sara Bavifard" w:date="2022-02-14T02:27:00Z"/>
          <w:rFonts w:cs="B Nazanin"/>
          <w:szCs w:val="28"/>
          <w:lang w:bidi="fa-IR"/>
        </w:rPr>
      </w:pPr>
      <w:ins w:id="310" w:author="Sara Bavifard" w:date="2022-02-14T02:27:00Z">
        <w:r w:rsidRPr="00BC78B5">
          <w:rPr>
            <w:rFonts w:cs="B Nazanin"/>
            <w:szCs w:val="28"/>
            <w:rtl/>
            <w:lang w:bidi="fa-IR"/>
          </w:rPr>
          <w:t>اتر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وم</w:t>
        </w:r>
        <w:r w:rsidRPr="00BC78B5">
          <w:rPr>
            <w:rFonts w:cs="B Nazanin"/>
            <w:szCs w:val="28"/>
            <w:rtl/>
            <w:lang w:bidi="fa-IR"/>
          </w:rPr>
          <w:t>: بزرگتر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کامپ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وتر</w:t>
        </w:r>
        <w:r w:rsidRPr="00BC78B5">
          <w:rPr>
            <w:rFonts w:cs="B Nazanin"/>
            <w:szCs w:val="28"/>
            <w:rtl/>
            <w:lang w:bidi="fa-IR"/>
          </w:rPr>
          <w:t xml:space="preserve"> جهان</w:t>
        </w:r>
        <w:r>
          <w:rPr>
            <w:rFonts w:cs="B Nazanin" w:hint="cs"/>
            <w:szCs w:val="28"/>
            <w:rtl/>
            <w:lang w:bidi="fa-IR"/>
          </w:rPr>
          <w:t xml:space="preserve">. </w:t>
        </w:r>
        <w:r w:rsidRPr="00BC78B5">
          <w:rPr>
            <w:rFonts w:cs="B Nazanin" w:hint="eastAsia"/>
            <w:szCs w:val="28"/>
            <w:rtl/>
            <w:lang w:bidi="fa-IR"/>
          </w:rPr>
          <w:t>از</w:t>
        </w:r>
        <w:r w:rsidRPr="00BC78B5">
          <w:rPr>
            <w:rFonts w:cs="B Nazanin"/>
            <w:szCs w:val="28"/>
            <w:rtl/>
            <w:lang w:bidi="fa-IR"/>
          </w:rPr>
          <w:t xml:space="preserve">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رو، اتر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وم</w:t>
        </w:r>
        <w:r w:rsidRPr="00BC78B5">
          <w:rPr>
            <w:rFonts w:cs="B Nazanin"/>
            <w:szCs w:val="28"/>
            <w:rtl/>
            <w:lang w:bidi="fa-IR"/>
          </w:rPr>
          <w:t xml:space="preserve"> بر تحق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قات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0"/>
        </w:r>
        <w:r w:rsidRPr="00BC78B5">
          <w:rPr>
            <w:rFonts w:cs="B Nazanin" w:hint="eastAsia"/>
            <w:szCs w:val="28"/>
            <w:rtl/>
            <w:lang w:bidi="fa-IR"/>
          </w:rPr>
          <w:t>،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proofErr w:type="spellStart"/>
        <w:r w:rsidRPr="00BC78B5">
          <w:rPr>
            <w:rFonts w:cs="B Nazanin"/>
            <w:szCs w:val="28"/>
            <w:lang w:bidi="fa-IR"/>
          </w:rPr>
          <w:t>DApp</w:t>
        </w:r>
        <w:proofErr w:type="spellEnd"/>
        <w:r>
          <w:rPr>
            <w:rFonts w:cs="B Nazanin" w:hint="cs"/>
            <w:szCs w:val="28"/>
            <w:rtl/>
            <w:lang w:bidi="fa-IR"/>
          </w:rPr>
          <w:t>‌ها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1"/>
        </w:r>
        <w:r>
          <w:rPr>
            <w:rFonts w:cs="B Nazanin" w:hint="cs"/>
            <w:szCs w:val="28"/>
            <w:rtl/>
            <w:lang w:bidi="fa-IR"/>
          </w:rPr>
          <w:t>‌‌</w:t>
        </w:r>
        <w:r w:rsidRPr="00BC78B5">
          <w:rPr>
            <w:rFonts w:cs="B Nazanin" w:hint="eastAsia"/>
            <w:szCs w:val="28"/>
            <w:rtl/>
            <w:lang w:bidi="fa-IR"/>
          </w:rPr>
          <w:t>،</w:t>
        </w:r>
        <w:r w:rsidRPr="00BC78B5">
          <w:rPr>
            <w:rFonts w:cs="B Nazanin"/>
            <w:szCs w:val="28"/>
            <w:rtl/>
            <w:lang w:bidi="fa-IR"/>
          </w:rPr>
          <w:t xml:space="preserve"> مکان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سم‌ها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جد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د،</w:t>
        </w:r>
        <w:r>
          <w:rPr>
            <w:rFonts w:cs="B Nazanin" w:hint="cs"/>
            <w:szCs w:val="28"/>
            <w:rtl/>
            <w:lang w:bidi="fa-IR"/>
          </w:rPr>
          <w:t xml:space="preserve"> داشتن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proofErr w:type="spellStart"/>
        <w:r w:rsidRPr="00BC78B5">
          <w:rPr>
            <w:rFonts w:cs="B Nazanin"/>
            <w:szCs w:val="28"/>
            <w:lang w:bidi="fa-IR"/>
          </w:rPr>
          <w:t>dapp</w:t>
        </w:r>
        <w:proofErr w:type="spellEnd"/>
        <w:r w:rsidRPr="00BC78B5">
          <w:rPr>
            <w:rFonts w:cs="B Nazanin"/>
            <w:szCs w:val="28"/>
            <w:rtl/>
            <w:lang w:bidi="fa-IR"/>
          </w:rPr>
          <w:t>ها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ب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شتر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روی</w:t>
        </w:r>
        <w:r w:rsidRPr="00BC78B5">
          <w:rPr>
            <w:rFonts w:cs="B Nazanin"/>
            <w:szCs w:val="28"/>
            <w:rtl/>
            <w:lang w:bidi="fa-IR"/>
          </w:rPr>
          <w:t xml:space="preserve"> بلاکچ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خود و غ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ره</w:t>
        </w:r>
        <w:r w:rsidRPr="00BC78B5">
          <w:rPr>
            <w:rFonts w:cs="B Nazanin"/>
            <w:szCs w:val="28"/>
            <w:rtl/>
            <w:lang w:bidi="fa-IR"/>
          </w:rPr>
          <w:t xml:space="preserve"> است.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 xml:space="preserve">کار </w:t>
        </w:r>
        <w:r w:rsidRPr="00BC78B5">
          <w:rPr>
            <w:rFonts w:cs="B Nazanin"/>
            <w:szCs w:val="28"/>
            <w:rtl/>
            <w:lang w:bidi="fa-IR"/>
          </w:rPr>
          <w:t>به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دل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ل</w:t>
        </w:r>
        <w:r w:rsidRPr="00BC78B5">
          <w:rPr>
            <w:rFonts w:cs="B Nazanin"/>
            <w:szCs w:val="28"/>
            <w:rtl/>
            <w:lang w:bidi="fa-IR"/>
          </w:rPr>
          <w:t xml:space="preserve"> است که با هدف اصل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که بزرگتر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ابررا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انه</w:t>
        </w:r>
        <w:r w:rsidRPr="00BC78B5">
          <w:rPr>
            <w:rFonts w:cs="B Nazanin"/>
            <w:szCs w:val="28"/>
            <w:rtl/>
            <w:lang w:bidi="fa-IR"/>
          </w:rPr>
          <w:t xml:space="preserve"> جهان </w:t>
        </w:r>
        <w:r>
          <w:rPr>
            <w:rFonts w:cs="B Nazanin" w:hint="cs"/>
            <w:szCs w:val="28"/>
            <w:rtl/>
            <w:lang w:bidi="fa-IR"/>
          </w:rPr>
          <w:t>بودن</w:t>
        </w:r>
        <w:r w:rsidRPr="00BC78B5">
          <w:rPr>
            <w:rFonts w:cs="B Nazanin"/>
            <w:szCs w:val="28"/>
            <w:rtl/>
            <w:lang w:bidi="fa-IR"/>
          </w:rPr>
          <w:t xml:space="preserve">، </w:t>
        </w:r>
        <w:r>
          <w:rPr>
            <w:rFonts w:cs="B Nazanin" w:hint="cs"/>
            <w:szCs w:val="28"/>
            <w:rtl/>
            <w:lang w:bidi="fa-IR"/>
          </w:rPr>
          <w:t>همسو</w:t>
        </w:r>
        <w:r w:rsidRPr="00BC78B5">
          <w:rPr>
            <w:rFonts w:cs="B Nazanin"/>
            <w:szCs w:val="28"/>
            <w:rtl/>
            <w:lang w:bidi="fa-IR"/>
          </w:rPr>
          <w:t xml:space="preserve"> است.</w:t>
        </w:r>
      </w:ins>
    </w:p>
    <w:p w14:paraId="7BE0CDEF" w14:textId="77777777" w:rsidR="00D437DD" w:rsidRPr="00BC78B5" w:rsidRDefault="00D437DD" w:rsidP="00175D40">
      <w:pPr>
        <w:bidi/>
        <w:jc w:val="both"/>
        <w:rPr>
          <w:ins w:id="315" w:author="Sara Bavifard" w:date="2022-02-14T02:27:00Z"/>
          <w:rFonts w:cs="B Nazanin"/>
          <w:szCs w:val="28"/>
          <w:lang w:bidi="fa-IR"/>
        </w:rPr>
      </w:pPr>
    </w:p>
    <w:p w14:paraId="7A493DBC" w14:textId="77777777" w:rsidR="00D437DD" w:rsidRPr="00BC78B5" w:rsidRDefault="00D437DD" w:rsidP="00175D40">
      <w:pPr>
        <w:bidi/>
        <w:jc w:val="both"/>
        <w:rPr>
          <w:ins w:id="316" w:author="Sara Bavifard" w:date="2022-02-14T02:27:00Z"/>
          <w:rFonts w:cs="B Nazanin"/>
          <w:szCs w:val="28"/>
          <w:lang w:bidi="fa-IR"/>
        </w:rPr>
      </w:pPr>
      <w:ins w:id="317" w:author="Sara Bavifard" w:date="2022-02-14T02:27:00Z">
        <w:r>
          <w:rPr>
            <w:rFonts w:cs="B Nazanin" w:hint="cs"/>
            <w:szCs w:val="28"/>
            <w:rtl/>
            <w:lang w:bidi="fa-IR"/>
          </w:rPr>
          <w:t>میکردائو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2"/>
        </w:r>
        <w:r w:rsidRPr="00BC78B5">
          <w:rPr>
            <w:rFonts w:cs="B Nazanin"/>
            <w:szCs w:val="28"/>
            <w:rtl/>
            <w:lang w:bidi="fa-IR"/>
          </w:rPr>
          <w:t xml:space="preserve">: 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ک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کوین پایدار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3"/>
        </w:r>
        <w:r w:rsidRPr="00BC78B5">
          <w:rPr>
            <w:rFonts w:cs="B Nazanin"/>
            <w:szCs w:val="28"/>
            <w:rtl/>
            <w:lang w:bidi="fa-IR"/>
          </w:rPr>
          <w:t xml:space="preserve"> و حاکم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 xml:space="preserve">ی </w:t>
        </w:r>
        <w:r w:rsidRPr="00BC78B5">
          <w:rPr>
            <w:rFonts w:cs="B Nazanin"/>
            <w:szCs w:val="28"/>
            <w:rtl/>
            <w:lang w:bidi="fa-IR"/>
          </w:rPr>
          <w:t>برا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جاد</w:t>
        </w:r>
        <w:r w:rsidRPr="00BC78B5">
          <w:rPr>
            <w:rFonts w:cs="B Nazanin"/>
            <w:szCs w:val="28"/>
            <w:rtl/>
            <w:lang w:bidi="fa-IR"/>
          </w:rPr>
          <w:t xml:space="preserve">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ارز د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ج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تال</w:t>
        </w:r>
        <w:r w:rsidRPr="00BC78B5">
          <w:rPr>
            <w:rFonts w:cs="B Nazanin"/>
            <w:szCs w:val="28"/>
            <w:rtl/>
            <w:lang w:bidi="fa-IR"/>
          </w:rPr>
          <w:t xml:space="preserve"> پا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دار</w:t>
        </w:r>
        <w:r>
          <w:rPr>
            <w:rFonts w:cs="B Nazanin" w:hint="cs"/>
            <w:szCs w:val="28"/>
            <w:rtl/>
            <w:lang w:bidi="fa-IR"/>
          </w:rPr>
          <w:t xml:space="preserve"> است</w:t>
        </w:r>
        <w:r w:rsidRPr="00BC78B5">
          <w:rPr>
            <w:rFonts w:cs="B Nazanin"/>
            <w:szCs w:val="28"/>
            <w:rtl/>
            <w:lang w:bidi="fa-IR"/>
          </w:rPr>
          <w:t>. از آنجا</w:t>
        </w:r>
        <w:r w:rsidRPr="00BC78B5">
          <w:rPr>
            <w:rFonts w:cs="B Nazanin" w:hint="cs"/>
            <w:szCs w:val="28"/>
            <w:rtl/>
            <w:lang w:bidi="fa-IR"/>
          </w:rPr>
          <w:t>یی</w:t>
        </w:r>
        <w:r w:rsidRPr="00BC78B5">
          <w:rPr>
            <w:rFonts w:cs="B Nazanin"/>
            <w:szCs w:val="28"/>
            <w:rtl/>
            <w:lang w:bidi="fa-IR"/>
          </w:rPr>
          <w:t xml:space="preserve"> که دو هدف وجود دارد، دو توکن (</w:t>
        </w:r>
        <w:r>
          <w:rPr>
            <w:rFonts w:cs="B Nazanin" w:hint="cs"/>
            <w:szCs w:val="28"/>
            <w:rtl/>
            <w:lang w:bidi="fa-IR"/>
          </w:rPr>
          <w:t>کوین</w:t>
        </w:r>
        <w:r w:rsidRPr="00BC78B5">
          <w:rPr>
            <w:rFonts w:cs="B Nazanin"/>
            <w:szCs w:val="28"/>
            <w:rtl/>
            <w:lang w:bidi="fa-IR"/>
          </w:rPr>
          <w:t>) در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اکوس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ستم</w:t>
        </w:r>
        <w:r w:rsidRPr="00BC78B5">
          <w:rPr>
            <w:rFonts w:cs="B Nazanin"/>
            <w:szCs w:val="28"/>
            <w:rtl/>
            <w:lang w:bidi="fa-IR"/>
          </w:rPr>
          <w:t xml:space="preserve"> وجود دارد. هر توکن فقط </w:t>
        </w:r>
        <w:r>
          <w:rPr>
            <w:rFonts w:cs="B Nazanin" w:hint="cs"/>
            <w:szCs w:val="28"/>
            <w:rtl/>
            <w:lang w:bidi="fa-IR"/>
          </w:rPr>
          <w:t>یک</w:t>
        </w:r>
        <w:r w:rsidRPr="00BC78B5">
          <w:rPr>
            <w:rFonts w:cs="B Nazanin"/>
            <w:szCs w:val="28"/>
            <w:rtl/>
            <w:lang w:bidi="fa-IR"/>
          </w:rPr>
          <w:t xml:space="preserve"> هدف اصل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دارد. ممکن 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ست</w:t>
        </w:r>
        <w:r w:rsidRPr="00BC78B5">
          <w:rPr>
            <w:rFonts w:cs="B Nazanin"/>
            <w:szCs w:val="28"/>
            <w:rtl/>
            <w:lang w:bidi="fa-IR"/>
          </w:rPr>
          <w:t xml:space="preserve"> که </w:t>
        </w:r>
        <w:r>
          <w:rPr>
            <w:rFonts w:cs="B Nazanin" w:hint="cs"/>
            <w:szCs w:val="28"/>
            <w:rtl/>
            <w:lang w:bidi="fa-IR"/>
          </w:rPr>
          <w:t xml:space="preserve">یک </w:t>
        </w:r>
        <w:r w:rsidRPr="00BC78B5">
          <w:rPr>
            <w:rFonts w:cs="B Nazanin"/>
            <w:szCs w:val="28"/>
            <w:rtl/>
            <w:lang w:bidi="fa-IR"/>
          </w:rPr>
          <w:t>توکن دو هدف داشته باشد ز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را</w:t>
        </w:r>
        <w:r w:rsidRPr="00BC78B5">
          <w:rPr>
            <w:rFonts w:cs="B Nazanin"/>
            <w:szCs w:val="28"/>
            <w:rtl/>
            <w:lang w:bidi="fa-IR"/>
          </w:rPr>
          <w:t xml:space="preserve"> در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صورت نم</w:t>
        </w:r>
        <w:r w:rsidRPr="00BC78B5">
          <w:rPr>
            <w:rFonts w:cs="B Nazanin" w:hint="cs"/>
            <w:szCs w:val="28"/>
            <w:rtl/>
            <w:lang w:bidi="fa-IR"/>
          </w:rPr>
          <w:t>ی‌</w:t>
        </w:r>
        <w:r w:rsidRPr="00BC78B5">
          <w:rPr>
            <w:rFonts w:cs="B Nazanin" w:hint="eastAsia"/>
            <w:szCs w:val="28"/>
            <w:rtl/>
            <w:lang w:bidi="fa-IR"/>
          </w:rPr>
          <w:t>دان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</w:t>
        </w:r>
        <w:r w:rsidRPr="00BC78B5">
          <w:rPr>
            <w:rFonts w:cs="B Nazanin"/>
            <w:szCs w:val="28"/>
            <w:rtl/>
            <w:lang w:bidi="fa-IR"/>
          </w:rPr>
          <w:t xml:space="preserve"> رو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کدام 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ک</w:t>
        </w:r>
        <w:r w:rsidRPr="00BC78B5">
          <w:rPr>
            <w:rFonts w:cs="B Nazanin"/>
            <w:szCs w:val="28"/>
            <w:rtl/>
            <w:lang w:bidi="fa-IR"/>
          </w:rPr>
          <w:t xml:space="preserve"> تمرکز کن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</w:t>
        </w:r>
        <w:r w:rsidRPr="00BC78B5">
          <w:rPr>
            <w:rFonts w:cs="B Nazanin"/>
            <w:szCs w:val="28"/>
            <w:rtl/>
            <w:lang w:bidi="fa-IR"/>
          </w:rPr>
          <w:t xml:space="preserve">. شما </w:t>
        </w:r>
        <w:r w:rsidRPr="00BC78B5">
          <w:rPr>
            <w:rFonts w:cs="B Nazanin"/>
            <w:szCs w:val="28"/>
            <w:lang w:bidi="fa-IR"/>
          </w:rPr>
          <w:t>DAI</w:t>
        </w:r>
        <w:r w:rsidRPr="00BC78B5">
          <w:rPr>
            <w:rFonts w:cs="B Nazanin"/>
            <w:szCs w:val="28"/>
            <w:rtl/>
            <w:lang w:bidi="fa-IR"/>
          </w:rPr>
          <w:t>$ (</w:t>
        </w:r>
        <w:r>
          <w:rPr>
            <w:rFonts w:cs="B Nazanin" w:hint="cs"/>
            <w:szCs w:val="28"/>
            <w:rtl/>
            <w:lang w:bidi="fa-IR"/>
          </w:rPr>
          <w:t>کوین</w:t>
        </w:r>
        <w:r w:rsidRPr="00BC78B5">
          <w:rPr>
            <w:rFonts w:cs="B Nazanin"/>
            <w:szCs w:val="28"/>
            <w:rtl/>
            <w:lang w:bidi="fa-IR"/>
          </w:rPr>
          <w:t xml:space="preserve"> پا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دار</w:t>
        </w:r>
        <w:r w:rsidRPr="00BC78B5">
          <w:rPr>
            <w:rFonts w:cs="B Nazanin"/>
            <w:szCs w:val="28"/>
            <w:rtl/>
            <w:lang w:bidi="fa-IR"/>
          </w:rPr>
          <w:t xml:space="preserve">) و </w:t>
        </w:r>
        <w:r w:rsidRPr="00BC78B5">
          <w:rPr>
            <w:rFonts w:cs="B Nazanin"/>
            <w:szCs w:val="28"/>
            <w:lang w:bidi="fa-IR"/>
          </w:rPr>
          <w:t>MKR</w:t>
        </w:r>
        <w:r w:rsidRPr="00BC78B5">
          <w:rPr>
            <w:rFonts w:cs="B Nazanin"/>
            <w:szCs w:val="28"/>
            <w:rtl/>
            <w:lang w:bidi="fa-IR"/>
          </w:rPr>
          <w:t>$ (</w:t>
        </w:r>
        <w:r>
          <w:rPr>
            <w:rFonts w:cs="B Nazanin" w:hint="cs"/>
            <w:szCs w:val="28"/>
            <w:rtl/>
            <w:lang w:bidi="fa-IR"/>
          </w:rPr>
          <w:t>کوین</w:t>
        </w:r>
        <w:r w:rsidRPr="00BC78B5">
          <w:rPr>
            <w:rFonts w:cs="B Nazanin"/>
            <w:szCs w:val="28"/>
            <w:rtl/>
            <w:lang w:bidi="fa-IR"/>
          </w:rPr>
          <w:t xml:space="preserve"> حکومت</w:t>
        </w:r>
        <w:r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>) در اکوس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ستم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میکردائو</w:t>
        </w:r>
        <w:r w:rsidRPr="00BC78B5">
          <w:rPr>
            <w:rFonts w:cs="B Nazanin"/>
            <w:szCs w:val="28"/>
            <w:rtl/>
            <w:lang w:bidi="fa-IR"/>
          </w:rPr>
          <w:t xml:space="preserve"> دار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د</w:t>
        </w:r>
        <w:r w:rsidRPr="00BC78B5">
          <w:rPr>
            <w:rFonts w:cs="B Nazanin"/>
            <w:szCs w:val="28"/>
            <w:rtl/>
            <w:lang w:bidi="fa-IR"/>
          </w:rPr>
          <w:t>.</w:t>
        </w:r>
      </w:ins>
    </w:p>
    <w:p w14:paraId="66D2557F" w14:textId="77777777" w:rsidR="00D437DD" w:rsidRPr="00BC78B5" w:rsidRDefault="00D437DD" w:rsidP="00175D40">
      <w:pPr>
        <w:bidi/>
        <w:jc w:val="both"/>
        <w:rPr>
          <w:ins w:id="322" w:author="Sara Bavifard" w:date="2022-02-14T02:27:00Z"/>
          <w:rFonts w:cs="B Nazanin"/>
          <w:szCs w:val="28"/>
          <w:lang w:bidi="fa-IR"/>
        </w:rPr>
      </w:pPr>
    </w:p>
    <w:p w14:paraId="2E26E140" w14:textId="77777777" w:rsidR="00D437DD" w:rsidRDefault="00D437DD" w:rsidP="00175D40">
      <w:pPr>
        <w:bidi/>
        <w:jc w:val="both"/>
        <w:rPr>
          <w:ins w:id="323" w:author="Sara Bavifard" w:date="2022-02-14T02:27:00Z"/>
          <w:rFonts w:cs="B Nazanin"/>
          <w:szCs w:val="28"/>
          <w:rtl/>
          <w:lang w:bidi="fa-IR"/>
        </w:rPr>
      </w:pPr>
      <w:ins w:id="324" w:author="Sara Bavifard" w:date="2022-02-14T02:27:00Z">
        <w:r w:rsidRPr="00BC78B5">
          <w:rPr>
            <w:rFonts w:cs="B Nazanin" w:hint="eastAsia"/>
            <w:szCs w:val="28"/>
            <w:rtl/>
            <w:lang w:bidi="fa-IR"/>
          </w:rPr>
          <w:t>همانطور</w:t>
        </w:r>
        <w:r w:rsidRPr="00BC78B5">
          <w:rPr>
            <w:rFonts w:cs="B Nazanin"/>
            <w:szCs w:val="28"/>
            <w:rtl/>
            <w:lang w:bidi="fa-IR"/>
          </w:rPr>
          <w:t xml:space="preserve"> که قبلاً ذکر شد، اهداف مختلف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در اکوس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ستم</w:t>
        </w:r>
        <w:r w:rsidRPr="00BC78B5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BC78B5">
          <w:rPr>
            <w:rFonts w:cs="B Nazanin"/>
            <w:szCs w:val="28"/>
            <w:rtl/>
            <w:lang w:bidi="fa-IR"/>
          </w:rPr>
          <w:t xml:space="preserve"> وجود دارد، اما تنها 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ک</w:t>
        </w:r>
        <w:r w:rsidRPr="00BC78B5">
          <w:rPr>
            <w:rFonts w:cs="B Nazanin"/>
            <w:szCs w:val="28"/>
            <w:rtl/>
            <w:lang w:bidi="fa-IR"/>
          </w:rPr>
          <w:t xml:space="preserve"> هدف اصل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و به دنبال آن اهداف کم اهم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ت</w:t>
        </w:r>
        <w:r w:rsidRPr="00BC78B5">
          <w:rPr>
            <w:rFonts w:cs="B Nazanin"/>
            <w:szCs w:val="28"/>
            <w:rtl/>
            <w:lang w:bidi="fa-IR"/>
          </w:rPr>
          <w:t xml:space="preserve"> وجود دارد. ا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</w:t>
        </w:r>
        <w:r w:rsidRPr="00BC78B5">
          <w:rPr>
            <w:rFonts w:cs="B Nazanin"/>
            <w:szCs w:val="28"/>
            <w:rtl/>
            <w:lang w:bidi="fa-IR"/>
          </w:rPr>
          <w:t xml:space="preserve"> مهم است، ز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را</w:t>
        </w:r>
        <w:r w:rsidRPr="00BC78B5">
          <w:rPr>
            <w:rFonts w:cs="B Nazanin"/>
            <w:szCs w:val="28"/>
            <w:rtl/>
            <w:lang w:bidi="fa-IR"/>
          </w:rPr>
          <w:t xml:space="preserve"> ما مدل اقتصاد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BC78B5">
          <w:rPr>
            <w:rFonts w:cs="B Nazanin"/>
            <w:szCs w:val="28"/>
            <w:rtl/>
            <w:lang w:bidi="fa-IR"/>
          </w:rPr>
          <w:t xml:space="preserve"> را در اطراف اکوس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ستم</w:t>
        </w:r>
        <w:r w:rsidRPr="00BC78B5">
          <w:rPr>
            <w:rFonts w:cs="B Nazanin"/>
            <w:szCs w:val="28"/>
            <w:rtl/>
            <w:lang w:bidi="fa-IR"/>
          </w:rPr>
          <w:t xml:space="preserve"> با هدف به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نه</w:t>
        </w:r>
        <w:r w:rsidRPr="00BC78B5">
          <w:rPr>
            <w:rFonts w:cs="B Nazanin"/>
            <w:szCs w:val="28"/>
            <w:rtl/>
            <w:lang w:bidi="fa-IR"/>
          </w:rPr>
          <w:t xml:space="preserve"> ساز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آن هدف اصل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طراح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/>
            <w:szCs w:val="28"/>
            <w:rtl/>
            <w:lang w:bidi="fa-IR"/>
          </w:rPr>
          <w:t xml:space="preserve"> م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BC78B5">
          <w:rPr>
            <w:rFonts w:cs="B Nazanin"/>
            <w:szCs w:val="28"/>
            <w:rtl/>
            <w:lang w:bidi="fa-IR"/>
          </w:rPr>
          <w:t>کن</w:t>
        </w:r>
        <w:r w:rsidRPr="00BC78B5">
          <w:rPr>
            <w:rFonts w:cs="B Nazanin" w:hint="cs"/>
            <w:szCs w:val="28"/>
            <w:rtl/>
            <w:lang w:bidi="fa-IR"/>
          </w:rPr>
          <w:t>ی</w:t>
        </w:r>
        <w:r w:rsidRPr="00BC78B5">
          <w:rPr>
            <w:rFonts w:cs="B Nazanin" w:hint="eastAsia"/>
            <w:szCs w:val="28"/>
            <w:rtl/>
            <w:lang w:bidi="fa-IR"/>
          </w:rPr>
          <w:t>م</w:t>
        </w:r>
        <w:r w:rsidRPr="00BC78B5">
          <w:rPr>
            <w:rFonts w:cs="B Nazanin"/>
            <w:szCs w:val="28"/>
            <w:rtl/>
            <w:lang w:bidi="fa-IR"/>
          </w:rPr>
          <w:t>.</w:t>
        </w:r>
      </w:ins>
    </w:p>
    <w:p w14:paraId="249C0E3F" w14:textId="77777777" w:rsidR="00D437DD" w:rsidRPr="007D4F59" w:rsidRDefault="00D437DD" w:rsidP="00175D40">
      <w:pPr>
        <w:pStyle w:val="Heading2"/>
        <w:bidi/>
        <w:rPr>
          <w:ins w:id="325" w:author="Sara Bavifard" w:date="2022-02-14T02:27:00Z"/>
          <w:lang w:bidi="fa-IR"/>
        </w:rPr>
      </w:pPr>
      <w:bookmarkStart w:id="326" w:name="_Toc95698351"/>
      <w:ins w:id="327" w:author="Sara Bavifard" w:date="2022-02-14T02:27:00Z">
        <w:r w:rsidRPr="007D4F59">
          <w:rPr>
            <w:rtl/>
            <w:lang w:bidi="fa-IR"/>
          </w:rPr>
          <w:t>4.2. محدود</w:t>
        </w:r>
        <w:r w:rsidRPr="007D4F59">
          <w:rPr>
            <w:rFonts w:hint="cs"/>
            <w:rtl/>
            <w:lang w:bidi="fa-IR"/>
          </w:rPr>
          <w:t>ی</w:t>
        </w:r>
        <w:r w:rsidRPr="007D4F59">
          <w:rPr>
            <w:rFonts w:hint="eastAsia"/>
            <w:rtl/>
            <w:lang w:bidi="fa-IR"/>
          </w:rPr>
          <w:t>ت</w:t>
        </w:r>
        <w:r>
          <w:rPr>
            <w:rFonts w:asciiTheme="minorHAnsi" w:hAnsiTheme="minorHAnsi" w:hint="cs"/>
            <w:rtl/>
            <w:lang w:bidi="fa-IR"/>
          </w:rPr>
          <w:t>‌</w:t>
        </w:r>
        <w:r w:rsidRPr="007D4F59">
          <w:rPr>
            <w:rtl/>
            <w:lang w:bidi="fa-IR"/>
          </w:rPr>
          <w:t>ها</w:t>
        </w:r>
        <w:bookmarkEnd w:id="326"/>
      </w:ins>
    </w:p>
    <w:p w14:paraId="11DB50FE" w14:textId="77777777" w:rsidR="00D437DD" w:rsidRPr="007D4F59" w:rsidRDefault="00D437DD" w:rsidP="00175D40">
      <w:pPr>
        <w:bidi/>
        <w:jc w:val="both"/>
        <w:rPr>
          <w:ins w:id="328" w:author="Sara Bavifard" w:date="2022-02-14T02:27:00Z"/>
          <w:rFonts w:cs="B Nazanin"/>
          <w:szCs w:val="28"/>
          <w:lang w:bidi="fa-IR"/>
        </w:rPr>
      </w:pPr>
    </w:p>
    <w:p w14:paraId="25BEEC67" w14:textId="77777777" w:rsidR="00D437DD" w:rsidRPr="007D4F59" w:rsidRDefault="00D437DD" w:rsidP="00175D40">
      <w:pPr>
        <w:bidi/>
        <w:jc w:val="both"/>
        <w:rPr>
          <w:ins w:id="329" w:author="Sara Bavifard" w:date="2022-02-14T02:27:00Z"/>
          <w:rFonts w:cs="B Nazanin"/>
          <w:szCs w:val="28"/>
          <w:lang w:bidi="fa-IR"/>
        </w:rPr>
      </w:pPr>
      <w:ins w:id="330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محدود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محدود کردن دامنه اکوس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7D4F59">
          <w:rPr>
            <w:rFonts w:cs="B Nazanin"/>
            <w:szCs w:val="28"/>
            <w:rtl/>
            <w:lang w:bidi="fa-IR"/>
          </w:rPr>
          <w:t xml:space="preserve"> ضرور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است. در غ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ر</w:t>
        </w:r>
        <w:r w:rsidRPr="007D4F59">
          <w:rPr>
            <w:rFonts w:cs="B Nazanin"/>
            <w:szCs w:val="28"/>
            <w:rtl/>
            <w:lang w:bidi="fa-IR"/>
          </w:rPr>
          <w:t xml:space="preserve"> 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</w:t>
        </w:r>
        <w:r w:rsidRPr="007D4F59">
          <w:rPr>
            <w:rFonts w:cs="B Nazanin"/>
            <w:szCs w:val="28"/>
            <w:rtl/>
            <w:lang w:bidi="fa-IR"/>
          </w:rPr>
          <w:t xml:space="preserve"> صورت فاکتورها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ز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اد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در نظر گرفتن مدل وجود دارد و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و اجرا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آن مشکل خواهد بود.</w:t>
        </w:r>
      </w:ins>
    </w:p>
    <w:p w14:paraId="287FF3E0" w14:textId="77777777" w:rsidR="00D437DD" w:rsidRPr="007D4F59" w:rsidRDefault="00D437DD" w:rsidP="00175D40">
      <w:pPr>
        <w:bidi/>
        <w:jc w:val="both"/>
        <w:rPr>
          <w:ins w:id="331" w:author="Sara Bavifard" w:date="2022-02-14T02:27:00Z"/>
          <w:rFonts w:cs="B Nazanin"/>
          <w:szCs w:val="28"/>
          <w:lang w:bidi="fa-IR"/>
        </w:rPr>
      </w:pPr>
    </w:p>
    <w:p w14:paraId="4FBBA4A7" w14:textId="77777777" w:rsidR="00D437DD" w:rsidRPr="007D4F59" w:rsidRDefault="00D437DD" w:rsidP="00175D40">
      <w:pPr>
        <w:bidi/>
        <w:jc w:val="both"/>
        <w:rPr>
          <w:ins w:id="332" w:author="Sara Bavifard" w:date="2022-02-14T02:27:00Z"/>
          <w:rFonts w:cs="B Nazanin"/>
          <w:szCs w:val="28"/>
          <w:lang w:bidi="fa-IR"/>
        </w:rPr>
      </w:pPr>
      <w:ins w:id="333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محدود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ج</w:t>
        </w:r>
        <w:r w:rsidRPr="007D4F59">
          <w:rPr>
            <w:rFonts w:cs="B Nazanin"/>
            <w:szCs w:val="28"/>
            <w:rtl/>
            <w:lang w:bidi="fa-IR"/>
          </w:rPr>
          <w:t>:</w:t>
        </w:r>
      </w:ins>
    </w:p>
    <w:p w14:paraId="6CA8710F" w14:textId="77777777" w:rsidR="00D437DD" w:rsidRPr="007D4F59" w:rsidRDefault="00D437DD" w:rsidP="00175D40">
      <w:pPr>
        <w:bidi/>
        <w:jc w:val="both"/>
        <w:rPr>
          <w:ins w:id="334" w:author="Sara Bavifard" w:date="2022-02-14T02:27:00Z"/>
          <w:rFonts w:cs="B Nazanin"/>
          <w:szCs w:val="28"/>
          <w:lang w:bidi="fa-IR"/>
        </w:rPr>
      </w:pPr>
    </w:p>
    <w:p w14:paraId="150636DA" w14:textId="77777777" w:rsidR="00D437DD" w:rsidRPr="007D4F59" w:rsidRDefault="00D437DD" w:rsidP="00175D40">
      <w:pPr>
        <w:bidi/>
        <w:jc w:val="both"/>
        <w:rPr>
          <w:ins w:id="335" w:author="Sara Bavifard" w:date="2022-02-14T02:27:00Z"/>
          <w:rFonts w:cs="B Nazanin"/>
          <w:szCs w:val="28"/>
          <w:lang w:bidi="fa-IR"/>
        </w:rPr>
      </w:pPr>
      <w:ins w:id="336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نوع</w:t>
        </w:r>
        <w:r w:rsidRPr="007D4F59">
          <w:rPr>
            <w:rFonts w:cs="B Nazanin"/>
            <w:szCs w:val="28"/>
            <w:rtl/>
            <w:lang w:bidi="fa-IR"/>
          </w:rPr>
          <w:t xml:space="preserve"> شرکت‌کنندگان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که 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</w:t>
        </w:r>
        <w:r w:rsidRPr="007D4F59">
          <w:rPr>
            <w:rFonts w:cs="B Nazanin"/>
            <w:szCs w:val="28"/>
            <w:rtl/>
            <w:lang w:bidi="fa-IR"/>
          </w:rPr>
          <w:t xml:space="preserve"> اکوس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توکنی</w:t>
        </w:r>
        <w:r w:rsidRPr="007D4F59">
          <w:rPr>
            <w:rFonts w:cs="B Nazanin"/>
            <w:szCs w:val="28"/>
            <w:rtl/>
            <w:lang w:bidi="fa-IR"/>
          </w:rPr>
          <w:t xml:space="preserve">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آن</w:t>
        </w:r>
        <w:r>
          <w:rPr>
            <w:rFonts w:cs="B Nazanin" w:hint="cs"/>
            <w:szCs w:val="28"/>
            <w:rtl/>
            <w:lang w:bidi="fa-IR"/>
          </w:rPr>
          <w:t>‌هاست</w:t>
        </w:r>
        <w:r w:rsidRPr="007D4F59">
          <w:rPr>
            <w:rFonts w:cs="B Nazanin"/>
            <w:szCs w:val="28"/>
            <w:rtl/>
            <w:lang w:bidi="fa-IR"/>
          </w:rPr>
          <w:t>.</w:t>
        </w:r>
      </w:ins>
    </w:p>
    <w:p w14:paraId="2A72F9FA" w14:textId="77777777" w:rsidR="00D437DD" w:rsidRPr="007D4F59" w:rsidRDefault="00D437DD" w:rsidP="00175D40">
      <w:pPr>
        <w:bidi/>
        <w:jc w:val="both"/>
        <w:rPr>
          <w:ins w:id="337" w:author="Sara Bavifard" w:date="2022-02-14T02:27:00Z"/>
          <w:rFonts w:cs="B Nazanin"/>
          <w:szCs w:val="28"/>
          <w:lang w:bidi="fa-IR"/>
        </w:rPr>
      </w:pPr>
    </w:p>
    <w:p w14:paraId="17ECA8D1" w14:textId="77777777" w:rsidR="00D437DD" w:rsidRPr="007D4F59" w:rsidRDefault="00D437DD" w:rsidP="00175D40">
      <w:pPr>
        <w:bidi/>
        <w:jc w:val="both"/>
        <w:rPr>
          <w:ins w:id="338" w:author="Sara Bavifard" w:date="2022-02-14T02:27:00Z"/>
          <w:rFonts w:cs="B Nazanin"/>
          <w:szCs w:val="28"/>
          <w:lang w:bidi="fa-IR"/>
        </w:rPr>
      </w:pPr>
      <w:ins w:id="339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فضا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4"/>
        </w:r>
        <w:r w:rsidRPr="007D4F59">
          <w:rPr>
            <w:rFonts w:cs="B Nazanin"/>
            <w:szCs w:val="28"/>
            <w:rtl/>
            <w:lang w:bidi="fa-IR"/>
          </w:rPr>
          <w:t>: هم فضا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ج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تال</w:t>
        </w:r>
        <w:r w:rsidRPr="007D4F59">
          <w:rPr>
            <w:rFonts w:cs="B Nazanin"/>
            <w:szCs w:val="28"/>
            <w:rtl/>
            <w:lang w:bidi="fa-IR"/>
          </w:rPr>
          <w:t xml:space="preserve"> و هم فضا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صلاح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 w:rsidRPr="007D4F59">
          <w:rPr>
            <w:rFonts w:cs="B Nazanin"/>
            <w:szCs w:val="28"/>
            <w:rtl/>
            <w:lang w:bidi="fa-IR"/>
          </w:rPr>
          <w:t xml:space="preserve"> قانون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ف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ز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ک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که پروژه در آن واقع شده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است.</w:t>
        </w:r>
      </w:ins>
    </w:p>
    <w:p w14:paraId="6D1507DB" w14:textId="77777777" w:rsidR="00D437DD" w:rsidRPr="007D4F59" w:rsidRDefault="00D437DD" w:rsidP="00175D40">
      <w:pPr>
        <w:bidi/>
        <w:jc w:val="both"/>
        <w:rPr>
          <w:ins w:id="342" w:author="Sara Bavifard" w:date="2022-02-14T02:27:00Z"/>
          <w:rFonts w:cs="B Nazanin"/>
          <w:szCs w:val="28"/>
          <w:lang w:bidi="fa-IR"/>
        </w:rPr>
      </w:pPr>
    </w:p>
    <w:p w14:paraId="5ADB43A9" w14:textId="77777777" w:rsidR="00D437DD" w:rsidRPr="007D4F59" w:rsidRDefault="00D437DD" w:rsidP="00175D40">
      <w:pPr>
        <w:bidi/>
        <w:jc w:val="both"/>
        <w:rPr>
          <w:ins w:id="343" w:author="Sara Bavifard" w:date="2022-02-14T02:27:00Z"/>
          <w:rFonts w:cs="B Nazanin"/>
          <w:szCs w:val="28"/>
          <w:lang w:bidi="fa-IR"/>
        </w:rPr>
      </w:pPr>
      <w:ins w:id="344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استعداد</w:t>
        </w:r>
        <w:r w:rsidRPr="007D4F59">
          <w:rPr>
            <w:rFonts w:cs="B Nazanin"/>
            <w:szCs w:val="28"/>
            <w:rtl/>
            <w:lang w:bidi="fa-IR"/>
          </w:rPr>
          <w:t xml:space="preserve"> و تخصص طراحان، توسعه دهندگان و سازندگان.</w:t>
        </w:r>
      </w:ins>
    </w:p>
    <w:p w14:paraId="28BF81D6" w14:textId="77777777" w:rsidR="00D437DD" w:rsidRPr="007D4F59" w:rsidRDefault="00D437DD" w:rsidP="00175D40">
      <w:pPr>
        <w:bidi/>
        <w:jc w:val="both"/>
        <w:rPr>
          <w:ins w:id="345" w:author="Sara Bavifard" w:date="2022-02-14T02:27:00Z"/>
          <w:rFonts w:cs="B Nazanin"/>
          <w:szCs w:val="28"/>
          <w:lang w:bidi="fa-IR"/>
        </w:rPr>
      </w:pPr>
    </w:p>
    <w:p w14:paraId="55E4C79B" w14:textId="77777777" w:rsidR="00D437DD" w:rsidRPr="007D4F59" w:rsidRDefault="00D437DD" w:rsidP="00175D40">
      <w:pPr>
        <w:bidi/>
        <w:jc w:val="both"/>
        <w:rPr>
          <w:ins w:id="346" w:author="Sara Bavifard" w:date="2022-02-14T02:27:00Z"/>
          <w:rFonts w:cs="B Nazanin"/>
          <w:szCs w:val="28"/>
          <w:lang w:bidi="fa-IR"/>
        </w:rPr>
      </w:pPr>
      <w:ins w:id="347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نوع</w:t>
        </w:r>
        <w:r w:rsidRPr="007D4F59">
          <w:rPr>
            <w:rFonts w:cs="B Nazanin"/>
            <w:szCs w:val="28"/>
            <w:rtl/>
            <w:lang w:bidi="fa-IR"/>
          </w:rPr>
          <w:t xml:space="preserve"> حاکم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 w:rsidRPr="007D4F59">
          <w:rPr>
            <w:rFonts w:cs="B Nazanin"/>
            <w:szCs w:val="28"/>
            <w:rtl/>
            <w:lang w:bidi="fa-IR"/>
          </w:rPr>
          <w:t xml:space="preserve"> مورد نظر: بسته به عملکرد </w:t>
        </w:r>
        <w:r>
          <w:rPr>
            <w:rFonts w:cs="B Nazanin" w:hint="cs"/>
            <w:szCs w:val="28"/>
            <w:rtl/>
            <w:lang w:bidi="fa-IR"/>
          </w:rPr>
          <w:t>توکن</w:t>
        </w:r>
        <w:r w:rsidRPr="007D4F59">
          <w:rPr>
            <w:rFonts w:cs="B Nazanin"/>
            <w:szCs w:val="28"/>
            <w:rtl/>
            <w:lang w:bidi="fa-IR"/>
          </w:rPr>
          <w:t xml:space="preserve">، </w:t>
        </w:r>
        <w:r>
          <w:rPr>
            <w:rFonts w:cs="B Nazanin" w:hint="cs"/>
            <w:szCs w:val="28"/>
            <w:rtl/>
            <w:lang w:bidi="fa-IR"/>
          </w:rPr>
          <w:t>نمونه کاربردی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5"/>
        </w:r>
        <w:r w:rsidRPr="007D4F59">
          <w:rPr>
            <w:rFonts w:cs="B Nazanin"/>
            <w:szCs w:val="28"/>
            <w:rtl/>
            <w:lang w:bidi="fa-IR"/>
          </w:rPr>
          <w:t xml:space="preserve"> و </w:t>
        </w:r>
        <w:r>
          <w:rPr>
            <w:rFonts w:cs="B Nazanin" w:hint="cs"/>
            <w:szCs w:val="28"/>
            <w:rtl/>
            <w:lang w:bidi="fa-IR"/>
          </w:rPr>
          <w:t xml:space="preserve">عملکرد </w:t>
        </w:r>
        <w:r w:rsidRPr="007D4F59">
          <w:rPr>
            <w:rFonts w:cs="B Nazanin"/>
            <w:szCs w:val="28"/>
            <w:rtl/>
            <w:lang w:bidi="fa-IR"/>
          </w:rPr>
          <w:t>هدف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6"/>
        </w:r>
        <w:r w:rsidRPr="007D4F59">
          <w:rPr>
            <w:rFonts w:cs="B Nazanin"/>
            <w:szCs w:val="28"/>
            <w:rtl/>
            <w:lang w:bidi="fa-IR"/>
          </w:rPr>
          <w:t>، درجه تمرکز حاکم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 w:rsidRPr="007D4F59">
          <w:rPr>
            <w:rFonts w:cs="B Nazanin"/>
            <w:szCs w:val="28"/>
            <w:rtl/>
            <w:lang w:bidi="fa-IR"/>
          </w:rPr>
          <w:t xml:space="preserve"> با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د</w:t>
        </w:r>
        <w:r w:rsidRPr="007D4F59">
          <w:rPr>
            <w:rFonts w:cs="B Nazanin"/>
            <w:szCs w:val="28"/>
            <w:rtl/>
            <w:lang w:bidi="fa-IR"/>
          </w:rPr>
          <w:t xml:space="preserve"> در نظر گرفته شود.</w:t>
        </w:r>
      </w:ins>
    </w:p>
    <w:p w14:paraId="44CA6F7B" w14:textId="77777777" w:rsidR="00D437DD" w:rsidRPr="007D4F59" w:rsidRDefault="00D437DD" w:rsidP="00175D40">
      <w:pPr>
        <w:bidi/>
        <w:jc w:val="both"/>
        <w:rPr>
          <w:ins w:id="352" w:author="Sara Bavifard" w:date="2022-02-14T02:27:00Z"/>
          <w:rFonts w:cs="B Nazanin"/>
          <w:szCs w:val="28"/>
          <w:lang w:bidi="fa-IR"/>
        </w:rPr>
      </w:pPr>
    </w:p>
    <w:p w14:paraId="2523AA49" w14:textId="77777777" w:rsidR="00D437DD" w:rsidRDefault="00D437DD" w:rsidP="00175D40">
      <w:pPr>
        <w:bidi/>
        <w:jc w:val="both"/>
        <w:rPr>
          <w:ins w:id="353" w:author="Sara Bavifard" w:date="2022-02-14T02:27:00Z"/>
          <w:rFonts w:cs="B Nazanin"/>
          <w:szCs w:val="28"/>
          <w:rtl/>
          <w:lang w:bidi="fa-IR"/>
        </w:rPr>
      </w:pPr>
      <w:ins w:id="354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ناقص</w:t>
        </w:r>
        <w:r w:rsidRPr="007D4F59">
          <w:rPr>
            <w:rFonts w:cs="B Nazanin"/>
            <w:szCs w:val="28"/>
            <w:rtl/>
            <w:lang w:bidi="fa-IR"/>
          </w:rPr>
          <w:t xml:space="preserve"> بودن قراردادها: پ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ش</w:t>
        </w:r>
        <w:r w:rsidRPr="007D4F59">
          <w:rPr>
            <w:rFonts w:cs="B Nazanin"/>
            <w:szCs w:val="28"/>
            <w:rtl/>
            <w:lang w:bidi="fa-IR"/>
          </w:rPr>
          <w:t xml:space="preserve"> ب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ا</w:t>
        </w:r>
        <w:r w:rsidRPr="007D4F59">
          <w:rPr>
            <w:rFonts w:cs="B Nazanin"/>
            <w:szCs w:val="28"/>
            <w:rtl/>
            <w:lang w:bidi="fa-IR"/>
          </w:rPr>
          <w:t xml:space="preserve"> توص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ف</w:t>
        </w:r>
        <w:r w:rsidRPr="007D4F59">
          <w:rPr>
            <w:rFonts w:cs="B Nazanin"/>
            <w:szCs w:val="28"/>
            <w:rtl/>
            <w:lang w:bidi="fa-IR"/>
          </w:rPr>
          <w:t xml:space="preserve"> برخ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موارد احتمال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از قبل دشوار است و ممکن است آنقدر پ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ده</w:t>
        </w:r>
        <w:r w:rsidRPr="007D4F59">
          <w:rPr>
            <w:rFonts w:cs="B Nazanin"/>
            <w:szCs w:val="28"/>
            <w:rtl/>
            <w:lang w:bidi="fa-IR"/>
          </w:rPr>
          <w:t xml:space="preserve"> باشند که</w:t>
        </w:r>
        <w:r>
          <w:rPr>
            <w:rFonts w:cs="B Nazanin" w:hint="cs"/>
            <w:szCs w:val="28"/>
            <w:rtl/>
            <w:lang w:bidi="fa-IR"/>
          </w:rPr>
          <w:t xml:space="preserve"> بخواهند</w:t>
        </w:r>
        <w:r w:rsidRPr="007D4F59">
          <w:rPr>
            <w:rFonts w:cs="B Nazanin"/>
            <w:szCs w:val="28"/>
            <w:rtl/>
            <w:lang w:bidi="fa-IR"/>
          </w:rPr>
          <w:t xml:space="preserve"> در قراردادها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(هوشمند) گنجانده شوند.</w:t>
        </w:r>
      </w:ins>
    </w:p>
    <w:p w14:paraId="64487BDF" w14:textId="77777777" w:rsidR="00D437DD" w:rsidRDefault="00D437DD" w:rsidP="00175D40">
      <w:pPr>
        <w:bidi/>
        <w:jc w:val="both"/>
        <w:rPr>
          <w:ins w:id="355" w:author="Sara Bavifard" w:date="2022-02-14T02:27:00Z"/>
          <w:rFonts w:cs="B Nazanin"/>
          <w:szCs w:val="28"/>
          <w:rtl/>
          <w:lang w:bidi="fa-IR"/>
        </w:rPr>
      </w:pPr>
    </w:p>
    <w:p w14:paraId="4BC5138C" w14:textId="77777777" w:rsidR="00D437DD" w:rsidRPr="007D4F59" w:rsidRDefault="00D437DD" w:rsidP="00175D40">
      <w:pPr>
        <w:pStyle w:val="Heading2"/>
        <w:bidi/>
        <w:rPr>
          <w:ins w:id="356" w:author="Sara Bavifard" w:date="2022-02-14T02:27:00Z"/>
          <w:lang w:bidi="fa-IR"/>
        </w:rPr>
      </w:pPr>
      <w:bookmarkStart w:id="357" w:name="_Toc95698352"/>
      <w:ins w:id="358" w:author="Sara Bavifard" w:date="2022-02-14T02:27:00Z">
        <w:r w:rsidRPr="007D4F59">
          <w:rPr>
            <w:rtl/>
            <w:lang w:bidi="fa-IR"/>
          </w:rPr>
          <w:t>4.3. روند طراح</w:t>
        </w:r>
        <w:r w:rsidRPr="007D4F59">
          <w:rPr>
            <w:rFonts w:hint="cs"/>
            <w:rtl/>
            <w:lang w:bidi="fa-IR"/>
          </w:rPr>
          <w:t>ی</w:t>
        </w:r>
        <w:bookmarkEnd w:id="357"/>
      </w:ins>
    </w:p>
    <w:p w14:paraId="628BAD29" w14:textId="77777777" w:rsidR="00D437DD" w:rsidRPr="007D4F59" w:rsidRDefault="00D437DD" w:rsidP="00175D40">
      <w:pPr>
        <w:bidi/>
        <w:jc w:val="both"/>
        <w:rPr>
          <w:ins w:id="359" w:author="Sara Bavifard" w:date="2022-02-14T02:27:00Z"/>
          <w:rFonts w:cs="B Nazanin"/>
          <w:szCs w:val="28"/>
          <w:lang w:bidi="fa-IR"/>
        </w:rPr>
      </w:pPr>
      <w:ins w:id="360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زمان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که هم اهداف و هم محدود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 وجود داشته باشند، 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</w:t>
        </w:r>
        <w:r w:rsidRPr="007D4F59">
          <w:rPr>
            <w:rFonts w:cs="B Nazanin"/>
            <w:szCs w:val="28"/>
            <w:rtl/>
            <w:lang w:bidi="fa-IR"/>
          </w:rPr>
          <w:t xml:space="preserve"> جا</w:t>
        </w:r>
        <w:r w:rsidRPr="007D4F59">
          <w:rPr>
            <w:rFonts w:cs="B Nazanin" w:hint="cs"/>
            <w:szCs w:val="28"/>
            <w:rtl/>
            <w:lang w:bidi="fa-IR"/>
          </w:rPr>
          <w:t>یی</w:t>
        </w:r>
        <w:r w:rsidRPr="007D4F59">
          <w:rPr>
            <w:rFonts w:cs="B Nazanin"/>
            <w:szCs w:val="28"/>
            <w:rtl/>
            <w:lang w:bidi="fa-IR"/>
          </w:rPr>
          <w:t xml:space="preserve"> است که فرآ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ند</w:t>
        </w:r>
        <w:r w:rsidRPr="007D4F59">
          <w:rPr>
            <w:rFonts w:cs="B Nazanin"/>
            <w:szCs w:val="28"/>
            <w:rtl/>
            <w:lang w:bidi="fa-IR"/>
          </w:rPr>
          <w:t xml:space="preserve">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آغاز 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شود.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اقتصاد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با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</w:t>
        </w:r>
        <w:r w:rsidRPr="007D4F59">
          <w:rPr>
            <w:rFonts w:cs="B Nazanin"/>
            <w:szCs w:val="28"/>
            <w:rtl/>
            <w:lang w:bidi="fa-IR"/>
          </w:rPr>
          <w:t xml:space="preserve"> ها ادغام 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شود تا با توجه به محدود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ت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ها، اهداف را ارائه دهد.</w:t>
        </w:r>
      </w:ins>
    </w:p>
    <w:p w14:paraId="237EECCA" w14:textId="77777777" w:rsidR="00D437DD" w:rsidRPr="007D4F59" w:rsidRDefault="00D437DD" w:rsidP="00175D40">
      <w:pPr>
        <w:bidi/>
        <w:jc w:val="both"/>
        <w:rPr>
          <w:ins w:id="361" w:author="Sara Bavifard" w:date="2022-02-14T02:27:00Z"/>
          <w:rFonts w:cs="B Nazanin"/>
          <w:szCs w:val="28"/>
          <w:lang w:bidi="fa-IR"/>
        </w:rPr>
      </w:pPr>
    </w:p>
    <w:p w14:paraId="574ED4A1" w14:textId="77777777" w:rsidR="00D437DD" w:rsidRPr="007D4F59" w:rsidRDefault="00D437DD" w:rsidP="00175D40">
      <w:pPr>
        <w:bidi/>
        <w:jc w:val="both"/>
        <w:rPr>
          <w:ins w:id="362" w:author="Sara Bavifard" w:date="2022-02-14T02:27:00Z"/>
          <w:rFonts w:cs="B Nazanin"/>
          <w:szCs w:val="28"/>
          <w:lang w:bidi="fa-IR"/>
        </w:rPr>
      </w:pPr>
    </w:p>
    <w:p w14:paraId="063FF6C3" w14:textId="77777777" w:rsidR="00D437DD" w:rsidRPr="007D4F59" w:rsidRDefault="00D437DD" w:rsidP="00175D40">
      <w:pPr>
        <w:pStyle w:val="Heading3"/>
        <w:bidi/>
        <w:rPr>
          <w:ins w:id="363" w:author="Sara Bavifard" w:date="2022-02-14T02:27:00Z"/>
          <w:lang w:bidi="fa-IR"/>
        </w:rPr>
      </w:pPr>
      <w:bookmarkStart w:id="364" w:name="_Toc95698353"/>
      <w:ins w:id="365" w:author="Sara Bavifard" w:date="2022-02-14T02:27:00Z">
        <w:r w:rsidRPr="007D4F59">
          <w:rPr>
            <w:rtl/>
            <w:lang w:bidi="fa-IR"/>
          </w:rPr>
          <w:t>4.3.1. چرا ا</w:t>
        </w:r>
        <w:r w:rsidRPr="007D4F59">
          <w:rPr>
            <w:rFonts w:hint="cs"/>
            <w:rtl/>
            <w:lang w:bidi="fa-IR"/>
          </w:rPr>
          <w:t>ی</w:t>
        </w:r>
        <w:r w:rsidRPr="007D4F59">
          <w:rPr>
            <w:rFonts w:hint="eastAsia"/>
            <w:rtl/>
            <w:lang w:bidi="fa-IR"/>
          </w:rPr>
          <w:t>ن</w:t>
        </w:r>
        <w:r w:rsidRPr="007D4F59">
          <w:rPr>
            <w:rtl/>
            <w:lang w:bidi="fa-IR"/>
          </w:rPr>
          <w:t xml:space="preserve"> مهم است؟</w:t>
        </w:r>
        <w:bookmarkEnd w:id="364"/>
      </w:ins>
    </w:p>
    <w:p w14:paraId="5EEA5B3F" w14:textId="77777777" w:rsidR="00D437DD" w:rsidRPr="007D4F59" w:rsidRDefault="00D437DD" w:rsidP="00175D40">
      <w:pPr>
        <w:bidi/>
        <w:jc w:val="both"/>
        <w:rPr>
          <w:ins w:id="366" w:author="Sara Bavifard" w:date="2022-02-14T02:27:00Z"/>
          <w:rFonts w:cs="B Nazanin"/>
          <w:szCs w:val="28"/>
          <w:lang w:bidi="fa-IR"/>
        </w:rPr>
      </w:pPr>
    </w:p>
    <w:p w14:paraId="5FBB79DE" w14:textId="77777777" w:rsidR="00D437DD" w:rsidRPr="007D4F59" w:rsidRDefault="00D437DD" w:rsidP="00175D40">
      <w:pPr>
        <w:bidi/>
        <w:jc w:val="both"/>
        <w:rPr>
          <w:ins w:id="367" w:author="Sara Bavifard" w:date="2022-02-14T02:27:00Z"/>
          <w:rFonts w:cs="B Nazanin"/>
          <w:szCs w:val="28"/>
          <w:lang w:bidi="fa-IR"/>
        </w:rPr>
      </w:pPr>
      <w:ins w:id="368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داشتن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ک</w:t>
        </w:r>
        <w:r w:rsidRPr="007D4F59">
          <w:rPr>
            <w:rFonts w:cs="B Nazanin"/>
            <w:szCs w:val="28"/>
            <w:rtl/>
            <w:lang w:bidi="fa-IR"/>
          </w:rPr>
          <w:t xml:space="preserve"> هدف اصل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انگ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زه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 و مکان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سم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بهتر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تأث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رگذار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بر رفتار شرکت کنندگان کل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است. فرآ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ند</w:t>
        </w:r>
        <w:r w:rsidRPr="007D4F59">
          <w:rPr>
            <w:rFonts w:cs="B Nazanin"/>
            <w:szCs w:val="28"/>
            <w:rtl/>
            <w:lang w:bidi="fa-IR"/>
          </w:rPr>
          <w:t xml:space="preserve">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به </w:t>
        </w:r>
        <w:r>
          <w:rPr>
            <w:rFonts w:cs="B Nazanin" w:hint="cs"/>
            <w:szCs w:val="28"/>
            <w:rtl/>
            <w:lang w:bidi="fa-IR"/>
          </w:rPr>
          <w:t>دو</w:t>
        </w:r>
        <w:r w:rsidRPr="007D4F59">
          <w:rPr>
            <w:rFonts w:cs="B Nazanin"/>
            <w:szCs w:val="28"/>
            <w:rtl/>
            <w:lang w:bidi="fa-IR"/>
          </w:rPr>
          <w:t xml:space="preserve"> لا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ه</w:t>
        </w:r>
        <w:r w:rsidRPr="007D4F59">
          <w:rPr>
            <w:rFonts w:cs="B Nazanin"/>
            <w:szCs w:val="28"/>
            <w:rtl/>
            <w:lang w:bidi="fa-IR"/>
          </w:rPr>
          <w:t xml:space="preserve"> تقس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م</w:t>
        </w:r>
        <w:r w:rsidRPr="007D4F59">
          <w:rPr>
            <w:rFonts w:cs="B Nazanin"/>
            <w:szCs w:val="28"/>
            <w:rtl/>
            <w:lang w:bidi="fa-IR"/>
          </w:rPr>
          <w:t xml:space="preserve"> 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>
          <w:rPr>
            <w:rFonts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شود: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اقتصاد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و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</w:t>
        </w:r>
        <w:r w:rsidRPr="007D4F59">
          <w:rPr>
            <w:rFonts w:cs="B Nazanin"/>
            <w:szCs w:val="28"/>
            <w:rtl/>
            <w:lang w:bidi="fa-IR"/>
          </w:rPr>
          <w:t>.</w:t>
        </w:r>
      </w:ins>
    </w:p>
    <w:p w14:paraId="363F2EC3" w14:textId="77777777" w:rsidR="00D437DD" w:rsidRPr="007D4F59" w:rsidRDefault="00D437DD" w:rsidP="00175D40">
      <w:pPr>
        <w:bidi/>
        <w:jc w:val="both"/>
        <w:rPr>
          <w:ins w:id="369" w:author="Sara Bavifard" w:date="2022-02-14T02:27:00Z"/>
          <w:rFonts w:cs="B Nazanin"/>
          <w:szCs w:val="28"/>
          <w:lang w:bidi="fa-IR"/>
        </w:rPr>
      </w:pPr>
    </w:p>
    <w:p w14:paraId="30F1C502" w14:textId="77777777" w:rsidR="00D437DD" w:rsidRPr="00D8389B" w:rsidRDefault="00D437DD" w:rsidP="00175D40">
      <w:pPr>
        <w:bidi/>
        <w:jc w:val="both"/>
        <w:rPr>
          <w:ins w:id="370" w:author="Sara Bavifard" w:date="2022-02-14T02:27:00Z"/>
          <w:rFonts w:asciiTheme="minorHAnsi" w:hAnsiTheme="minorHAnsi" w:cs="B Nazanin"/>
          <w:szCs w:val="28"/>
          <w:lang w:val="en-150" w:bidi="fa-IR"/>
        </w:rPr>
      </w:pPr>
      <w:ins w:id="371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اگر</w:t>
        </w:r>
        <w:r w:rsidRPr="007D4F59">
          <w:rPr>
            <w:rFonts w:cs="B Nazanin"/>
            <w:szCs w:val="28"/>
            <w:rtl/>
            <w:lang w:bidi="fa-IR"/>
          </w:rPr>
          <w:t xml:space="preserve"> اقتصاد کلاس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ک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منطقی</w:t>
        </w:r>
        <w:r w:rsidRPr="007D4F59">
          <w:rPr>
            <w:rFonts w:cs="B Nazanin"/>
            <w:szCs w:val="28"/>
            <w:rtl/>
            <w:lang w:bidi="fa-IR"/>
          </w:rPr>
          <w:t xml:space="preserve"> محدود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7"/>
        </w:r>
        <w:r w:rsidRPr="007D4F59">
          <w:rPr>
            <w:rFonts w:cs="B Nazanin"/>
            <w:szCs w:val="28"/>
            <w:rtl/>
            <w:lang w:bidi="fa-IR"/>
          </w:rPr>
          <w:t xml:space="preserve"> است، کوانتوم </w:t>
        </w:r>
        <w:r>
          <w:rPr>
            <w:rFonts w:cs="B Nazanin" w:hint="cs"/>
            <w:szCs w:val="28"/>
            <w:rtl/>
            <w:lang w:bidi="fa-IR"/>
          </w:rPr>
          <w:t>منطقی</w:t>
        </w:r>
        <w:r w:rsidRPr="007D4F59">
          <w:rPr>
            <w:rFonts w:cs="B Nazanin"/>
            <w:szCs w:val="28"/>
            <w:rtl/>
            <w:lang w:bidi="fa-IR"/>
          </w:rPr>
          <w:t xml:space="preserve"> نامحدود</w:t>
        </w:r>
        <w:r>
          <w:rPr>
            <w:rStyle w:val="FootnoteReference"/>
            <w:rFonts w:cs="B Nazanin"/>
            <w:szCs w:val="28"/>
            <w:rtl/>
            <w:lang w:bidi="fa-IR"/>
          </w:rPr>
          <w:footnoteReference w:id="158"/>
        </w:r>
        <w:r w:rsidRPr="007D4F59">
          <w:rPr>
            <w:rFonts w:cs="B Nazanin"/>
            <w:szCs w:val="28"/>
            <w:rtl/>
            <w:lang w:bidi="fa-IR"/>
          </w:rPr>
          <w:t xml:space="preserve"> است، پس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اقتصاد </w:t>
        </w:r>
        <w:r>
          <w:rPr>
            <w:rFonts w:cs="B Nazanin" w:hint="cs"/>
            <w:szCs w:val="28"/>
            <w:rtl/>
            <w:lang w:bidi="fa-IR"/>
          </w:rPr>
          <w:t>غیرمنطقی</w:t>
        </w:r>
        <w:r w:rsidRPr="007D4F59">
          <w:rPr>
            <w:rFonts w:cs="B Nazanin"/>
            <w:szCs w:val="28"/>
            <w:rtl/>
            <w:lang w:bidi="fa-IR"/>
          </w:rPr>
          <w:t xml:space="preserve"> محدود است.</w:t>
        </w:r>
      </w:ins>
    </w:p>
    <w:p w14:paraId="461FB338" w14:textId="77777777" w:rsidR="00D437DD" w:rsidRPr="007D4F59" w:rsidRDefault="00D437DD" w:rsidP="00175D40">
      <w:pPr>
        <w:bidi/>
        <w:jc w:val="both"/>
        <w:rPr>
          <w:ins w:id="376" w:author="Sara Bavifard" w:date="2022-02-14T02:27:00Z"/>
          <w:rFonts w:cs="B Nazanin"/>
          <w:szCs w:val="28"/>
          <w:lang w:bidi="fa-IR"/>
        </w:rPr>
      </w:pPr>
    </w:p>
    <w:p w14:paraId="492B4ED9" w14:textId="77777777" w:rsidR="00D437DD" w:rsidRPr="007D4F59" w:rsidRDefault="00D437DD" w:rsidP="00175D40">
      <w:pPr>
        <w:bidi/>
        <w:jc w:val="both"/>
        <w:rPr>
          <w:ins w:id="377" w:author="Sara Bavifard" w:date="2022-02-14T02:27:00Z"/>
          <w:rFonts w:cs="B Nazanin"/>
          <w:szCs w:val="28"/>
          <w:lang w:bidi="fa-IR"/>
        </w:rPr>
      </w:pPr>
      <w:ins w:id="378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در</w:t>
        </w:r>
        <w:r w:rsidRPr="007D4F59">
          <w:rPr>
            <w:rFonts w:cs="B Nazanin"/>
            <w:szCs w:val="28"/>
            <w:rtl/>
            <w:lang w:bidi="fa-IR"/>
          </w:rPr>
          <w:t xml:space="preserve">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اقتصاد، سه رکن وجود دارد که در مورد آنها صحبت خواه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م</w:t>
        </w:r>
        <w:r w:rsidRPr="007D4F59">
          <w:rPr>
            <w:rFonts w:cs="B Nazanin"/>
            <w:szCs w:val="28"/>
            <w:rtl/>
            <w:lang w:bidi="fa-IR"/>
          </w:rPr>
          <w:t xml:space="preserve"> کرد،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بازار،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مکان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زم</w:t>
        </w:r>
        <w:r w:rsidRPr="007D4F59">
          <w:rPr>
            <w:rFonts w:cs="B Nazanin"/>
            <w:szCs w:val="28"/>
            <w:rtl/>
            <w:lang w:bidi="fa-IR"/>
          </w:rPr>
          <w:t xml:space="preserve"> و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توکن. آنها از مفاه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م</w:t>
        </w:r>
        <w:r w:rsidRPr="007D4F59">
          <w:rPr>
            <w:rFonts w:cs="B Nazanin"/>
            <w:szCs w:val="28"/>
            <w:rtl/>
            <w:lang w:bidi="fa-IR"/>
          </w:rPr>
          <w:t xml:space="preserve"> اصل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اقتصاد سنت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در اقتصاد خرد و کلان 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آ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ند</w:t>
        </w:r>
        <w:r w:rsidRPr="007D4F59">
          <w:rPr>
            <w:rFonts w:cs="B Nazanin"/>
            <w:szCs w:val="28"/>
            <w:rtl/>
            <w:lang w:bidi="fa-IR"/>
          </w:rPr>
          <w:t xml:space="preserve">. آنها از </w:t>
        </w:r>
        <w:r>
          <w:rPr>
            <w:rFonts w:cs="B Nazanin" w:hint="cs"/>
            <w:szCs w:val="28"/>
            <w:rtl/>
            <w:lang w:bidi="fa-IR"/>
          </w:rPr>
          <w:t>منطق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>
          <w:rPr>
            <w:rFonts w:cs="B Nazanin" w:hint="cs"/>
            <w:szCs w:val="28"/>
            <w:rtl/>
            <w:lang w:bidi="fa-IR"/>
          </w:rPr>
          <w:t>افراد</w:t>
        </w:r>
        <w:r w:rsidRPr="007D4F59">
          <w:rPr>
            <w:rFonts w:cs="B Nazanin"/>
            <w:szCs w:val="28"/>
            <w:rtl/>
            <w:lang w:bidi="fa-IR"/>
          </w:rPr>
          <w:t xml:space="preserve"> صحبت م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>
          <w:rPr>
            <w:rFonts w:asciiTheme="minorHAnsi" w:hAnsiTheme="minorHAnsi" w:cs="B Nazanin" w:hint="cs"/>
            <w:szCs w:val="28"/>
            <w:rtl/>
            <w:lang w:bidi="fa-IR"/>
          </w:rPr>
          <w:t>‌</w:t>
        </w:r>
        <w:r w:rsidRPr="007D4F59">
          <w:rPr>
            <w:rFonts w:cs="B Nazanin"/>
            <w:szCs w:val="28"/>
            <w:rtl/>
            <w:lang w:bidi="fa-IR"/>
          </w:rPr>
          <w:t>کنند.</w:t>
        </w:r>
      </w:ins>
    </w:p>
    <w:p w14:paraId="1D7CBD11" w14:textId="77777777" w:rsidR="00D437DD" w:rsidRPr="007D4F59" w:rsidRDefault="00D437DD" w:rsidP="00175D40">
      <w:pPr>
        <w:bidi/>
        <w:jc w:val="both"/>
        <w:rPr>
          <w:ins w:id="379" w:author="Sara Bavifard" w:date="2022-02-14T02:27:00Z"/>
          <w:rFonts w:cs="B Nazanin"/>
          <w:szCs w:val="28"/>
          <w:lang w:bidi="fa-IR"/>
        </w:rPr>
      </w:pPr>
    </w:p>
    <w:p w14:paraId="556DEDAC" w14:textId="77777777" w:rsidR="00D437DD" w:rsidRPr="007D4F59" w:rsidRDefault="00D437DD" w:rsidP="00175D40">
      <w:pPr>
        <w:bidi/>
        <w:jc w:val="both"/>
        <w:rPr>
          <w:ins w:id="380" w:author="Sara Bavifard" w:date="2022-02-14T02:27:00Z"/>
          <w:rFonts w:cs="B Nazanin"/>
          <w:szCs w:val="28"/>
          <w:lang w:bidi="fa-IR"/>
        </w:rPr>
      </w:pPr>
      <w:ins w:id="381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ستم‌ها،</w:t>
        </w:r>
        <w:r w:rsidRPr="007D4F59">
          <w:rPr>
            <w:rFonts w:cs="B Nazanin"/>
            <w:szCs w:val="28"/>
            <w:rtl/>
            <w:lang w:bidi="fa-IR"/>
          </w:rPr>
          <w:t xml:space="preserve"> اقتصاد رفتار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،</w:t>
        </w:r>
        <w:r w:rsidRPr="007D4F59">
          <w:rPr>
            <w:rFonts w:cs="B Nazanin"/>
            <w:szCs w:val="28"/>
            <w:rtl/>
            <w:lang w:bidi="fa-IR"/>
          </w:rPr>
          <w:t xml:space="preserve"> روان‌شناس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مصرف‌کننده و طراح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</w:t>
        </w:r>
        <w:r w:rsidRPr="007D4F59">
          <w:rPr>
            <w:rFonts w:cs="B Nazanin"/>
            <w:szCs w:val="28"/>
            <w:lang w:bidi="fa-IR"/>
          </w:rPr>
          <w:t>UIUX</w:t>
        </w:r>
        <w:r w:rsidRPr="007D4F59">
          <w:rPr>
            <w:rFonts w:cs="B Nazanin"/>
            <w:szCs w:val="28"/>
            <w:rtl/>
            <w:lang w:bidi="fa-IR"/>
          </w:rPr>
          <w:t xml:space="preserve"> را ترک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ب</w:t>
        </w:r>
        <w:r w:rsidRPr="007D4F59">
          <w:rPr>
            <w:rFonts w:cs="B Nazanin"/>
            <w:szCs w:val="28"/>
            <w:rtl/>
            <w:lang w:bidi="fa-IR"/>
          </w:rPr>
          <w:t xml:space="preserve"> م</w:t>
        </w:r>
        <w:r w:rsidRPr="007D4F59">
          <w:rPr>
            <w:rFonts w:cs="B Nazanin" w:hint="cs"/>
            <w:szCs w:val="28"/>
            <w:rtl/>
            <w:lang w:bidi="fa-IR"/>
          </w:rPr>
          <w:t>ی‌</w:t>
        </w:r>
        <w:r w:rsidRPr="007D4F59">
          <w:rPr>
            <w:rFonts w:cs="B Nazanin" w:hint="eastAsia"/>
            <w:szCs w:val="28"/>
            <w:rtl/>
            <w:lang w:bidi="fa-IR"/>
          </w:rPr>
          <w:t>کند</w:t>
        </w:r>
        <w:r w:rsidRPr="007D4F59">
          <w:rPr>
            <w:rFonts w:cs="B Nazanin"/>
            <w:szCs w:val="28"/>
            <w:rtl/>
            <w:lang w:bidi="fa-IR"/>
          </w:rPr>
          <w:t xml:space="preserve"> تا س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ستم‌ها</w:t>
        </w:r>
        <w:r w:rsidRPr="007D4F59">
          <w:rPr>
            <w:rFonts w:cs="B Nazanin" w:hint="cs"/>
            <w:szCs w:val="28"/>
            <w:rtl/>
            <w:lang w:bidi="fa-IR"/>
          </w:rPr>
          <w:t>یی</w:t>
        </w:r>
        <w:r w:rsidRPr="007D4F59">
          <w:rPr>
            <w:rFonts w:cs="B Nazanin"/>
            <w:szCs w:val="28"/>
            <w:rtl/>
            <w:lang w:bidi="fa-IR"/>
          </w:rPr>
          <w:t xml:space="preserve"> را 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جاد</w:t>
        </w:r>
        <w:r w:rsidRPr="007D4F59">
          <w:rPr>
            <w:rFonts w:cs="B Nazanin"/>
            <w:szCs w:val="28"/>
            <w:rtl/>
            <w:lang w:bidi="fa-IR"/>
          </w:rPr>
          <w:t xml:space="preserve"> کند که از غ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رمنطق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بودن افراد صحبت م</w:t>
        </w:r>
        <w:r w:rsidRPr="007D4F59">
          <w:rPr>
            <w:rFonts w:cs="B Nazanin" w:hint="cs"/>
            <w:szCs w:val="28"/>
            <w:rtl/>
            <w:lang w:bidi="fa-IR"/>
          </w:rPr>
          <w:t>ی‌</w:t>
        </w:r>
        <w:r w:rsidRPr="007D4F59">
          <w:rPr>
            <w:rFonts w:cs="B Nazanin" w:hint="eastAsia"/>
            <w:szCs w:val="28"/>
            <w:rtl/>
            <w:lang w:bidi="fa-IR"/>
          </w:rPr>
          <w:t>کند</w:t>
        </w:r>
        <w:r w:rsidRPr="007D4F59">
          <w:rPr>
            <w:rFonts w:cs="B Nazanin"/>
            <w:szCs w:val="28"/>
            <w:rtl/>
            <w:lang w:bidi="fa-IR"/>
          </w:rPr>
          <w:t>.</w:t>
        </w:r>
      </w:ins>
    </w:p>
    <w:p w14:paraId="7543B7AC" w14:textId="77777777" w:rsidR="00D437DD" w:rsidRPr="007D4F59" w:rsidRDefault="00D437DD" w:rsidP="00175D40">
      <w:pPr>
        <w:bidi/>
        <w:jc w:val="both"/>
        <w:rPr>
          <w:ins w:id="382" w:author="Sara Bavifard" w:date="2022-02-14T02:27:00Z"/>
          <w:rFonts w:cs="B Nazanin"/>
          <w:szCs w:val="28"/>
          <w:lang w:bidi="fa-IR"/>
        </w:rPr>
      </w:pPr>
    </w:p>
    <w:p w14:paraId="41EA39AB" w14:textId="77777777" w:rsidR="00D437DD" w:rsidRDefault="00D437DD" w:rsidP="00175D40">
      <w:pPr>
        <w:bidi/>
        <w:jc w:val="both"/>
        <w:rPr>
          <w:ins w:id="383" w:author="Sara Bavifard" w:date="2022-02-14T02:27:00Z"/>
          <w:rFonts w:cs="B Nazanin"/>
          <w:szCs w:val="28"/>
          <w:rtl/>
          <w:lang w:bidi="fa-IR"/>
        </w:rPr>
      </w:pPr>
      <w:ins w:id="384" w:author="Sara Bavifard" w:date="2022-02-14T02:27:00Z">
        <w:r w:rsidRPr="007D4F59">
          <w:rPr>
            <w:rFonts w:cs="B Nazanin" w:hint="eastAsia"/>
            <w:szCs w:val="28"/>
            <w:rtl/>
            <w:lang w:bidi="fa-IR"/>
          </w:rPr>
          <w:t>بنابرا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ن،</w:t>
        </w:r>
        <w:r w:rsidRPr="007D4F59">
          <w:rPr>
            <w:rFonts w:cs="B Nazanin"/>
            <w:szCs w:val="28"/>
            <w:rtl/>
            <w:lang w:bidi="fa-IR"/>
          </w:rPr>
          <w:t xml:space="preserve"> ما انگ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زه‌ها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متفاوت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برا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صحبت با بخش‌ها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مختلف مغزمان، جنبه‌ها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منطق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و غ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رمنطق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/>
            <w:szCs w:val="28"/>
            <w:rtl/>
            <w:lang w:bidi="fa-IR"/>
          </w:rPr>
          <w:t xml:space="preserve"> دار</w:t>
        </w:r>
        <w:r w:rsidRPr="007D4F59">
          <w:rPr>
            <w:rFonts w:cs="B Nazanin" w:hint="cs"/>
            <w:szCs w:val="28"/>
            <w:rtl/>
            <w:lang w:bidi="fa-IR"/>
          </w:rPr>
          <w:t>ی</w:t>
        </w:r>
        <w:r w:rsidRPr="007D4F59">
          <w:rPr>
            <w:rFonts w:cs="B Nazanin" w:hint="eastAsia"/>
            <w:szCs w:val="28"/>
            <w:rtl/>
            <w:lang w:bidi="fa-IR"/>
          </w:rPr>
          <w:t>م</w:t>
        </w:r>
        <w:r w:rsidRPr="007D4F59">
          <w:rPr>
            <w:rFonts w:cs="B Nazanin"/>
            <w:szCs w:val="28"/>
            <w:rtl/>
            <w:lang w:bidi="fa-IR"/>
          </w:rPr>
          <w:t>.</w:t>
        </w:r>
      </w:ins>
    </w:p>
    <w:p w14:paraId="51B33C72" w14:textId="77777777" w:rsidR="00D437DD" w:rsidRDefault="00D437DD" w:rsidP="00175D40">
      <w:pPr>
        <w:bidi/>
        <w:rPr>
          <w:ins w:id="385" w:author="Sara Bavifard" w:date="2022-02-14T02:27:00Z"/>
          <w:rFonts w:cs="B Nazanin"/>
          <w:szCs w:val="28"/>
          <w:rtl/>
          <w:lang w:bidi="fa-IR"/>
        </w:rPr>
      </w:pPr>
      <w:ins w:id="386" w:author="Sara Bavifard" w:date="2022-02-14T02:27:00Z">
        <w:r>
          <w:rPr>
            <w:rFonts w:cs="B Nazanin"/>
            <w:szCs w:val="28"/>
            <w:rtl/>
            <w:lang w:bidi="fa-IR"/>
          </w:rPr>
          <w:br w:type="page"/>
        </w:r>
      </w:ins>
    </w:p>
    <w:p w14:paraId="6422CDC2" w14:textId="77777777" w:rsidR="00D437DD" w:rsidRDefault="00D437DD" w:rsidP="00175D40">
      <w:pPr>
        <w:bidi/>
        <w:jc w:val="both"/>
        <w:rPr>
          <w:ins w:id="387" w:author="Sara Bavifard" w:date="2022-02-14T02:27:00Z"/>
          <w:rFonts w:cs="B Nazanin"/>
          <w:szCs w:val="28"/>
          <w:rtl/>
          <w:lang w:bidi="fa-IR"/>
        </w:rPr>
      </w:pPr>
    </w:p>
    <w:p w14:paraId="263C7E58" w14:textId="77777777" w:rsidR="00D437DD" w:rsidRPr="007D4F59" w:rsidRDefault="00D437DD" w:rsidP="00175D40">
      <w:pPr>
        <w:pStyle w:val="Heading2"/>
        <w:bidi/>
        <w:rPr>
          <w:ins w:id="388" w:author="Sara Bavifard" w:date="2022-02-14T02:27:00Z"/>
          <w:lang w:val="en-150" w:bidi="fa-IR"/>
        </w:rPr>
      </w:pPr>
      <w:bookmarkStart w:id="389" w:name="_Toc95698354"/>
      <w:ins w:id="390" w:author="Sara Bavifard" w:date="2022-02-14T02:27:00Z">
        <w:r>
          <w:rPr>
            <w:rFonts w:hint="cs"/>
            <w:rtl/>
            <w:lang w:val="en-150" w:bidi="fa-IR"/>
          </w:rPr>
          <w:t>پی نوشت</w:t>
        </w:r>
        <w:bookmarkEnd w:id="389"/>
      </w:ins>
    </w:p>
    <w:p w14:paraId="79C7BAE6" w14:textId="77777777" w:rsidR="00D437DD" w:rsidRPr="007D4F59" w:rsidRDefault="00D437DD" w:rsidP="00175D40">
      <w:pPr>
        <w:bidi/>
        <w:jc w:val="both"/>
        <w:rPr>
          <w:ins w:id="391" w:author="Sara Bavifard" w:date="2022-02-14T02:27:00Z"/>
          <w:rFonts w:asciiTheme="minorHAnsi" w:hAnsiTheme="minorHAnsi" w:cs="B Nazanin"/>
          <w:szCs w:val="28"/>
          <w:lang w:val="en-150" w:bidi="fa-IR"/>
        </w:rPr>
      </w:pPr>
    </w:p>
    <w:p w14:paraId="7E5A0DF3" w14:textId="77777777" w:rsidR="00D437DD" w:rsidRPr="003312F1" w:rsidRDefault="00D437DD" w:rsidP="00175D40">
      <w:pPr>
        <w:pStyle w:val="ListParagraph"/>
        <w:numPr>
          <w:ilvl w:val="0"/>
          <w:numId w:val="20"/>
        </w:numPr>
        <w:bidi/>
        <w:jc w:val="both"/>
        <w:rPr>
          <w:ins w:id="392" w:author="Sara Bavifard" w:date="2022-02-14T02:27:00Z"/>
          <w:rFonts w:asciiTheme="minorHAnsi" w:hAnsiTheme="minorHAnsi" w:cs="B Nazanin"/>
          <w:szCs w:val="28"/>
          <w:lang w:val="en-150" w:bidi="fa-IR"/>
        </w:rPr>
      </w:pPr>
      <w:ins w:id="393" w:author="Sara Bavifard" w:date="2022-02-14T02:27:00Z"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آل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س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در</w:t>
        </w:r>
        <w:r>
          <w:rPr>
            <w:rFonts w:asciiTheme="minorHAnsi" w:hAnsiTheme="minorHAnsi" w:cs="B Nazanin" w:hint="cs"/>
            <w:szCs w:val="28"/>
            <w:rtl/>
            <w:lang w:val="en-150" w:bidi="fa-IR"/>
          </w:rPr>
          <w:t xml:space="preserve"> فیلم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سرزم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ن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عجا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ب،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وقت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آل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س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از گربه چشا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ر</w:t>
        </w:r>
        <w:r>
          <w:rPr>
            <w:rStyle w:val="FootnoteReference"/>
            <w:rFonts w:asciiTheme="minorHAnsi" w:hAnsiTheme="minorHAnsi" w:cs="B Nazanin"/>
            <w:szCs w:val="28"/>
            <w:rtl/>
            <w:lang w:val="en-150" w:bidi="fa-IR"/>
          </w:rPr>
          <w:footnoteReference w:id="159"/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پرس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د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که کدام جهت را با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د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ط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کند، گربه از او پرس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د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که کجا م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رود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>. و از آنجا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که او نم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دانست به کجا م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رود، ه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چ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جهت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تفاوت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ا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جاد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نم</w:t>
        </w:r>
        <w:r w:rsidRPr="00D8389B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>
          <w:rPr>
            <w:rFonts w:asciiTheme="minorHAnsi" w:hAnsiTheme="minorHAnsi" w:cs="B Nazanin" w:hint="cs"/>
            <w:szCs w:val="28"/>
            <w:rtl/>
            <w:lang w:val="en-150" w:bidi="fa-IR"/>
          </w:rPr>
          <w:t>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>کرد. به</w:t>
        </w:r>
        <w:r>
          <w:rPr>
            <w:rFonts w:asciiTheme="minorHAnsi" w:hAnsiTheme="minorHAnsi" w:cs="B Nazanin" w:hint="cs"/>
            <w:szCs w:val="28"/>
            <w:rtl/>
            <w:lang w:val="en-150" w:bidi="fa-IR"/>
          </w:rPr>
          <w:t xml:space="preserve"> طور مشابه</w:t>
        </w:r>
        <w:r w:rsidRPr="00D8389B">
          <w:rPr>
            <w:rFonts w:asciiTheme="minorHAnsi" w:hAnsiTheme="minorHAnsi" w:cs="B Nazanin" w:hint="eastAsia"/>
            <w:szCs w:val="28"/>
            <w:rtl/>
            <w:lang w:val="en-150" w:bidi="fa-IR"/>
          </w:rPr>
          <w:t>،</w:t>
        </w:r>
        <w:r w:rsidRPr="00D8389B">
          <w:rPr>
            <w:rFonts w:asciiTheme="minorHAnsi" w:hAnsiTheme="minorHAnsi" w:cs="B Nazanin"/>
            <w:szCs w:val="28"/>
            <w:rtl/>
            <w:lang w:val="en-150" w:bidi="fa-IR"/>
          </w:rPr>
          <w:t xml:space="preserve"> 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اگر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هدف تعر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ف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نشده باشد، هر انگ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زه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و تنب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ه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کارساز است، ز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را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تفاوت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با هدف نامعلوم ا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 w:rsidRPr="003312F1">
          <w:rPr>
            <w:rFonts w:asciiTheme="minorHAnsi" w:hAnsiTheme="minorHAnsi" w:cs="B Nazanin" w:hint="eastAsia"/>
            <w:szCs w:val="28"/>
            <w:rtl/>
            <w:lang w:val="en-150" w:bidi="fa-IR"/>
          </w:rPr>
          <w:t>جاد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 xml:space="preserve"> نم</w:t>
        </w:r>
        <w:r w:rsidRPr="003312F1">
          <w:rPr>
            <w:rFonts w:asciiTheme="minorHAnsi" w:hAnsiTheme="minorHAnsi" w:cs="B Nazanin" w:hint="cs"/>
            <w:szCs w:val="28"/>
            <w:rtl/>
            <w:lang w:val="en-150" w:bidi="fa-IR"/>
          </w:rPr>
          <w:t>ی</w:t>
        </w:r>
        <w:r>
          <w:rPr>
            <w:rFonts w:asciiTheme="minorHAnsi" w:hAnsiTheme="minorHAnsi" w:cs="B Nazanin" w:hint="cs"/>
            <w:szCs w:val="28"/>
            <w:rtl/>
            <w:lang w:val="en-150" w:bidi="fa-IR"/>
          </w:rPr>
          <w:t>‌</w:t>
        </w:r>
        <w:r w:rsidRPr="003312F1">
          <w:rPr>
            <w:rFonts w:asciiTheme="minorHAnsi" w:hAnsiTheme="minorHAnsi" w:cs="B Nazanin"/>
            <w:szCs w:val="28"/>
            <w:rtl/>
            <w:lang w:val="en-150" w:bidi="fa-IR"/>
          </w:rPr>
          <w:t>کند.</w:t>
        </w:r>
      </w:ins>
    </w:p>
    <w:p w14:paraId="5B297FCA" w14:textId="4F6D99CD" w:rsidR="002A3792" w:rsidRDefault="002A3792">
      <w:pPr>
        <w:rPr>
          <w:rFonts w:asciiTheme="minorHAnsi" w:hAnsiTheme="minorHAnsi" w:cs="B Nazanin"/>
          <w:szCs w:val="28"/>
          <w:rtl/>
          <w:lang w:val="en-150"/>
        </w:rPr>
      </w:pPr>
      <w:r>
        <w:rPr>
          <w:rFonts w:asciiTheme="minorHAnsi" w:hAnsiTheme="minorHAnsi" w:cs="B Nazanin"/>
          <w:szCs w:val="28"/>
          <w:rtl/>
          <w:lang w:val="en-150"/>
        </w:rPr>
        <w:br w:type="page"/>
      </w:r>
    </w:p>
    <w:p w14:paraId="62CB5501" w14:textId="77777777" w:rsidR="002A3792" w:rsidRPr="00F977A3" w:rsidRDefault="002A3792" w:rsidP="002A3792">
      <w:pPr>
        <w:pStyle w:val="Heading1"/>
        <w:bidi/>
        <w:rPr>
          <w:rFonts w:ascii="Calibri" w:hAnsi="Calibri"/>
          <w:rtl/>
          <w:lang w:bidi="fa-IR"/>
        </w:rPr>
      </w:pPr>
      <w:r w:rsidRPr="00F977A3">
        <w:rPr>
          <w:rtl/>
        </w:rPr>
        <w:lastRenderedPageBreak/>
        <w:t>فصل 5: عجا</w:t>
      </w:r>
      <w:r w:rsidRPr="00F977A3">
        <w:rPr>
          <w:rFonts w:hint="cs"/>
          <w:rtl/>
        </w:rPr>
        <w:t>ی</w:t>
      </w:r>
      <w:r w:rsidRPr="00F977A3">
        <w:rPr>
          <w:rFonts w:hint="eastAsia"/>
          <w:rtl/>
        </w:rPr>
        <w:t>ب</w:t>
      </w:r>
      <w:r w:rsidRPr="00F977A3">
        <w:rPr>
          <w:rtl/>
        </w:rPr>
        <w:t xml:space="preserve"> هفتگانه اقتصاد </w:t>
      </w:r>
      <w:r w:rsidRPr="00F977A3">
        <w:rPr>
          <w:rFonts w:ascii="Calibri" w:hAnsi="Calibri" w:hint="cs"/>
          <w:rtl/>
          <w:lang w:bidi="fa-IR"/>
        </w:rPr>
        <w:t>توکن</w:t>
      </w:r>
    </w:p>
    <w:p w14:paraId="2D88F3A3" w14:textId="77777777" w:rsidR="002A3792" w:rsidRPr="00104C0E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79F779BF" w14:textId="77777777" w:rsidR="002A3792" w:rsidRPr="00F977A3" w:rsidRDefault="002A3792" w:rsidP="002A3792">
      <w:pPr>
        <w:bidi/>
        <w:spacing w:line="276" w:lineRule="auto"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اقتصاد</w:t>
      </w:r>
      <w:r w:rsidRPr="00F977A3">
        <w:rPr>
          <w:rFonts w:cs="B Nazanin"/>
          <w:szCs w:val="28"/>
          <w:rtl/>
        </w:rPr>
        <w:t xml:space="preserve"> موضوع بس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ار</w:t>
      </w:r>
      <w:r w:rsidRPr="00F977A3">
        <w:rPr>
          <w:rFonts w:cs="B Nazanin"/>
          <w:szCs w:val="28"/>
          <w:rtl/>
        </w:rPr>
        <w:t xml:space="preserve"> بزرگ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است، بنابرا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اقتصاد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توکن</w:t>
      </w:r>
      <w:r w:rsidRPr="00F977A3">
        <w:rPr>
          <w:rFonts w:cs="B Nazanin"/>
          <w:szCs w:val="28"/>
          <w:rtl/>
        </w:rPr>
        <w:t xml:space="preserve"> تفاوت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ندارد. اقتصاد </w:t>
      </w:r>
      <w:r>
        <w:rPr>
          <w:rFonts w:cs="B Nazanin" w:hint="cs"/>
          <w:szCs w:val="28"/>
          <w:rtl/>
        </w:rPr>
        <w:t>توکن</w:t>
      </w:r>
      <w:r w:rsidRPr="00F977A3">
        <w:rPr>
          <w:rFonts w:cs="B Nazanin"/>
          <w:szCs w:val="28"/>
          <w:rtl/>
        </w:rPr>
        <w:t xml:space="preserve"> را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توان به مفاه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م،</w:t>
      </w:r>
      <w:r w:rsidRPr="00F977A3">
        <w:rPr>
          <w:rFonts w:cs="B Nazanin"/>
          <w:szCs w:val="28"/>
          <w:rtl/>
        </w:rPr>
        <w:t xml:space="preserve"> </w:t>
      </w:r>
      <w:r w:rsidRPr="00F977A3">
        <w:rPr>
          <w:rFonts w:ascii="Arial" w:hAnsi="Arial" w:cs="Arial" w:hint="cs"/>
          <w:szCs w:val="28"/>
          <w:rtl/>
        </w:rPr>
        <w:t>​​</w:t>
      </w:r>
      <w:r w:rsidRPr="00F977A3">
        <w:rPr>
          <w:rFonts w:cs="B Nazanin" w:hint="cs"/>
          <w:szCs w:val="28"/>
          <w:rtl/>
        </w:rPr>
        <w:t>نظری</w:t>
      </w:r>
      <w:r w:rsidRPr="00F977A3">
        <w:rPr>
          <w:rFonts w:cs="B Nazanin" w:hint="eastAsia"/>
          <w:szCs w:val="28"/>
          <w:rtl/>
        </w:rPr>
        <w:t>ه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 و طبقه بند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بس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تقس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 xml:space="preserve"> کرد.</w:t>
      </w:r>
    </w:p>
    <w:p w14:paraId="260683CF" w14:textId="77777777" w:rsidR="002A3792" w:rsidRPr="00F977A3" w:rsidRDefault="002A3792" w:rsidP="002A3792">
      <w:pPr>
        <w:bidi/>
        <w:spacing w:line="276" w:lineRule="auto"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اقتصا</w:t>
      </w:r>
      <w:r w:rsidRPr="00F977A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توکن</w:t>
      </w:r>
      <w:r w:rsidRPr="00F977A3">
        <w:rPr>
          <w:rFonts w:cs="B Nazanin"/>
          <w:szCs w:val="28"/>
          <w:rtl/>
        </w:rPr>
        <w:t xml:space="preserve"> پ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ده</w:t>
      </w:r>
      <w:r w:rsidRPr="00F977A3">
        <w:rPr>
          <w:rFonts w:cs="B Nazanin"/>
          <w:szCs w:val="28"/>
          <w:rtl/>
        </w:rPr>
        <w:t xml:space="preserve"> به نظر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 xml:space="preserve">رسد، اما </w:t>
      </w:r>
      <w:r>
        <w:rPr>
          <w:rFonts w:cs="B Nazanin" w:hint="cs"/>
          <w:szCs w:val="28"/>
          <w:rtl/>
        </w:rPr>
        <w:t>لزومی ندارد پیچیده باشد</w:t>
      </w:r>
      <w:r w:rsidRPr="00F977A3">
        <w:rPr>
          <w:rFonts w:cs="B Nazanin"/>
          <w:szCs w:val="28"/>
          <w:rtl/>
        </w:rPr>
        <w:t>. قبل از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نکه</w:t>
      </w:r>
      <w:r w:rsidRPr="00F977A3">
        <w:rPr>
          <w:rFonts w:cs="B Nazanin"/>
          <w:szCs w:val="28"/>
          <w:rtl/>
        </w:rPr>
        <w:t xml:space="preserve"> به ستون‌ها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مختلف طراح</w:t>
      </w:r>
      <w:r w:rsidRPr="00F977A3">
        <w:rPr>
          <w:rFonts w:cs="B Nazanin" w:hint="cs"/>
          <w:szCs w:val="28"/>
          <w:rtl/>
        </w:rPr>
        <w:t>ی</w:t>
      </w:r>
      <w:r>
        <w:rPr>
          <w:rFonts w:asciiTheme="minorHAnsi" w:hAnsiTheme="minorHAnsi" w:cs="B Nazanin"/>
          <w:szCs w:val="28"/>
          <w:lang w:val="en-150"/>
        </w:rPr>
        <w:t xml:space="preserve"> </w:t>
      </w:r>
      <w:r w:rsidRPr="00F977A3">
        <w:rPr>
          <w:rFonts w:cs="B Nazanin"/>
          <w:szCs w:val="28"/>
          <w:rtl/>
        </w:rPr>
        <w:t>بپرداز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م،</w:t>
      </w:r>
      <w:r w:rsidRPr="00F977A3">
        <w:rPr>
          <w:rFonts w:cs="B Nazanin"/>
          <w:szCs w:val="28"/>
          <w:rtl/>
        </w:rPr>
        <w:t xml:space="preserve"> اجازه ده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>
        <w:rPr>
          <w:rFonts w:cs="B Nazanin" w:hint="cs"/>
          <w:szCs w:val="28"/>
          <w:rtl/>
        </w:rPr>
        <w:t xml:space="preserve"> </w:t>
      </w:r>
      <w:r w:rsidRPr="00F977A3">
        <w:rPr>
          <w:rFonts w:cs="B Nazanin"/>
          <w:szCs w:val="28"/>
          <w:rtl/>
        </w:rPr>
        <w:t>با مفاه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 xml:space="preserve">عجایب </w:t>
      </w:r>
      <w:r w:rsidRPr="00F977A3">
        <w:rPr>
          <w:rFonts w:cs="B Nazanin"/>
          <w:szCs w:val="28"/>
          <w:rtl/>
        </w:rPr>
        <w:t>هفت‌گانه اقتصاد</w:t>
      </w:r>
      <w:r>
        <w:rPr>
          <w:rStyle w:val="FootnoteReference"/>
          <w:rFonts w:cs="B Nazanin"/>
          <w:szCs w:val="28"/>
          <w:rtl/>
        </w:rPr>
        <w:footnoteReference w:id="160"/>
      </w:r>
      <w:r w:rsidRPr="00F977A3">
        <w:rPr>
          <w:rFonts w:cs="B Nazanin"/>
          <w:szCs w:val="28"/>
          <w:rtl/>
        </w:rPr>
        <w:t>، توض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ح</w:t>
      </w:r>
      <w:r>
        <w:rPr>
          <w:rFonts w:cs="B Nazanin" w:hint="cs"/>
          <w:szCs w:val="28"/>
          <w:rtl/>
        </w:rPr>
        <w:t>ات</w:t>
      </w:r>
      <w:r w:rsidRPr="00F977A3">
        <w:rPr>
          <w:rFonts w:cs="B Nazanin" w:hint="eastAsia"/>
          <w:szCs w:val="28"/>
          <w:rtl/>
        </w:rPr>
        <w:t>،</w:t>
      </w:r>
      <w:r w:rsidRPr="00F977A3">
        <w:rPr>
          <w:rFonts w:cs="B Nazanin"/>
          <w:szCs w:val="28"/>
          <w:rtl/>
        </w:rPr>
        <w:t xml:space="preserve"> نمونه‌ها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واقع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و نمونه‌ها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رمزنگار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شروع 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>.</w:t>
      </w:r>
    </w:p>
    <w:p w14:paraId="62FB5392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در</w:t>
      </w:r>
      <w:r w:rsidRPr="00F977A3">
        <w:rPr>
          <w:rFonts w:cs="B Nazanin"/>
          <w:szCs w:val="28"/>
          <w:rtl/>
        </w:rPr>
        <w:t xml:space="preserve">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مرحله، ما فقط مفاه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 xml:space="preserve"> اقتصاد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موجود در دن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واقع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ف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ک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را به دن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رمزنگار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ج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تال</w:t>
      </w:r>
      <w:r w:rsidRPr="00F977A3">
        <w:rPr>
          <w:rFonts w:cs="B Nazanin"/>
          <w:szCs w:val="28"/>
          <w:rtl/>
        </w:rPr>
        <w:t xml:space="preserve"> م</w:t>
      </w:r>
      <w:r w:rsidRPr="00F977A3">
        <w:rPr>
          <w:rFonts w:cs="B Nazanin" w:hint="cs"/>
          <w:szCs w:val="28"/>
          <w:rtl/>
        </w:rPr>
        <w:t>ی‌</w:t>
      </w:r>
      <w:r w:rsidRPr="00F977A3">
        <w:rPr>
          <w:rFonts w:cs="B Nazanin" w:hint="eastAsia"/>
          <w:szCs w:val="28"/>
          <w:rtl/>
        </w:rPr>
        <w:t>بر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>. ام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دوار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 xml:space="preserve"> که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>
        <w:rPr>
          <w:rFonts w:cs="B Nazanin" w:hint="cs"/>
          <w:szCs w:val="28"/>
          <w:rtl/>
        </w:rPr>
        <w:t xml:space="preserve"> کار</w:t>
      </w:r>
      <w:r w:rsidRPr="00F977A3">
        <w:rPr>
          <w:rFonts w:cs="B Nazanin"/>
          <w:szCs w:val="28"/>
          <w:rtl/>
        </w:rPr>
        <w:t xml:space="preserve"> شما را ترغ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ب</w:t>
      </w:r>
      <w:r w:rsidRPr="00F977A3">
        <w:rPr>
          <w:rFonts w:cs="B Nazanin"/>
          <w:szCs w:val="28"/>
          <w:rtl/>
        </w:rPr>
        <w:t xml:space="preserve"> کند تا قدرت علم اقتصاد در فناور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دفتر کل توز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ع</w:t>
      </w:r>
      <w:r w:rsidRPr="00F977A3">
        <w:rPr>
          <w:rFonts w:cs="B Nazanin"/>
          <w:szCs w:val="28"/>
          <w:rtl/>
        </w:rPr>
        <w:t xml:space="preserve"> شده</w:t>
      </w:r>
      <w:r>
        <w:rPr>
          <w:rStyle w:val="FootnoteReference"/>
          <w:rFonts w:cs="B Nazanin"/>
          <w:szCs w:val="28"/>
          <w:rtl/>
        </w:rPr>
        <w:footnoteReference w:id="161"/>
      </w:r>
      <w:r w:rsidRPr="00F977A3">
        <w:rPr>
          <w:rFonts w:cs="B Nazanin"/>
          <w:szCs w:val="28"/>
          <w:rtl/>
        </w:rPr>
        <w:t xml:space="preserve"> (</w:t>
      </w:r>
      <w:r w:rsidRPr="00F977A3">
        <w:rPr>
          <w:rFonts w:cs="B Nazanin"/>
          <w:szCs w:val="28"/>
        </w:rPr>
        <w:t>DLT</w:t>
      </w:r>
      <w:r w:rsidRPr="00F977A3">
        <w:rPr>
          <w:rFonts w:cs="B Nazanin"/>
          <w:szCs w:val="28"/>
          <w:rtl/>
        </w:rPr>
        <w:t>) را درک 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و الهام بخش شما برا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ادگ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ب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شتر</w:t>
      </w:r>
      <w:r w:rsidRPr="00F977A3">
        <w:rPr>
          <w:rFonts w:cs="B Nazanin"/>
          <w:szCs w:val="28"/>
          <w:rtl/>
        </w:rPr>
        <w:t xml:space="preserve"> باشد.</w:t>
      </w:r>
    </w:p>
    <w:p w14:paraId="5EC1EACB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50595705" w14:textId="77777777" w:rsidR="002A3792" w:rsidRPr="00F977A3" w:rsidRDefault="002A3792" w:rsidP="002A3792">
      <w:pPr>
        <w:pStyle w:val="Heading2"/>
        <w:bidi/>
      </w:pPr>
      <w:r w:rsidRPr="00F977A3">
        <w:rPr>
          <w:rtl/>
        </w:rPr>
        <w:t xml:space="preserve">5.1. </w:t>
      </w:r>
      <w:r>
        <w:rPr>
          <w:rFonts w:hint="cs"/>
          <w:rtl/>
        </w:rPr>
        <w:t>اثرات</w:t>
      </w:r>
      <w:r w:rsidRPr="00F977A3">
        <w:rPr>
          <w:rtl/>
        </w:rPr>
        <w:t xml:space="preserve"> شبکه</w:t>
      </w:r>
      <w:r>
        <w:rPr>
          <w:rStyle w:val="FootnoteReference"/>
          <w:rFonts w:cs="B Nazanin"/>
          <w:szCs w:val="28"/>
          <w:rtl/>
        </w:rPr>
        <w:footnoteReference w:id="162"/>
      </w:r>
    </w:p>
    <w:p w14:paraId="0E6C3C87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695AB51F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شما</w:t>
      </w:r>
      <w:r w:rsidRPr="00F977A3">
        <w:rPr>
          <w:rFonts w:cs="B Nazanin"/>
          <w:szCs w:val="28"/>
          <w:rtl/>
        </w:rPr>
        <w:t xml:space="preserve"> هم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شه</w:t>
      </w:r>
      <w:r w:rsidRPr="00F977A3">
        <w:rPr>
          <w:rFonts w:cs="B Nazanin"/>
          <w:szCs w:val="28"/>
          <w:rtl/>
        </w:rPr>
        <w:t xml:space="preserve">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را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شنو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>. مردم مدام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گو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ند</w:t>
      </w:r>
      <w:r w:rsidRPr="00F977A3">
        <w:rPr>
          <w:rFonts w:cs="B Nazanin"/>
          <w:szCs w:val="28"/>
          <w:rtl/>
        </w:rPr>
        <w:t xml:space="preserve"> که همه 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ز</w:t>
      </w:r>
      <w:r w:rsidRPr="00F977A3">
        <w:rPr>
          <w:rFonts w:cs="B Nazanin"/>
          <w:szCs w:val="28"/>
          <w:rtl/>
        </w:rPr>
        <w:t xml:space="preserve"> در مورد اثرات شبکه است. بله درست است. اثرات شبکه بخش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از اقتصادها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جد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شبکه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یی</w:t>
      </w:r>
      <w:r w:rsidRPr="00F977A3">
        <w:rPr>
          <w:rFonts w:cs="B Nazanin"/>
          <w:szCs w:val="28"/>
          <w:rtl/>
        </w:rPr>
        <w:t xml:space="preserve"> است که در مورد آنها صحبت کرد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 xml:space="preserve">. </w:t>
      </w:r>
      <w:r>
        <w:rPr>
          <w:rFonts w:cs="B Nazanin" w:hint="cs"/>
          <w:szCs w:val="28"/>
          <w:rtl/>
        </w:rPr>
        <w:t>اثرات</w:t>
      </w:r>
      <w:r w:rsidRPr="00F977A3">
        <w:rPr>
          <w:rFonts w:cs="B Nazanin"/>
          <w:szCs w:val="28"/>
          <w:rtl/>
        </w:rPr>
        <w:t xml:space="preserve"> شبکه به تسر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ع</w:t>
      </w:r>
      <w:r w:rsidRPr="00F977A3">
        <w:rPr>
          <w:rFonts w:cs="B Nazanin"/>
          <w:szCs w:val="28"/>
          <w:rtl/>
        </w:rPr>
        <w:t xml:space="preserve"> پذ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رش</w:t>
      </w:r>
      <w:r w:rsidRPr="00F977A3">
        <w:rPr>
          <w:rFonts w:cs="B Nazanin"/>
          <w:szCs w:val="28"/>
          <w:rtl/>
        </w:rPr>
        <w:t xml:space="preserve"> انبوه کمک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کند.</w:t>
      </w:r>
    </w:p>
    <w:p w14:paraId="57E35B4C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4832682C" w14:textId="77777777" w:rsidR="002A3792" w:rsidRPr="00F977A3" w:rsidRDefault="002A3792" w:rsidP="002A3792">
      <w:pPr>
        <w:pStyle w:val="Heading3"/>
        <w:bidi/>
      </w:pPr>
      <w:r w:rsidRPr="00F977A3">
        <w:rPr>
          <w:rFonts w:hint="eastAsia"/>
          <w:rtl/>
        </w:rPr>
        <w:t>اثرات</w:t>
      </w:r>
      <w:r w:rsidRPr="00F977A3">
        <w:rPr>
          <w:rtl/>
        </w:rPr>
        <w:t xml:space="preserve"> شبکه چ</w:t>
      </w:r>
      <w:r w:rsidRPr="00F977A3">
        <w:rPr>
          <w:rFonts w:hint="cs"/>
          <w:rtl/>
        </w:rPr>
        <w:t>ی</w:t>
      </w:r>
      <w:r w:rsidRPr="00F977A3">
        <w:rPr>
          <w:rFonts w:hint="eastAsia"/>
          <w:rtl/>
        </w:rPr>
        <w:t>ست؟</w:t>
      </w:r>
    </w:p>
    <w:p w14:paraId="50D33999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525585B6" w14:textId="77777777" w:rsidR="002A3792" w:rsidRDefault="002A3792" w:rsidP="002A3792">
      <w:pPr>
        <w:bidi/>
        <w:jc w:val="both"/>
        <w:rPr>
          <w:rFonts w:cs="B Nazanin"/>
          <w:szCs w:val="28"/>
          <w:rtl/>
        </w:rPr>
      </w:pPr>
      <w:r w:rsidRPr="00F977A3">
        <w:rPr>
          <w:rFonts w:cs="B Nazanin" w:hint="eastAsia"/>
          <w:szCs w:val="28"/>
          <w:rtl/>
        </w:rPr>
        <w:t>اساساً</w:t>
      </w:r>
      <w:r w:rsidRPr="00F977A3">
        <w:rPr>
          <w:rFonts w:cs="B Nazanin"/>
          <w:szCs w:val="28"/>
          <w:rtl/>
        </w:rPr>
        <w:t xml:space="preserve"> هرچه افراد ب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شتر</w:t>
      </w:r>
      <w:r w:rsidRPr="00F977A3">
        <w:rPr>
          <w:rFonts w:cs="B Nazanin"/>
          <w:szCs w:val="28"/>
          <w:rtl/>
        </w:rPr>
        <w:t xml:space="preserve"> از آن استفاده کنند، اکوس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ستم</w:t>
      </w:r>
      <w:r w:rsidRPr="00F977A3">
        <w:rPr>
          <w:rFonts w:cs="B Nazanin"/>
          <w:szCs w:val="28"/>
          <w:rtl/>
        </w:rPr>
        <w:t xml:space="preserve"> ارزشمندتر است. همانطور که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توان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تصور 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د،</w:t>
      </w:r>
      <w:r w:rsidRPr="00F977A3">
        <w:rPr>
          <w:rFonts w:cs="B Nazanin"/>
          <w:szCs w:val="28"/>
          <w:rtl/>
        </w:rPr>
        <w:t xml:space="preserve"> اثرات شبکه ارتباط نزد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ک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با مق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اس</w:t>
      </w:r>
      <w:r w:rsidRPr="00F977A3">
        <w:rPr>
          <w:rFonts w:cs="B Nazanin"/>
          <w:szCs w:val="28"/>
          <w:rtl/>
        </w:rPr>
        <w:t xml:space="preserve"> پذ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دارند.</w:t>
      </w:r>
    </w:p>
    <w:p w14:paraId="35F77CDF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/>
          <w:szCs w:val="28"/>
          <w:rtl/>
        </w:rPr>
        <w:t>اما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همان اثرات و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روس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ست</w:t>
      </w:r>
      <w:r>
        <w:rPr>
          <w:rStyle w:val="FootnoteReference"/>
          <w:rFonts w:cs="B Nazanin"/>
          <w:szCs w:val="28"/>
          <w:rtl/>
        </w:rPr>
        <w:footnoteReference w:id="163"/>
      </w:r>
      <w:r w:rsidRPr="00F977A3">
        <w:rPr>
          <w:rFonts w:cs="B Nazanin"/>
          <w:szCs w:val="28"/>
          <w:rtl/>
        </w:rPr>
        <w:t xml:space="preserve">! آنها اهداف و </w:t>
      </w:r>
      <w:r>
        <w:rPr>
          <w:rFonts w:cs="B Nazanin" w:hint="cs"/>
          <w:szCs w:val="28"/>
          <w:rtl/>
          <w:lang w:bidi="fa-IR"/>
        </w:rPr>
        <w:t>قواعد</w:t>
      </w:r>
      <w:r w:rsidRPr="00F977A3">
        <w:rPr>
          <w:rFonts w:cs="B Nazanin"/>
          <w:szCs w:val="28"/>
          <w:rtl/>
        </w:rPr>
        <w:t xml:space="preserve"> متفاوت</w:t>
      </w:r>
      <w:r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دارند. </w:t>
      </w:r>
      <w:r>
        <w:rPr>
          <w:rFonts w:cs="B Nazanin" w:hint="cs"/>
          <w:szCs w:val="28"/>
          <w:rtl/>
        </w:rPr>
        <w:t>اثرات</w:t>
      </w:r>
      <w:r w:rsidRPr="00F977A3">
        <w:rPr>
          <w:rFonts w:cs="B Nazanin"/>
          <w:szCs w:val="28"/>
          <w:rtl/>
        </w:rPr>
        <w:t xml:space="preserve"> شبکه نوع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دفاع است که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توان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جاد</w:t>
      </w:r>
      <w:r w:rsidRPr="00F977A3">
        <w:rPr>
          <w:rFonts w:cs="B Nazanin"/>
          <w:szCs w:val="28"/>
          <w:rtl/>
        </w:rPr>
        <w:t xml:space="preserve"> 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>.</w:t>
      </w:r>
    </w:p>
    <w:p w14:paraId="727E441C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7107E2DA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انواع</w:t>
      </w:r>
      <w:r w:rsidRPr="00F977A3">
        <w:rPr>
          <w:rFonts w:cs="B Nazanin"/>
          <w:szCs w:val="28"/>
          <w:rtl/>
        </w:rPr>
        <w:t xml:space="preserve"> مختلف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از </w:t>
      </w:r>
      <w:r>
        <w:rPr>
          <w:rFonts w:cs="B Nazanin" w:hint="cs"/>
          <w:szCs w:val="28"/>
          <w:rtl/>
        </w:rPr>
        <w:t>اثرات</w:t>
      </w:r>
      <w:r w:rsidRPr="00F977A3">
        <w:rPr>
          <w:rFonts w:cs="B Nazanin"/>
          <w:szCs w:val="28"/>
          <w:rtl/>
        </w:rPr>
        <w:t xml:space="preserve"> شبکه وجود دارد. ما با </w:t>
      </w:r>
      <w:r>
        <w:rPr>
          <w:rFonts w:cs="B Nazanin" w:hint="cs"/>
          <w:szCs w:val="28"/>
          <w:rtl/>
        </w:rPr>
        <w:t>اثرات</w:t>
      </w:r>
      <w:r w:rsidRPr="00F977A3">
        <w:rPr>
          <w:rFonts w:cs="B Nazanin"/>
          <w:szCs w:val="28"/>
          <w:rtl/>
        </w:rPr>
        <w:t xml:space="preserve"> شبکه دو طرفه شروع م</w:t>
      </w:r>
      <w:r w:rsidRPr="00F977A3">
        <w:rPr>
          <w:rFonts w:cs="B Nazanin" w:hint="cs"/>
          <w:szCs w:val="28"/>
          <w:rtl/>
        </w:rPr>
        <w:t>ی‌</w:t>
      </w:r>
      <w:r w:rsidRPr="00F977A3">
        <w:rPr>
          <w:rFonts w:cs="B Nazanin" w:hint="eastAsia"/>
          <w:szCs w:val="28"/>
          <w:rtl/>
        </w:rPr>
        <w:t>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م،</w:t>
      </w:r>
      <w:r w:rsidRPr="00F977A3">
        <w:rPr>
          <w:rFonts w:cs="B Nazanin"/>
          <w:szCs w:val="28"/>
          <w:rtl/>
        </w:rPr>
        <w:t xml:space="preserve"> 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را</w:t>
      </w:r>
      <w:r w:rsidRPr="00F977A3">
        <w:rPr>
          <w:rFonts w:cs="B Nazanin"/>
          <w:szCs w:val="28"/>
          <w:rtl/>
        </w:rPr>
        <w:t xml:space="preserve"> ب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شتر</w:t>
      </w:r>
      <w:r w:rsidRPr="00F977A3">
        <w:rPr>
          <w:rFonts w:cs="B Nazanin"/>
          <w:szCs w:val="28"/>
          <w:rtl/>
        </w:rPr>
        <w:t xml:space="preserve"> اکوس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ستم‌ها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توکنی</w:t>
      </w:r>
      <w:r w:rsidRPr="00F977A3">
        <w:rPr>
          <w:rFonts w:cs="B Nazanin"/>
          <w:szCs w:val="28"/>
          <w:rtl/>
        </w:rPr>
        <w:t xml:space="preserve"> پلتفرم‌ها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دو طرفه هستند.</w:t>
      </w:r>
    </w:p>
    <w:p w14:paraId="5696A8A0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6CCFDD76" w14:textId="77777777" w:rsidR="002A3792" w:rsidRPr="00F977A3" w:rsidRDefault="002A3792" w:rsidP="002A3792">
      <w:pPr>
        <w:pStyle w:val="Heading3"/>
        <w:bidi/>
      </w:pPr>
      <w:r w:rsidRPr="00F977A3">
        <w:rPr>
          <w:rFonts w:hint="eastAsia"/>
          <w:rtl/>
        </w:rPr>
        <w:t>ارتباط</w:t>
      </w:r>
      <w:r>
        <w:rPr>
          <w:rStyle w:val="FootnoteReference"/>
          <w:rFonts w:cs="B Nazanin"/>
          <w:szCs w:val="28"/>
          <w:rtl/>
        </w:rPr>
        <w:footnoteReference w:id="164"/>
      </w:r>
    </w:p>
    <w:p w14:paraId="7D6FE1D0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4836E2C5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داشتن</w:t>
      </w:r>
      <w:r w:rsidRPr="00F977A3">
        <w:rPr>
          <w:rFonts w:cs="B Nazanin"/>
          <w:szCs w:val="28"/>
          <w:rtl/>
        </w:rPr>
        <w:t xml:space="preserve"> 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ک</w:t>
      </w:r>
      <w:r w:rsidRPr="00F977A3">
        <w:rPr>
          <w:rFonts w:cs="B Nazanin"/>
          <w:szCs w:val="28"/>
          <w:rtl/>
        </w:rPr>
        <w:t xml:space="preserve"> تلفن عال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است، اما اگر شما تنها کس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در جهان هست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که تلفن دار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د،</w:t>
      </w:r>
      <w:r w:rsidRPr="00F977A3">
        <w:rPr>
          <w:rFonts w:cs="B Nazanin"/>
          <w:szCs w:val="28"/>
          <w:rtl/>
        </w:rPr>
        <w:t xml:space="preserve"> داشتن آن ه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چ</w:t>
      </w:r>
      <w:r w:rsidRPr="00F977A3">
        <w:rPr>
          <w:rFonts w:cs="B Nazanin"/>
          <w:szCs w:val="28"/>
          <w:rtl/>
        </w:rPr>
        <w:t xml:space="preserve"> ارزش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ندارد.</w:t>
      </w:r>
    </w:p>
    <w:p w14:paraId="7CA6834B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1B07CB62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روش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ما با فناور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تغ</w:t>
      </w:r>
      <w:r w:rsidRPr="00F977A3">
        <w:rPr>
          <w:rFonts w:cs="B Nazanin" w:hint="cs"/>
          <w:szCs w:val="28"/>
          <w:rtl/>
        </w:rPr>
        <w:t>یی</w:t>
      </w:r>
      <w:r w:rsidRPr="00F977A3">
        <w:rPr>
          <w:rFonts w:cs="B Nazanin" w:hint="eastAsia"/>
          <w:szCs w:val="28"/>
          <w:rtl/>
        </w:rPr>
        <w:t>ر</w:t>
      </w:r>
      <w:r w:rsidRPr="00F977A3">
        <w:rPr>
          <w:rFonts w:cs="B Nazanin"/>
          <w:szCs w:val="28"/>
          <w:rtl/>
        </w:rPr>
        <w:t xml:space="preserve"> کرده است. قبلاً تلفن ثابت به پ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جرها</w:t>
      </w:r>
      <w:r w:rsidRPr="00F977A3">
        <w:rPr>
          <w:rFonts w:cs="B Nazanin"/>
          <w:szCs w:val="28"/>
          <w:rtl/>
        </w:rPr>
        <w:t xml:space="preserve"> و تلفن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همراه بود. سپس </w:t>
      </w:r>
      <w:r>
        <w:rPr>
          <w:rFonts w:ascii="Calibri" w:hAnsi="Calibri" w:cs="Calibri" w:hint="cs"/>
          <w:szCs w:val="28"/>
          <w:rtl/>
          <w:lang w:bidi="fa-IR"/>
        </w:rPr>
        <w:t>پیام رسان‌هایی</w:t>
      </w:r>
      <w:r w:rsidRPr="00F977A3">
        <w:rPr>
          <w:rFonts w:cs="B Nazanin"/>
          <w:szCs w:val="28"/>
          <w:rtl/>
        </w:rPr>
        <w:t xml:space="preserve"> مانند </w:t>
      </w:r>
      <w:r w:rsidRPr="00F977A3">
        <w:rPr>
          <w:rFonts w:cs="B Nazanin"/>
          <w:szCs w:val="28"/>
        </w:rPr>
        <w:t>MSN</w:t>
      </w:r>
      <w:r w:rsidRPr="00F977A3">
        <w:rPr>
          <w:rFonts w:cs="B Nazanin"/>
          <w:szCs w:val="28"/>
          <w:rtl/>
        </w:rPr>
        <w:t xml:space="preserve">، </w:t>
      </w:r>
      <w:r w:rsidRPr="00F977A3">
        <w:rPr>
          <w:rFonts w:cs="B Nazanin"/>
          <w:szCs w:val="28"/>
        </w:rPr>
        <w:t>Yahoo Chat</w:t>
      </w:r>
      <w:r w:rsidRPr="00F977A3">
        <w:rPr>
          <w:rFonts w:cs="B Nazanin"/>
          <w:szCs w:val="28"/>
          <w:rtl/>
        </w:rPr>
        <w:t xml:space="preserve"> آمد</w:t>
      </w:r>
      <w:r>
        <w:rPr>
          <w:rFonts w:cs="B Nazanin" w:hint="cs"/>
          <w:szCs w:val="28"/>
          <w:rtl/>
        </w:rPr>
        <w:t>ند</w:t>
      </w:r>
      <w:r w:rsidRPr="00F977A3">
        <w:rPr>
          <w:rFonts w:cs="B Nazanin"/>
          <w:szCs w:val="28"/>
          <w:rtl/>
        </w:rPr>
        <w:t>. و امروز</w:t>
      </w:r>
      <w:r>
        <w:rPr>
          <w:rFonts w:cs="B Nazanin" w:hint="cs"/>
          <w:szCs w:val="28"/>
          <w:rtl/>
        </w:rPr>
        <w:t>ه</w:t>
      </w:r>
      <w:r w:rsidRPr="00F977A3">
        <w:rPr>
          <w:rFonts w:cs="B Nazanin"/>
          <w:szCs w:val="28"/>
          <w:rtl/>
        </w:rPr>
        <w:t>، ما برنامه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اد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دار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>.</w:t>
      </w:r>
    </w:p>
    <w:p w14:paraId="15124140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785DF523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از</w:t>
      </w:r>
      <w:r w:rsidRPr="00F977A3">
        <w:rPr>
          <w:rFonts w:cs="B Nazanin"/>
          <w:szCs w:val="28"/>
          <w:rtl/>
        </w:rPr>
        <w:t xml:space="preserve"> چه برنامه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استفاده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د؟</w:t>
      </w:r>
      <w:r w:rsidRPr="00F977A3">
        <w:rPr>
          <w:rFonts w:cs="B Nazanin"/>
          <w:szCs w:val="28"/>
          <w:rtl/>
        </w:rPr>
        <w:t xml:space="preserve"> من از واتس اپ، تلگرام و تو</w:t>
      </w:r>
      <w:r w:rsidRPr="00F977A3">
        <w:rPr>
          <w:rFonts w:cs="B Nazanin" w:hint="cs"/>
          <w:szCs w:val="28"/>
          <w:rtl/>
        </w:rPr>
        <w:t>یی</w:t>
      </w:r>
      <w:r w:rsidRPr="00F977A3">
        <w:rPr>
          <w:rFonts w:cs="B Nazanin" w:hint="eastAsia"/>
          <w:szCs w:val="28"/>
          <w:rtl/>
        </w:rPr>
        <w:t>تر</w:t>
      </w:r>
      <w:r w:rsidRPr="00F977A3">
        <w:rPr>
          <w:rFonts w:cs="B Nazanin"/>
          <w:szCs w:val="28"/>
          <w:rtl/>
        </w:rPr>
        <w:t xml:space="preserve"> استفاده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کنم. نه به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دل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ل</w:t>
      </w:r>
      <w:r w:rsidRPr="00F977A3">
        <w:rPr>
          <w:rFonts w:cs="B Nazanin"/>
          <w:szCs w:val="28"/>
          <w:rtl/>
        </w:rPr>
        <w:t xml:space="preserve"> که از دادن اطلاعات خود به ف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س</w:t>
      </w:r>
      <w:r w:rsidRPr="00F977A3">
        <w:rPr>
          <w:rFonts w:cs="B Nazanin"/>
          <w:szCs w:val="28"/>
          <w:rtl/>
        </w:rPr>
        <w:t xml:space="preserve"> بوک از طر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ق</w:t>
      </w:r>
      <w:r w:rsidRPr="00F977A3">
        <w:rPr>
          <w:rFonts w:cs="B Nazanin"/>
          <w:szCs w:val="28"/>
          <w:rtl/>
        </w:rPr>
        <w:t xml:space="preserve"> واتس اپ لذت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برم، بلکه به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دل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ل</w:t>
      </w:r>
      <w:r w:rsidRPr="00F977A3">
        <w:rPr>
          <w:rFonts w:cs="B Nazanin"/>
          <w:szCs w:val="28"/>
          <w:rtl/>
        </w:rPr>
        <w:t xml:space="preserve"> که افراد در برنامه هستند. برنامه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تنها زمان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ارزشمند است که بتوانم با افراد موجود در آن صحبت کنم.</w:t>
      </w:r>
    </w:p>
    <w:p w14:paraId="47922518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4CA5DA6B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  <w:r w:rsidRPr="00F977A3">
        <w:rPr>
          <w:rFonts w:cs="B Nazanin" w:hint="eastAsia"/>
          <w:szCs w:val="28"/>
          <w:rtl/>
        </w:rPr>
        <w:t>هر</w:t>
      </w:r>
      <w:r w:rsidRPr="00F977A3">
        <w:rPr>
          <w:rFonts w:cs="B Nazanin"/>
          <w:szCs w:val="28"/>
          <w:rtl/>
        </w:rPr>
        <w:t xml:space="preserve"> چند من 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ک</w:t>
      </w:r>
      <w:r w:rsidRPr="00F977A3">
        <w:rPr>
          <w:rFonts w:cs="B Nazanin"/>
          <w:szCs w:val="28"/>
          <w:rtl/>
        </w:rPr>
        <w:t xml:space="preserve"> مشکل دارم واتس اپ در 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ممنوع شده است، بنابرا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من نم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توانم با دوستان 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خود صحبت کنم. در عوض، ما از </w:t>
      </w:r>
      <w:r w:rsidRPr="00F977A3">
        <w:rPr>
          <w:rFonts w:cs="B Nazanin"/>
          <w:szCs w:val="28"/>
        </w:rPr>
        <w:t>WeChat</w:t>
      </w:r>
      <w:r w:rsidRPr="00F977A3">
        <w:rPr>
          <w:rFonts w:cs="B Nazanin"/>
          <w:szCs w:val="28"/>
          <w:rtl/>
        </w:rPr>
        <w:t xml:space="preserve"> استفاده م</w:t>
      </w:r>
      <w:r w:rsidRPr="00F977A3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کن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/>
          <w:szCs w:val="28"/>
          <w:rtl/>
        </w:rPr>
        <w:t>. در غ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</w:t>
      </w:r>
      <w:r w:rsidRPr="00F977A3">
        <w:rPr>
          <w:rFonts w:cs="B Nazanin"/>
          <w:szCs w:val="28"/>
          <w:rtl/>
        </w:rPr>
        <w:t xml:space="preserve">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صورت با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د</w:t>
      </w:r>
      <w:r w:rsidRPr="00F977A3">
        <w:rPr>
          <w:rFonts w:cs="B Nazanin"/>
          <w:szCs w:val="28"/>
          <w:rtl/>
        </w:rPr>
        <w:t xml:space="preserve"> به آنها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ل</w:t>
      </w:r>
      <w:r w:rsidRPr="00F977A3">
        <w:rPr>
          <w:rFonts w:cs="B Nazanin"/>
          <w:szCs w:val="28"/>
          <w:rtl/>
        </w:rPr>
        <w:t xml:space="preserve"> بزنم 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</w:t>
      </w:r>
      <w:r w:rsidRPr="00F977A3">
        <w:rPr>
          <w:rFonts w:cs="B Nazanin"/>
          <w:szCs w:val="28"/>
          <w:rtl/>
        </w:rPr>
        <w:t xml:space="preserve"> آنها</w:t>
      </w:r>
      <w:r>
        <w:rPr>
          <w:rFonts w:cs="B Nazanin" w:hint="cs"/>
          <w:szCs w:val="28"/>
          <w:rtl/>
        </w:rPr>
        <w:t xml:space="preserve"> به من</w:t>
      </w:r>
      <w:r w:rsidRPr="00F977A3">
        <w:rPr>
          <w:rFonts w:cs="B Nazanin"/>
          <w:szCs w:val="28"/>
          <w:rtl/>
        </w:rPr>
        <w:t xml:space="preserve">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م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ل</w:t>
      </w:r>
      <w:r w:rsidRPr="00F977A3">
        <w:rPr>
          <w:rFonts w:cs="B Nazanin"/>
          <w:szCs w:val="28"/>
          <w:rtl/>
        </w:rPr>
        <w:t xml:space="preserve"> بزن</w:t>
      </w:r>
      <w:r>
        <w:rPr>
          <w:rFonts w:cs="B Nazanin" w:hint="cs"/>
          <w:szCs w:val="28"/>
          <w:rtl/>
        </w:rPr>
        <w:t>ند</w:t>
      </w:r>
      <w:r w:rsidRPr="00F977A3">
        <w:rPr>
          <w:rFonts w:cs="B Nazanin"/>
          <w:szCs w:val="28"/>
          <w:rtl/>
        </w:rPr>
        <w:t>. اپل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ک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شن</w:t>
      </w:r>
      <w:r w:rsidRPr="00F977A3">
        <w:rPr>
          <w:rFonts w:cs="B Nazanin"/>
          <w:szCs w:val="28"/>
          <w:rtl/>
        </w:rPr>
        <w:t xml:space="preserve">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زمان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ارزشمندتر است که شبکه شما رو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آن باشد.</w:t>
      </w:r>
    </w:p>
    <w:p w14:paraId="11B90667" w14:textId="77777777" w:rsidR="002A3792" w:rsidRPr="00F977A3" w:rsidRDefault="002A3792" w:rsidP="002A3792">
      <w:pPr>
        <w:bidi/>
        <w:jc w:val="both"/>
        <w:rPr>
          <w:rFonts w:cs="B Nazanin"/>
          <w:szCs w:val="28"/>
        </w:rPr>
      </w:pPr>
    </w:p>
    <w:p w14:paraId="0237547F" w14:textId="77777777" w:rsidR="002A3792" w:rsidRDefault="002A3792" w:rsidP="002A3792">
      <w:pPr>
        <w:bidi/>
        <w:jc w:val="both"/>
        <w:rPr>
          <w:rFonts w:cs="B Nazanin"/>
          <w:szCs w:val="28"/>
          <w:rtl/>
        </w:rPr>
      </w:pPr>
      <w:r w:rsidRPr="00F977A3">
        <w:rPr>
          <w:rFonts w:cs="B Nazanin" w:hint="eastAsia"/>
          <w:szCs w:val="28"/>
          <w:rtl/>
        </w:rPr>
        <w:t>سا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</w:t>
      </w:r>
      <w:r w:rsidRPr="00F977A3">
        <w:rPr>
          <w:rFonts w:cs="B Nazanin"/>
          <w:szCs w:val="28"/>
          <w:rtl/>
        </w:rPr>
        <w:t xml:space="preserve"> برنامه</w:t>
      </w:r>
      <w:r>
        <w:rPr>
          <w:rFonts w:cs="B Nazanin" w:hint="cs"/>
          <w:szCs w:val="28"/>
          <w:rtl/>
        </w:rPr>
        <w:t>‌</w:t>
      </w:r>
      <w:r w:rsidRPr="00F977A3">
        <w:rPr>
          <w:rFonts w:cs="B Nazanin"/>
          <w:szCs w:val="28"/>
          <w:rtl/>
        </w:rPr>
        <w:t>ها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ارتباط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عبارتند از </w:t>
      </w:r>
      <w:proofErr w:type="spellStart"/>
      <w:r w:rsidRPr="00F977A3">
        <w:rPr>
          <w:rFonts w:cs="B Nazanin"/>
          <w:szCs w:val="28"/>
        </w:rPr>
        <w:t>KakaoTalk</w:t>
      </w:r>
      <w:proofErr w:type="spellEnd"/>
      <w:r w:rsidRPr="00F977A3">
        <w:rPr>
          <w:rFonts w:cs="B Nazanin"/>
          <w:szCs w:val="28"/>
          <w:rtl/>
        </w:rPr>
        <w:t xml:space="preserve"> (کره)، </w:t>
      </w:r>
      <w:r w:rsidRPr="00F977A3">
        <w:rPr>
          <w:rFonts w:cs="B Nazanin"/>
          <w:szCs w:val="28"/>
        </w:rPr>
        <w:t>Line</w:t>
      </w:r>
      <w:r w:rsidRPr="00F977A3">
        <w:rPr>
          <w:rFonts w:cs="B Nazanin"/>
          <w:szCs w:val="28"/>
          <w:rtl/>
        </w:rPr>
        <w:t xml:space="preserve"> (تا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وان،</w:t>
      </w:r>
      <w:r w:rsidRPr="00F977A3">
        <w:rPr>
          <w:rFonts w:cs="B Nazanin"/>
          <w:szCs w:val="28"/>
          <w:rtl/>
        </w:rPr>
        <w:t xml:space="preserve"> تا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لند،</w:t>
      </w:r>
      <w:r w:rsidRPr="00F977A3">
        <w:rPr>
          <w:rFonts w:cs="B Nazanin"/>
          <w:szCs w:val="28"/>
          <w:rtl/>
        </w:rPr>
        <w:t xml:space="preserve"> هنگ کنگ)، </w:t>
      </w:r>
      <w:r w:rsidRPr="00F977A3">
        <w:rPr>
          <w:rFonts w:cs="B Nazanin"/>
          <w:szCs w:val="28"/>
        </w:rPr>
        <w:t>Facebook Messenger</w:t>
      </w:r>
      <w:r w:rsidRPr="00F977A3">
        <w:rPr>
          <w:rFonts w:cs="B Nazanin"/>
          <w:szCs w:val="28"/>
          <w:rtl/>
        </w:rPr>
        <w:t xml:space="preserve"> (و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تنام،</w:t>
      </w:r>
      <w:r w:rsidRPr="00F977A3">
        <w:rPr>
          <w:rFonts w:cs="B Nazanin"/>
          <w:szCs w:val="28"/>
          <w:rtl/>
        </w:rPr>
        <w:t xml:space="preserve"> کامبوج، فرانسه)، </w:t>
      </w:r>
      <w:r w:rsidRPr="00F977A3">
        <w:rPr>
          <w:rFonts w:cs="B Nazanin"/>
          <w:szCs w:val="28"/>
        </w:rPr>
        <w:t>iMessage</w:t>
      </w:r>
      <w:r w:rsidRPr="00F977A3">
        <w:rPr>
          <w:rFonts w:cs="B Nazanin"/>
          <w:szCs w:val="28"/>
          <w:rtl/>
        </w:rPr>
        <w:t xml:space="preserve"> (ا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الات</w:t>
      </w:r>
      <w:r w:rsidRPr="00F977A3">
        <w:rPr>
          <w:rFonts w:cs="B Nazanin"/>
          <w:szCs w:val="28"/>
          <w:rtl/>
        </w:rPr>
        <w:t xml:space="preserve"> متحده). ا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برنامه‌ها همچن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ن</w:t>
      </w:r>
      <w:r w:rsidRPr="00F977A3">
        <w:rPr>
          <w:rFonts w:cs="B Nazanin"/>
          <w:szCs w:val="28"/>
          <w:rtl/>
        </w:rPr>
        <w:t xml:space="preserve"> در مناطق خاص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از جهان ارزشمندتر هستند، ز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را</w:t>
      </w:r>
      <w:r w:rsidRPr="00F977A3">
        <w:rPr>
          <w:rFonts w:cs="B Nazanin"/>
          <w:szCs w:val="28"/>
          <w:rtl/>
        </w:rPr>
        <w:t xml:space="preserve"> تعداد ب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 w:hint="eastAsia"/>
          <w:szCs w:val="28"/>
          <w:rtl/>
        </w:rPr>
        <w:t>شتر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از جامعه در آن برنامه ار</w:t>
      </w:r>
      <w:r w:rsidRPr="00F977A3">
        <w:rPr>
          <w:rFonts w:cs="B Nazanin" w:hint="eastAsia"/>
          <w:szCs w:val="28"/>
          <w:rtl/>
        </w:rPr>
        <w:t>تباط</w:t>
      </w:r>
      <w:r w:rsidRPr="00F977A3">
        <w:rPr>
          <w:rFonts w:cs="B Nazanin" w:hint="cs"/>
          <w:szCs w:val="28"/>
          <w:rtl/>
        </w:rPr>
        <w:t>ی</w:t>
      </w:r>
      <w:r w:rsidRPr="00F977A3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هستند</w:t>
      </w:r>
      <w:r w:rsidRPr="00F977A3">
        <w:rPr>
          <w:rFonts w:cs="B Nazanin"/>
          <w:szCs w:val="28"/>
          <w:rtl/>
        </w:rPr>
        <w:t>.</w:t>
      </w:r>
    </w:p>
    <w:p w14:paraId="1FB12CA8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  <w:r w:rsidRPr="00B34C9D">
        <w:rPr>
          <w:rFonts w:cs="B Nazanin"/>
          <w:szCs w:val="28"/>
          <w:rtl/>
        </w:rPr>
        <w:lastRenderedPageBreak/>
        <w:t>به دل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ل</w:t>
      </w:r>
      <w:r w:rsidRPr="00B34C9D">
        <w:rPr>
          <w:rFonts w:cs="B Nazanin"/>
          <w:szCs w:val="28"/>
          <w:rtl/>
        </w:rPr>
        <w:t xml:space="preserve"> و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ژگ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ها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مق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اس</w:t>
      </w:r>
      <w:r w:rsidRPr="00B34C9D">
        <w:rPr>
          <w:rFonts w:cs="B Nazanin"/>
          <w:szCs w:val="28"/>
          <w:rtl/>
        </w:rPr>
        <w:t xml:space="preserve"> پذ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ر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با اثرات شبکه، بس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ار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از شرکت ها م</w:t>
      </w:r>
      <w:r w:rsidRPr="00B34C9D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خواهند با اثرات شبکه بر بازار تسلط پ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دا</w:t>
      </w:r>
      <w:r w:rsidRPr="00B34C9D">
        <w:rPr>
          <w:rFonts w:cs="B Nazanin"/>
          <w:szCs w:val="28"/>
          <w:rtl/>
        </w:rPr>
        <w:t xml:space="preserve"> کنند. اما سخت است. همانطور که گفته شد، انواع مختلف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از اثرات شبکه وجود دارد.</w:t>
      </w:r>
    </w:p>
    <w:p w14:paraId="6B0AFC6D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</w:p>
    <w:p w14:paraId="1F82D8D0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خلاصه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ساده از انواع مختلف اثرات شبکه:</w:t>
      </w:r>
    </w:p>
    <w:p w14:paraId="79C456BC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</w:p>
    <w:p w14:paraId="7C406CD2" w14:textId="77777777" w:rsidR="002A3792" w:rsidRPr="00B34C9D" w:rsidRDefault="002A3792" w:rsidP="002A3792">
      <w:pPr>
        <w:pStyle w:val="ListParagraph"/>
        <w:numPr>
          <w:ilvl w:val="0"/>
          <w:numId w:val="21"/>
        </w:num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مستق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م</w:t>
      </w:r>
      <w:r w:rsidRPr="00B34C9D">
        <w:rPr>
          <w:rFonts w:cs="B Nazanin"/>
          <w:szCs w:val="28"/>
          <w:rtl/>
        </w:rPr>
        <w:t>: قطار، جاده و بزرگراه</w:t>
      </w:r>
    </w:p>
    <w:p w14:paraId="4E9B9E50" w14:textId="77777777" w:rsidR="002A3792" w:rsidRPr="00B34C9D" w:rsidRDefault="002A3792" w:rsidP="002A3792">
      <w:pPr>
        <w:pStyle w:val="ListParagraph"/>
        <w:numPr>
          <w:ilvl w:val="0"/>
          <w:numId w:val="21"/>
        </w:num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دو</w:t>
      </w:r>
      <w:r w:rsidRPr="00B34C9D">
        <w:rPr>
          <w:rFonts w:cs="B Nazanin"/>
          <w:szCs w:val="28"/>
          <w:rtl/>
        </w:rPr>
        <w:t xml:space="preserve"> طرفه: </w:t>
      </w:r>
      <w:r w:rsidRPr="00B34C9D">
        <w:rPr>
          <w:rFonts w:cs="B Nazanin"/>
          <w:szCs w:val="28"/>
        </w:rPr>
        <w:t>uber</w:t>
      </w:r>
      <w:r w:rsidRPr="00B34C9D">
        <w:rPr>
          <w:rFonts w:cs="B Nazanin"/>
          <w:szCs w:val="28"/>
          <w:rtl/>
        </w:rPr>
        <w:t xml:space="preserve">، </w:t>
      </w:r>
      <w:proofErr w:type="spellStart"/>
      <w:r w:rsidRPr="00B34C9D">
        <w:rPr>
          <w:rFonts w:cs="B Nazanin"/>
          <w:szCs w:val="28"/>
        </w:rPr>
        <w:t>airbnb</w:t>
      </w:r>
      <w:proofErr w:type="spellEnd"/>
      <w:r w:rsidRPr="00B34C9D">
        <w:rPr>
          <w:rFonts w:cs="B Nazanin"/>
          <w:szCs w:val="28"/>
          <w:rtl/>
        </w:rPr>
        <w:t xml:space="preserve">، </w:t>
      </w:r>
      <w:r w:rsidRPr="00B34C9D">
        <w:rPr>
          <w:rFonts w:cs="B Nazanin"/>
          <w:szCs w:val="28"/>
        </w:rPr>
        <w:t>tinder</w:t>
      </w:r>
    </w:p>
    <w:p w14:paraId="43153DCD" w14:textId="77777777" w:rsidR="002A3792" w:rsidRPr="00B34C9D" w:rsidRDefault="002A3792" w:rsidP="002A3792">
      <w:pPr>
        <w:pStyle w:val="ListParagraph"/>
        <w:numPr>
          <w:ilvl w:val="0"/>
          <w:numId w:val="21"/>
        </w:num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داده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 xml:space="preserve">ها: </w:t>
      </w:r>
      <w:r>
        <w:rPr>
          <w:rFonts w:cs="B Nazanin" w:hint="cs"/>
          <w:szCs w:val="28"/>
          <w:rtl/>
        </w:rPr>
        <w:t>گوگل</w:t>
      </w:r>
      <w:r w:rsidRPr="00B34C9D">
        <w:rPr>
          <w:rFonts w:cs="B Nazanin"/>
          <w:szCs w:val="28"/>
          <w:rtl/>
        </w:rPr>
        <w:t xml:space="preserve">، </w:t>
      </w:r>
      <w:r>
        <w:rPr>
          <w:rFonts w:cs="B Nazanin" w:hint="cs"/>
          <w:szCs w:val="28"/>
          <w:rtl/>
        </w:rPr>
        <w:t>ویز</w:t>
      </w:r>
      <w:r>
        <w:rPr>
          <w:rStyle w:val="FootnoteReference"/>
          <w:rFonts w:cs="B Nazanin"/>
          <w:szCs w:val="28"/>
          <w:rtl/>
        </w:rPr>
        <w:footnoteReference w:id="165"/>
      </w:r>
      <w:r w:rsidRPr="00B34C9D">
        <w:rPr>
          <w:rFonts w:cs="B Nazanin"/>
          <w:szCs w:val="28"/>
          <w:rtl/>
        </w:rPr>
        <w:t xml:space="preserve">، </w:t>
      </w:r>
      <w:r>
        <w:rPr>
          <w:rFonts w:cs="B Nazanin" w:hint="cs"/>
          <w:szCs w:val="28"/>
          <w:rtl/>
        </w:rPr>
        <w:t>آمازون</w:t>
      </w:r>
      <w:r>
        <w:rPr>
          <w:rStyle w:val="FootnoteReference"/>
          <w:rFonts w:cs="B Nazanin"/>
          <w:szCs w:val="28"/>
          <w:rtl/>
        </w:rPr>
        <w:footnoteReference w:id="166"/>
      </w:r>
      <w:r w:rsidRPr="00B34C9D">
        <w:rPr>
          <w:rFonts w:cs="B Nazanin"/>
          <w:szCs w:val="28"/>
          <w:rtl/>
        </w:rPr>
        <w:t xml:space="preserve"> (داده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ها برا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ارزش محصول</w:t>
      </w:r>
      <w:r>
        <w:rPr>
          <w:rFonts w:cs="B Nazanin" w:hint="cs"/>
          <w:szCs w:val="28"/>
          <w:rtl/>
        </w:rPr>
        <w:t>،</w:t>
      </w:r>
      <w:r w:rsidRPr="00B34C9D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هسته اصلی</w:t>
      </w:r>
      <w:r w:rsidRPr="00B34C9D">
        <w:rPr>
          <w:rFonts w:cs="B Nazanin"/>
          <w:szCs w:val="28"/>
          <w:rtl/>
        </w:rPr>
        <w:t xml:space="preserve"> هستند)</w:t>
      </w:r>
    </w:p>
    <w:p w14:paraId="20F0BA0A" w14:textId="77777777" w:rsidR="002A3792" w:rsidRPr="00B34C9D" w:rsidRDefault="002A3792" w:rsidP="002A3792">
      <w:pPr>
        <w:pStyle w:val="ListParagraph"/>
        <w:numPr>
          <w:ilvl w:val="0"/>
          <w:numId w:val="21"/>
        </w:num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عملکرد</w:t>
      </w:r>
      <w:r w:rsidRPr="00B34C9D">
        <w:rPr>
          <w:rFonts w:cs="B Nazanin"/>
          <w:szCs w:val="28"/>
          <w:rtl/>
        </w:rPr>
        <w:t xml:space="preserve"> فناور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: </w:t>
      </w:r>
      <w:r w:rsidRPr="00B34C9D">
        <w:rPr>
          <w:rFonts w:cs="B Nazanin"/>
          <w:szCs w:val="28"/>
        </w:rPr>
        <w:t>VPN</w:t>
      </w:r>
      <w:r w:rsidRPr="00B34C9D">
        <w:rPr>
          <w:rFonts w:cs="B Nazanin"/>
          <w:szCs w:val="28"/>
          <w:rtl/>
        </w:rPr>
        <w:t>، ب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ت</w:t>
      </w:r>
      <w:r w:rsidRPr="00B34C9D">
        <w:rPr>
          <w:rFonts w:cs="B Nazanin"/>
          <w:szCs w:val="28"/>
          <w:rtl/>
        </w:rPr>
        <w:t xml:space="preserve"> تورنت</w:t>
      </w:r>
    </w:p>
    <w:p w14:paraId="4E1DDFEF" w14:textId="77777777" w:rsidR="002A3792" w:rsidRPr="00B34C9D" w:rsidRDefault="002A3792" w:rsidP="002A3792">
      <w:pPr>
        <w:pStyle w:val="ListParagraph"/>
        <w:numPr>
          <w:ilvl w:val="0"/>
          <w:numId w:val="21"/>
        </w:num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اجتماع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>: زبان، عقا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د،</w:t>
      </w:r>
      <w:r w:rsidRPr="00B34C9D">
        <w:rPr>
          <w:rFonts w:cs="B Nazanin"/>
          <w:szCs w:val="28"/>
          <w:rtl/>
        </w:rPr>
        <w:t xml:space="preserve"> مذهب، واحد پول، تئور</w:t>
      </w:r>
      <w:r w:rsidRPr="00B34C9D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ها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توطئه</w:t>
      </w:r>
      <w:r>
        <w:rPr>
          <w:rStyle w:val="FootnoteReference"/>
          <w:rFonts w:cs="B Nazanin"/>
          <w:szCs w:val="28"/>
          <w:rtl/>
        </w:rPr>
        <w:footnoteReference w:id="167"/>
      </w:r>
    </w:p>
    <w:p w14:paraId="6B24A68B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</w:p>
    <w:p w14:paraId="781610B6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هنگام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که 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ک</w:t>
      </w:r>
      <w:r w:rsidRPr="00B34C9D">
        <w:rPr>
          <w:rFonts w:cs="B Nazanin"/>
          <w:szCs w:val="28"/>
          <w:rtl/>
        </w:rPr>
        <w:t xml:space="preserve"> شرکت دفاع خود را با اثرات شبکه 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جاد</w:t>
      </w:r>
      <w:r w:rsidRPr="00B34C9D">
        <w:rPr>
          <w:rFonts w:cs="B Nazanin"/>
          <w:szCs w:val="28"/>
          <w:rtl/>
        </w:rPr>
        <w:t xml:space="preserve"> م</w:t>
      </w:r>
      <w:r w:rsidRPr="00B34C9D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کند، ما شاهد نت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جه</w:t>
      </w:r>
      <w:r w:rsidRPr="00B34C9D">
        <w:rPr>
          <w:rFonts w:cs="B Nazanin"/>
          <w:szCs w:val="28"/>
          <w:rtl/>
        </w:rPr>
        <w:t xml:space="preserve"> مشترک تعداد کم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از شرکت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ها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بزرگ مسلط هست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م</w:t>
      </w:r>
      <w:r w:rsidRPr="00B34C9D">
        <w:rPr>
          <w:rFonts w:cs="B Nazanin"/>
          <w:szCs w:val="28"/>
          <w:rtl/>
        </w:rPr>
        <w:t>.</w:t>
      </w:r>
    </w:p>
    <w:p w14:paraId="018C1DD1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</w:p>
    <w:p w14:paraId="77608C9A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پس،</w:t>
      </w:r>
      <w:r w:rsidRPr="00B34C9D">
        <w:rPr>
          <w:rFonts w:cs="B Nazanin"/>
          <w:szCs w:val="28"/>
          <w:rtl/>
        </w:rPr>
        <w:t xml:space="preserve"> اثرات شبکه در فضا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توکن</w:t>
      </w:r>
      <w:r w:rsidRPr="00B34C9D">
        <w:rPr>
          <w:rFonts w:cs="B Nazanin"/>
          <w:szCs w:val="28"/>
          <w:rtl/>
        </w:rPr>
        <w:t xml:space="preserve"> چ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ست؟</w:t>
      </w:r>
    </w:p>
    <w:p w14:paraId="4DFEDA32" w14:textId="77777777" w:rsidR="002A3792" w:rsidRPr="00B34C9D" w:rsidRDefault="002A3792" w:rsidP="002A3792">
      <w:pPr>
        <w:bidi/>
        <w:jc w:val="both"/>
        <w:rPr>
          <w:rFonts w:cs="B Nazanin"/>
          <w:szCs w:val="28"/>
        </w:rPr>
      </w:pPr>
    </w:p>
    <w:p w14:paraId="450584E8" w14:textId="77777777" w:rsidR="002A3792" w:rsidRPr="00DC260D" w:rsidRDefault="002A3792" w:rsidP="002A3792">
      <w:pPr>
        <w:bidi/>
        <w:jc w:val="both"/>
        <w:rPr>
          <w:rFonts w:cs="B Nazanin"/>
          <w:szCs w:val="28"/>
        </w:rPr>
      </w:pPr>
      <w:r w:rsidRPr="00B34C9D">
        <w:rPr>
          <w:rFonts w:cs="B Nazanin" w:hint="eastAsia"/>
          <w:szCs w:val="28"/>
          <w:rtl/>
        </w:rPr>
        <w:t>در</w:t>
      </w:r>
      <w:r w:rsidRPr="00B34C9D">
        <w:rPr>
          <w:rFonts w:cs="B Nazanin"/>
          <w:szCs w:val="28"/>
          <w:rtl/>
        </w:rPr>
        <w:t xml:space="preserve"> فضا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د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ج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تال،</w:t>
      </w:r>
      <w:r w:rsidRPr="00B34C9D">
        <w:rPr>
          <w:rFonts w:cs="B Nazanin"/>
          <w:szCs w:val="28"/>
          <w:rtl/>
        </w:rPr>
        <w:t xml:space="preserve"> کسب‌وکارها</w:t>
      </w:r>
      <w:r w:rsidRPr="00B34C9D">
        <w:rPr>
          <w:rFonts w:cs="B Nazanin" w:hint="cs"/>
          <w:szCs w:val="28"/>
          <w:rtl/>
        </w:rPr>
        <w:t>یی</w:t>
      </w:r>
      <w:r w:rsidRPr="00B34C9D">
        <w:rPr>
          <w:rFonts w:cs="B Nazanin"/>
          <w:szCs w:val="28"/>
          <w:rtl/>
        </w:rPr>
        <w:t xml:space="preserve"> که به دنبال رقابت با صاحبان دارا</w:t>
      </w:r>
      <w:r w:rsidRPr="00B34C9D">
        <w:rPr>
          <w:rFonts w:cs="B Nazanin" w:hint="cs"/>
          <w:szCs w:val="28"/>
          <w:rtl/>
        </w:rPr>
        <w:t>یی‌</w:t>
      </w:r>
      <w:r w:rsidRPr="00B34C9D">
        <w:rPr>
          <w:rFonts w:cs="B Nazanin" w:hint="eastAsia"/>
          <w:szCs w:val="28"/>
          <w:rtl/>
        </w:rPr>
        <w:t>ها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مق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اس‌پذ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ر</w:t>
      </w:r>
      <w:r w:rsidRPr="00B34C9D">
        <w:rPr>
          <w:rFonts w:cs="B Nazanin"/>
          <w:szCs w:val="28"/>
          <w:rtl/>
        </w:rPr>
        <w:t xml:space="preserve"> هستند در موقع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ت</w:t>
      </w:r>
      <w:r w:rsidRPr="00B34C9D">
        <w:rPr>
          <w:rFonts w:cs="B Nazanin"/>
          <w:szCs w:val="28"/>
          <w:rtl/>
        </w:rPr>
        <w:t xml:space="preserve"> سخت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/>
          <w:szCs w:val="28"/>
          <w:rtl/>
        </w:rPr>
        <w:t xml:space="preserve"> قرار دارند. </w:t>
      </w:r>
      <w:r>
        <w:rPr>
          <w:rFonts w:cs="B Nazanin" w:hint="cs"/>
          <w:szCs w:val="28"/>
          <w:rtl/>
        </w:rPr>
        <w:t xml:space="preserve">یک </w:t>
      </w:r>
      <w:r w:rsidRPr="00B34C9D">
        <w:rPr>
          <w:rFonts w:cs="B Nazanin"/>
          <w:szCs w:val="28"/>
          <w:rtl/>
        </w:rPr>
        <w:t>برنده تمام سنار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و</w:t>
      </w:r>
      <w:r w:rsidRPr="00B34C9D">
        <w:rPr>
          <w:rFonts w:cs="B Nazanin"/>
          <w:szCs w:val="28"/>
          <w:rtl/>
        </w:rPr>
        <w:t xml:space="preserve"> را </w:t>
      </w:r>
      <w:r>
        <w:rPr>
          <w:rFonts w:cs="B Nazanin" w:hint="cs"/>
          <w:szCs w:val="28"/>
          <w:rtl/>
        </w:rPr>
        <w:t xml:space="preserve">بدست </w:t>
      </w:r>
      <w:r w:rsidRPr="00B34C9D">
        <w:rPr>
          <w:rFonts w:cs="B Nazanin"/>
          <w:szCs w:val="28"/>
          <w:rtl/>
        </w:rPr>
        <w:t>م</w:t>
      </w:r>
      <w:r w:rsidRPr="00B34C9D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B34C9D">
        <w:rPr>
          <w:rFonts w:cs="B Nazanin"/>
          <w:szCs w:val="28"/>
          <w:rtl/>
        </w:rPr>
        <w:t>گ</w:t>
      </w:r>
      <w:r w:rsidRPr="00B34C9D">
        <w:rPr>
          <w:rFonts w:cs="B Nazanin" w:hint="cs"/>
          <w:szCs w:val="28"/>
          <w:rtl/>
        </w:rPr>
        <w:t>ی</w:t>
      </w:r>
      <w:r w:rsidRPr="00B34C9D">
        <w:rPr>
          <w:rFonts w:cs="B Nazanin" w:hint="eastAsia"/>
          <w:szCs w:val="28"/>
          <w:rtl/>
        </w:rPr>
        <w:t>رد</w:t>
      </w:r>
      <w:r w:rsidRPr="00B34C9D">
        <w:rPr>
          <w:rFonts w:cs="B Nazanin"/>
          <w:szCs w:val="28"/>
          <w:rtl/>
        </w:rPr>
        <w:t xml:space="preserve">. </w:t>
      </w:r>
      <w:r w:rsidRPr="00DC260D">
        <w:rPr>
          <w:rFonts w:cs="B Nazanin"/>
          <w:szCs w:val="28"/>
          <w:rtl/>
        </w:rPr>
        <w:t>به اتر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وم</w:t>
      </w:r>
      <w:r w:rsidRPr="00DC260D">
        <w:rPr>
          <w:rFonts w:cs="B Nazanin"/>
          <w:szCs w:val="28"/>
          <w:rtl/>
        </w:rPr>
        <w:t xml:space="preserve"> و شبکه آن</w:t>
      </w:r>
      <w:r>
        <w:rPr>
          <w:rFonts w:cs="B Nazanin" w:hint="cs"/>
          <w:szCs w:val="28"/>
          <w:rtl/>
        </w:rPr>
        <w:t xml:space="preserve"> برای ترویج یا تبلیغ اتریوم به عنوان جریان اصلی برای پذیرش </w:t>
      </w:r>
      <w:r w:rsidRPr="00DC260D">
        <w:rPr>
          <w:rFonts w:cs="B Nazanin"/>
          <w:szCs w:val="28"/>
          <w:rtl/>
        </w:rPr>
        <w:t xml:space="preserve">و خدمات </w:t>
      </w:r>
      <w:r>
        <w:rPr>
          <w:rFonts w:cs="B Nazanin" w:hint="cs"/>
          <w:szCs w:val="28"/>
          <w:rtl/>
        </w:rPr>
        <w:t>پشتیبانی</w:t>
      </w:r>
      <w:r w:rsidRPr="00DC260D">
        <w:rPr>
          <w:rFonts w:cs="B Nazanin"/>
          <w:szCs w:val="28"/>
          <w:rtl/>
        </w:rPr>
        <w:t xml:space="preserve"> آن برا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افزا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ش</w:t>
      </w:r>
      <w:r w:rsidRPr="00DC260D">
        <w:rPr>
          <w:rFonts w:cs="B Nazanin"/>
          <w:szCs w:val="28"/>
          <w:rtl/>
        </w:rPr>
        <w:t xml:space="preserve"> اثرات شبکه نگاه کن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د</w:t>
      </w:r>
      <w:r w:rsidRPr="00DC260D">
        <w:rPr>
          <w:rFonts w:cs="B Nazanin"/>
          <w:szCs w:val="28"/>
          <w:rtl/>
        </w:rPr>
        <w:t>. رقابت با آنها سخت است. آنها بودجه 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برا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ترویج یا تبلیغ</w:t>
      </w:r>
      <w:r w:rsidRPr="00DC260D">
        <w:rPr>
          <w:rFonts w:cs="B Nazanin"/>
          <w:szCs w:val="28"/>
          <w:rtl/>
        </w:rPr>
        <w:t xml:space="preserve"> عملکرد فناور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،</w:t>
      </w:r>
      <w:r w:rsidRPr="00DC260D">
        <w:rPr>
          <w:rFonts w:cs="B Nazanin"/>
          <w:szCs w:val="28"/>
          <w:rtl/>
        </w:rPr>
        <w:t xml:space="preserve"> استفاده از 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ک</w:t>
      </w:r>
      <w:r w:rsidRPr="00DC260D">
        <w:rPr>
          <w:rFonts w:cs="B Nazanin"/>
          <w:szCs w:val="28"/>
          <w:rtl/>
        </w:rPr>
        <w:t xml:space="preserve"> زبان برنامه نو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س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جد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د</w:t>
      </w:r>
      <w:r w:rsidRPr="00DC260D">
        <w:rPr>
          <w:rFonts w:cs="B Nazanin"/>
          <w:szCs w:val="28"/>
          <w:rtl/>
        </w:rPr>
        <w:t xml:space="preserve"> دارند و </w:t>
      </w:r>
      <w:r>
        <w:rPr>
          <w:rFonts w:cs="B Nazanin" w:hint="cs"/>
          <w:szCs w:val="28"/>
          <w:rtl/>
        </w:rPr>
        <w:t>وقتی</w:t>
      </w:r>
      <w:r w:rsidRPr="00DC260D">
        <w:rPr>
          <w:rFonts w:cs="B Nazanin"/>
          <w:szCs w:val="28"/>
          <w:rtl/>
        </w:rPr>
        <w:t xml:space="preserve"> مردم در مورد بلاکچ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و ب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ت</w:t>
      </w:r>
      <w:r w:rsidRPr="00DC260D">
        <w:rPr>
          <w:rFonts w:cs="B Nazanin"/>
          <w:szCs w:val="28"/>
          <w:rtl/>
        </w:rPr>
        <w:t>کو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صحبت م</w:t>
      </w:r>
      <w:r w:rsidRPr="00DC260D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DC260D">
        <w:rPr>
          <w:rFonts w:cs="B Nazanin"/>
          <w:szCs w:val="28"/>
          <w:rtl/>
        </w:rPr>
        <w:t>کنند</w:t>
      </w:r>
      <w:r>
        <w:rPr>
          <w:rFonts w:cs="B Nazanin" w:hint="cs"/>
          <w:szCs w:val="28"/>
          <w:rtl/>
        </w:rPr>
        <w:t>،</w:t>
      </w:r>
      <w:r w:rsidRPr="00DC260D">
        <w:rPr>
          <w:rFonts w:cs="B Nazanin"/>
          <w:szCs w:val="28"/>
          <w:rtl/>
        </w:rPr>
        <w:t xml:space="preserve"> اتر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وم</w:t>
      </w:r>
      <w:r w:rsidRPr="00DC260D">
        <w:rPr>
          <w:rFonts w:cs="B Nazanin"/>
          <w:szCs w:val="28"/>
          <w:rtl/>
        </w:rPr>
        <w:t xml:space="preserve"> به 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ک اصطلاح </w:t>
      </w:r>
      <w:r>
        <w:rPr>
          <w:rFonts w:cs="B Nazanin" w:hint="cs"/>
          <w:szCs w:val="28"/>
          <w:rtl/>
        </w:rPr>
        <w:t xml:space="preserve">در </w:t>
      </w:r>
      <w:r w:rsidRPr="00DC260D">
        <w:rPr>
          <w:rFonts w:cs="B Nazanin"/>
          <w:szCs w:val="28"/>
          <w:rtl/>
        </w:rPr>
        <w:t>زبان</w:t>
      </w:r>
      <w:r>
        <w:rPr>
          <w:rFonts w:cs="B Nazanin" w:hint="cs"/>
          <w:szCs w:val="28"/>
          <w:rtl/>
        </w:rPr>
        <w:t>‌ها</w:t>
      </w:r>
      <w:r w:rsidRPr="00DC260D">
        <w:rPr>
          <w:rFonts w:cs="B Nazanin"/>
          <w:szCs w:val="28"/>
          <w:rtl/>
        </w:rPr>
        <w:t xml:space="preserve"> تبد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ل</w:t>
      </w:r>
      <w:r w:rsidRPr="00DC260D">
        <w:rPr>
          <w:rFonts w:cs="B Nazanin"/>
          <w:szCs w:val="28"/>
          <w:rtl/>
        </w:rPr>
        <w:t xml:space="preserve"> شده</w:t>
      </w:r>
      <w:r>
        <w:rPr>
          <w:rFonts w:cs="B Nazanin" w:hint="cs"/>
          <w:szCs w:val="28"/>
          <w:rtl/>
        </w:rPr>
        <w:t>‌</w:t>
      </w:r>
      <w:r w:rsidRPr="00DC260D">
        <w:rPr>
          <w:rFonts w:cs="B Nazanin"/>
          <w:szCs w:val="28"/>
          <w:rtl/>
        </w:rPr>
        <w:t>است.</w:t>
      </w:r>
    </w:p>
    <w:p w14:paraId="7FC8A2D3" w14:textId="77777777" w:rsidR="002A3792" w:rsidRPr="00DC260D" w:rsidRDefault="002A3792" w:rsidP="002A3792">
      <w:pPr>
        <w:bidi/>
        <w:jc w:val="both"/>
        <w:rPr>
          <w:rFonts w:cs="B Nazanin"/>
          <w:szCs w:val="28"/>
        </w:rPr>
      </w:pPr>
    </w:p>
    <w:p w14:paraId="4F1B8418" w14:textId="77777777" w:rsidR="002A3792" w:rsidRDefault="002A3792" w:rsidP="002A3792">
      <w:pPr>
        <w:bidi/>
        <w:jc w:val="both"/>
        <w:rPr>
          <w:rFonts w:cs="B Nazanin"/>
          <w:szCs w:val="28"/>
          <w:rtl/>
        </w:rPr>
      </w:pPr>
      <w:r>
        <w:rPr>
          <w:rFonts w:cs="B Nazanin" w:hint="cs"/>
          <w:szCs w:val="28"/>
          <w:rtl/>
        </w:rPr>
        <w:lastRenderedPageBreak/>
        <w:t>دیفای</w:t>
      </w:r>
      <w:r>
        <w:rPr>
          <w:rStyle w:val="FootnoteReference"/>
          <w:rFonts w:cs="B Nazanin"/>
          <w:szCs w:val="28"/>
          <w:rtl/>
        </w:rPr>
        <w:footnoteReference w:id="168"/>
      </w:r>
      <w:r w:rsidRPr="00DC260D">
        <w:rPr>
          <w:rFonts w:cs="B Nazanin"/>
          <w:szCs w:val="28"/>
          <w:rtl/>
        </w:rPr>
        <w:t>، ن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مه</w:t>
      </w:r>
      <w:r w:rsidRPr="00DC260D">
        <w:rPr>
          <w:rFonts w:cs="B Nazanin"/>
          <w:szCs w:val="28"/>
          <w:rtl/>
        </w:rPr>
        <w:t xml:space="preserve"> دوم 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کتاب، عمدتاً بر رو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بلاکچ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اتر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وم</w:t>
      </w:r>
      <w:r w:rsidRPr="00DC260D">
        <w:rPr>
          <w:rFonts w:cs="B Nazanin"/>
          <w:szCs w:val="28"/>
          <w:rtl/>
        </w:rPr>
        <w:t xml:space="preserve"> ساخته شده</w:t>
      </w:r>
      <w:r>
        <w:rPr>
          <w:rFonts w:cs="B Nazanin" w:hint="cs"/>
          <w:szCs w:val="28"/>
          <w:rtl/>
        </w:rPr>
        <w:t>‌</w:t>
      </w:r>
      <w:r w:rsidRPr="00DC260D">
        <w:rPr>
          <w:rFonts w:cs="B Nazanin"/>
          <w:szCs w:val="28"/>
          <w:rtl/>
        </w:rPr>
        <w:t>است. 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بدان معناست که دارا</w:t>
      </w:r>
      <w:r w:rsidRPr="00DC260D">
        <w:rPr>
          <w:rFonts w:cs="B Nazanin" w:hint="cs"/>
          <w:szCs w:val="28"/>
          <w:rtl/>
        </w:rPr>
        <w:t>یی‌</w:t>
      </w:r>
      <w:r w:rsidRPr="00DC260D">
        <w:rPr>
          <w:rFonts w:cs="B Nazanin" w:hint="eastAsia"/>
          <w:szCs w:val="28"/>
          <w:rtl/>
        </w:rPr>
        <w:t>ها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کر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پتو</w:t>
      </w:r>
      <w:r w:rsidRPr="00DC260D">
        <w:rPr>
          <w:rFonts w:cs="B Nazanin"/>
          <w:szCs w:val="28"/>
          <w:rtl/>
        </w:rPr>
        <w:t xml:space="preserve"> م</w:t>
      </w:r>
      <w:r w:rsidRPr="00DC260D">
        <w:rPr>
          <w:rFonts w:cs="B Nazanin" w:hint="cs"/>
          <w:szCs w:val="28"/>
          <w:rtl/>
        </w:rPr>
        <w:t>ی‌</w:t>
      </w:r>
      <w:r w:rsidRPr="00DC260D">
        <w:rPr>
          <w:rFonts w:cs="B Nazanin" w:hint="eastAsia"/>
          <w:szCs w:val="28"/>
          <w:rtl/>
        </w:rPr>
        <w:t>توانند</w:t>
      </w:r>
      <w:r w:rsidRPr="00DC260D">
        <w:rPr>
          <w:rFonts w:cs="B Nazanin"/>
          <w:szCs w:val="28"/>
          <w:rtl/>
        </w:rPr>
        <w:t xml:space="preserve"> با 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کد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گر</w:t>
      </w:r>
      <w:r w:rsidRPr="00DC260D">
        <w:rPr>
          <w:rFonts w:cs="B Nazanin"/>
          <w:szCs w:val="28"/>
          <w:rtl/>
        </w:rPr>
        <w:t xml:space="preserve"> صحبت کنند و پروتکل‌ها م</w:t>
      </w:r>
      <w:r w:rsidRPr="00DC260D">
        <w:rPr>
          <w:rFonts w:cs="B Nazanin" w:hint="cs"/>
          <w:szCs w:val="28"/>
          <w:rtl/>
        </w:rPr>
        <w:t>ی‌</w:t>
      </w:r>
      <w:r w:rsidRPr="00DC260D">
        <w:rPr>
          <w:rFonts w:cs="B Nazanin" w:hint="eastAsia"/>
          <w:szCs w:val="28"/>
          <w:rtl/>
        </w:rPr>
        <w:t>توانند</w:t>
      </w:r>
      <w:r w:rsidRPr="00DC260D">
        <w:rPr>
          <w:rFonts w:cs="B Nazanin"/>
          <w:szCs w:val="28"/>
          <w:rtl/>
        </w:rPr>
        <w:t xml:space="preserve"> به 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کد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گر</w:t>
      </w:r>
      <w:r w:rsidRPr="00DC260D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تعامل داشته باشند</w:t>
      </w:r>
      <w:r w:rsidRPr="00DC260D">
        <w:rPr>
          <w:rFonts w:cs="B Nazanin"/>
          <w:szCs w:val="28"/>
          <w:rtl/>
        </w:rPr>
        <w:t xml:space="preserve"> و داده‌ها و اطلاعات را انتقال دهند. به هم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ن</w:t>
      </w:r>
      <w:r w:rsidRPr="00DC260D">
        <w:rPr>
          <w:rFonts w:cs="B Nazanin"/>
          <w:szCs w:val="28"/>
          <w:rtl/>
        </w:rPr>
        <w:t xml:space="preserve"> دل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ل</w:t>
      </w:r>
      <w:r w:rsidRPr="00DC260D">
        <w:rPr>
          <w:rFonts w:cs="B Nazanin"/>
          <w:szCs w:val="28"/>
          <w:rtl/>
        </w:rPr>
        <w:t xml:space="preserve"> است که فضا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دیفای</w:t>
      </w:r>
      <w:r w:rsidRPr="00DC260D">
        <w:rPr>
          <w:rFonts w:cs="B Nazanin"/>
          <w:szCs w:val="28"/>
          <w:rtl/>
        </w:rPr>
        <w:t xml:space="preserve"> بالغ‌تر و </w:t>
      </w:r>
      <w:r w:rsidRPr="00DC260D">
        <w:rPr>
          <w:rFonts w:cs="B Nazanin" w:hint="eastAsia"/>
          <w:szCs w:val="28"/>
          <w:rtl/>
        </w:rPr>
        <w:t>اشباع‌تر</w:t>
      </w:r>
      <w:r w:rsidRPr="00DC260D">
        <w:rPr>
          <w:rFonts w:cs="B Nazanin"/>
          <w:szCs w:val="28"/>
          <w:rtl/>
        </w:rPr>
        <w:t xml:space="preserve"> است، ز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را</w:t>
      </w:r>
      <w:r w:rsidRPr="00DC260D">
        <w:rPr>
          <w:rFonts w:cs="B Nazanin"/>
          <w:szCs w:val="28"/>
          <w:rtl/>
        </w:rPr>
        <w:t xml:space="preserve"> دارا</w:t>
      </w:r>
      <w:r w:rsidRPr="00DC260D">
        <w:rPr>
          <w:rFonts w:cs="B Nazanin" w:hint="cs"/>
          <w:szCs w:val="28"/>
          <w:rtl/>
        </w:rPr>
        <w:t>یی‌</w:t>
      </w:r>
      <w:r w:rsidRPr="00DC260D">
        <w:rPr>
          <w:rFonts w:cs="B Nazanin" w:hint="eastAsia"/>
          <w:szCs w:val="28"/>
          <w:rtl/>
        </w:rPr>
        <w:t>ها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رمزنگار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قابل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ت</w:t>
      </w:r>
      <w:r w:rsidRPr="00DC260D">
        <w:rPr>
          <w:rFonts w:cs="B Nazanin"/>
          <w:szCs w:val="28"/>
          <w:rtl/>
        </w:rPr>
        <w:t xml:space="preserve"> استفاده</w:t>
      </w:r>
      <w:r>
        <w:rPr>
          <w:rStyle w:val="FootnoteReference"/>
          <w:rFonts w:cs="B Nazanin"/>
          <w:szCs w:val="28"/>
          <w:rtl/>
        </w:rPr>
        <w:footnoteReference w:id="169"/>
      </w:r>
      <w:r w:rsidRPr="00DC260D">
        <w:rPr>
          <w:rFonts w:cs="B Nazanin"/>
          <w:szCs w:val="28"/>
          <w:rtl/>
        </w:rPr>
        <w:t xml:space="preserve"> و کاربرد</w:t>
      </w:r>
      <w:r>
        <w:rPr>
          <w:rStyle w:val="FootnoteReference"/>
          <w:rFonts w:cs="B Nazanin"/>
          <w:szCs w:val="28"/>
          <w:rtl/>
        </w:rPr>
        <w:footnoteReference w:id="170"/>
      </w:r>
      <w:r w:rsidRPr="00DC260D">
        <w:rPr>
          <w:rFonts w:cs="B Nazanin"/>
          <w:szCs w:val="28"/>
          <w:rtl/>
        </w:rPr>
        <w:t xml:space="preserve"> ب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شتر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در اکوس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 w:hint="eastAsia"/>
          <w:szCs w:val="28"/>
          <w:rtl/>
        </w:rPr>
        <w:t>ستم</w:t>
      </w:r>
      <w:r w:rsidRPr="00DC260D">
        <w:rPr>
          <w:rFonts w:cs="B Nazanin"/>
          <w:szCs w:val="28"/>
          <w:rtl/>
        </w:rPr>
        <w:t xml:space="preserve"> به طور کل</w:t>
      </w:r>
      <w:r w:rsidRPr="00DC260D">
        <w:rPr>
          <w:rFonts w:cs="B Nazanin" w:hint="cs"/>
          <w:szCs w:val="28"/>
          <w:rtl/>
        </w:rPr>
        <w:t>ی</w:t>
      </w:r>
      <w:r w:rsidRPr="00DC260D">
        <w:rPr>
          <w:rFonts w:cs="B Nazanin"/>
          <w:szCs w:val="28"/>
          <w:rtl/>
        </w:rPr>
        <w:t xml:space="preserve"> دارند.</w:t>
      </w:r>
    </w:p>
    <w:p w14:paraId="6DA767E7" w14:textId="77777777" w:rsidR="002A3792" w:rsidRDefault="002A3792" w:rsidP="002A3792">
      <w:pPr>
        <w:bidi/>
        <w:jc w:val="both"/>
        <w:rPr>
          <w:rFonts w:cs="B Nazanin"/>
          <w:szCs w:val="28"/>
          <w:rtl/>
        </w:rPr>
      </w:pPr>
    </w:p>
    <w:p w14:paraId="4A4A0B4B" w14:textId="77777777" w:rsidR="002A3792" w:rsidRPr="00951711" w:rsidRDefault="002A3792" w:rsidP="002A3792">
      <w:pPr>
        <w:pStyle w:val="Heading2"/>
        <w:bidi/>
      </w:pPr>
      <w:r w:rsidRPr="00951711">
        <w:rPr>
          <w:rtl/>
        </w:rPr>
        <w:t xml:space="preserve">5.2. </w:t>
      </w:r>
      <w:r>
        <w:rPr>
          <w:rFonts w:hint="cs"/>
          <w:rtl/>
        </w:rPr>
        <w:t>سیگنال‌دهی</w:t>
      </w:r>
      <w:r>
        <w:rPr>
          <w:rStyle w:val="FootnoteReference"/>
          <w:rFonts w:cs="B Nazanin"/>
          <w:szCs w:val="28"/>
          <w:rtl/>
        </w:rPr>
        <w:footnoteReference w:id="171"/>
      </w:r>
    </w:p>
    <w:p w14:paraId="15A01830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39CC980B" w14:textId="77777777" w:rsidR="002A3792" w:rsidRPr="00951711" w:rsidRDefault="002A3792" w:rsidP="002A3792">
      <w:pPr>
        <w:pStyle w:val="Heading3"/>
        <w:bidi/>
      </w:pPr>
      <w:r>
        <w:rPr>
          <w:rFonts w:hint="cs"/>
          <w:rtl/>
        </w:rPr>
        <w:t>سیگنال‌دهی</w:t>
      </w:r>
      <w:r w:rsidRPr="00951711">
        <w:rPr>
          <w:rtl/>
        </w:rPr>
        <w:t xml:space="preserve"> چ</w:t>
      </w:r>
      <w:r w:rsidRPr="00951711">
        <w:rPr>
          <w:rFonts w:hint="cs"/>
          <w:rtl/>
        </w:rPr>
        <w:t>ی</w:t>
      </w:r>
      <w:r w:rsidRPr="00951711">
        <w:rPr>
          <w:rFonts w:hint="eastAsia"/>
          <w:rtl/>
        </w:rPr>
        <w:t>ست؟</w:t>
      </w:r>
    </w:p>
    <w:p w14:paraId="78F1B715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6C099FB4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  <w:r w:rsidRPr="00951711">
        <w:rPr>
          <w:rFonts w:cs="B Nazanin" w:hint="eastAsia"/>
          <w:szCs w:val="28"/>
          <w:rtl/>
        </w:rPr>
        <w:t>تئور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س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گنال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مانند انجام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باز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حدس کلمات</w:t>
      </w:r>
      <w:r>
        <w:rPr>
          <w:rStyle w:val="FootnoteReference"/>
          <w:rFonts w:cs="B Nazanin"/>
          <w:szCs w:val="28"/>
          <w:rtl/>
        </w:rPr>
        <w:footnoteReference w:id="172"/>
      </w:r>
      <w:r w:rsidRPr="00951711">
        <w:rPr>
          <w:rFonts w:cs="B Nazanin"/>
          <w:szCs w:val="28"/>
          <w:rtl/>
        </w:rPr>
        <w:t xml:space="preserve"> است. شما اجازه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طرف مقابل کارت شما را بدون گفتن کلمات حدس بزند.</w:t>
      </w:r>
    </w:p>
    <w:p w14:paraId="4840BEFE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76EBE0D3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  <w:r w:rsidRPr="00951711">
        <w:rPr>
          <w:rFonts w:cs="B Nazanin" w:hint="eastAsia"/>
          <w:szCs w:val="28"/>
          <w:rtl/>
        </w:rPr>
        <w:t>صحبت</w:t>
      </w:r>
      <w:r w:rsidRPr="00951711">
        <w:rPr>
          <w:rFonts w:cs="B Nazanin"/>
          <w:szCs w:val="28"/>
          <w:rtl/>
        </w:rPr>
        <w:t xml:space="preserve"> کردن آسان است. وقت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پ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ام</w:t>
      </w:r>
      <w:r w:rsidRPr="00951711">
        <w:rPr>
          <w:rFonts w:cs="B Nazanin"/>
          <w:szCs w:val="28"/>
          <w:rtl/>
        </w:rPr>
        <w:t xml:space="preserve"> را با استفاده از </w:t>
      </w:r>
      <w:r>
        <w:rPr>
          <w:rFonts w:cs="B Nazanin" w:hint="cs"/>
          <w:szCs w:val="28"/>
          <w:rtl/>
        </w:rPr>
        <w:t>حرکات</w:t>
      </w:r>
      <w:r w:rsidRPr="00951711">
        <w:rPr>
          <w:rFonts w:cs="B Nazanin"/>
          <w:szCs w:val="28"/>
          <w:rtl/>
        </w:rPr>
        <w:t xml:space="preserve"> و روش‌ها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د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گر</w:t>
      </w:r>
      <w:r w:rsidRPr="00951711">
        <w:rPr>
          <w:rFonts w:cs="B Nazanin"/>
          <w:szCs w:val="28"/>
          <w:rtl/>
        </w:rPr>
        <w:t xml:space="preserve"> نشان 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معتبرتر 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شود</w:t>
      </w:r>
      <w:r w:rsidRPr="00951711">
        <w:rPr>
          <w:rFonts w:cs="B Nazanin"/>
          <w:szCs w:val="28"/>
          <w:rtl/>
        </w:rPr>
        <w:t>. معمولاً 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ن</w:t>
      </w:r>
      <w:r w:rsidRPr="00951711">
        <w:rPr>
          <w:rFonts w:cs="B Nazanin"/>
          <w:szCs w:val="28"/>
          <w:rtl/>
        </w:rPr>
        <w:t xml:space="preserve"> به 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ن</w:t>
      </w:r>
      <w:r w:rsidRPr="00951711">
        <w:rPr>
          <w:rFonts w:cs="B Nazanin"/>
          <w:szCs w:val="28"/>
          <w:rtl/>
        </w:rPr>
        <w:t xml:space="preserve"> معن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است که پول</w:t>
      </w:r>
      <w:r>
        <w:rPr>
          <w:rFonts w:cs="B Nazanin" w:hint="cs"/>
          <w:szCs w:val="28"/>
          <w:rtl/>
        </w:rPr>
        <w:t xml:space="preserve"> را جایی قرار دهید که دهانت هست</w:t>
      </w:r>
      <w:r w:rsidRPr="00951711">
        <w:rPr>
          <w:rFonts w:cs="B Nazanin"/>
          <w:szCs w:val="28"/>
          <w:rtl/>
        </w:rPr>
        <w:t>.</w:t>
      </w:r>
    </w:p>
    <w:p w14:paraId="521CF497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3BE01B19" w14:textId="77777777" w:rsidR="002A3792" w:rsidRPr="00951711" w:rsidRDefault="002A3792" w:rsidP="002A3792">
      <w:pPr>
        <w:pStyle w:val="Heading3"/>
        <w:bidi/>
      </w:pPr>
      <w:r w:rsidRPr="00951711">
        <w:rPr>
          <w:rFonts w:hint="eastAsia"/>
          <w:rtl/>
        </w:rPr>
        <w:t>دوست</w:t>
      </w:r>
      <w:r w:rsidRPr="00951711">
        <w:rPr>
          <w:rFonts w:hint="cs"/>
          <w:rtl/>
        </w:rPr>
        <w:t>ی</w:t>
      </w:r>
      <w:r w:rsidRPr="00951711">
        <w:rPr>
          <w:rFonts w:hint="eastAsia"/>
          <w:rtl/>
        </w:rPr>
        <w:t>اب</w:t>
      </w:r>
      <w:r w:rsidRPr="00951711">
        <w:rPr>
          <w:rFonts w:hint="cs"/>
          <w:rtl/>
        </w:rPr>
        <w:t>ی</w:t>
      </w:r>
      <w:r w:rsidRPr="00951711">
        <w:rPr>
          <w:rtl/>
        </w:rPr>
        <w:t xml:space="preserve"> و ازدواج</w:t>
      </w:r>
    </w:p>
    <w:p w14:paraId="1F7C6A8C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031035E2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  <w:r w:rsidRPr="00951711">
        <w:rPr>
          <w:rFonts w:cs="B Nazanin" w:hint="eastAsia"/>
          <w:szCs w:val="28"/>
          <w:rtl/>
        </w:rPr>
        <w:t>نگاه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به دن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دوست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اب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و ازدواج</w:t>
      </w:r>
      <w:r>
        <w:rPr>
          <w:rFonts w:cs="B Nazanin" w:hint="cs"/>
          <w:szCs w:val="28"/>
          <w:rtl/>
        </w:rPr>
        <w:t xml:space="preserve"> بیندازید</w:t>
      </w:r>
      <w:r w:rsidRPr="00951711">
        <w:rPr>
          <w:rFonts w:cs="B Nazanin"/>
          <w:szCs w:val="28"/>
          <w:rtl/>
        </w:rPr>
        <w:t>. چگونه نشان 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م</w:t>
      </w:r>
      <w:r w:rsidRPr="00951711">
        <w:rPr>
          <w:rFonts w:cs="B Nazanin"/>
          <w:szCs w:val="28"/>
          <w:rtl/>
        </w:rPr>
        <w:t xml:space="preserve"> که شخص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شا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سته</w:t>
      </w:r>
      <w:r w:rsidRPr="00951711">
        <w:rPr>
          <w:rFonts w:cs="B Nazanin"/>
          <w:szCs w:val="28"/>
          <w:rtl/>
        </w:rPr>
        <w:t xml:space="preserve"> است تا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شر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مادام العمر باشد؟ 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ن</w:t>
      </w:r>
      <w:r w:rsidRPr="00951711">
        <w:rPr>
          <w:rFonts w:cs="B Nazanin"/>
          <w:szCs w:val="28"/>
          <w:rtl/>
        </w:rPr>
        <w:t xml:space="preserve"> از طر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ق</w:t>
      </w:r>
      <w:r w:rsidRPr="00951711">
        <w:rPr>
          <w:rFonts w:cs="B Nazanin"/>
          <w:szCs w:val="28"/>
          <w:rtl/>
        </w:rPr>
        <w:t xml:space="preserve"> تعر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ف</w:t>
      </w:r>
      <w:r w:rsidRPr="00951711">
        <w:rPr>
          <w:rFonts w:cs="B Nazanin"/>
          <w:szCs w:val="28"/>
          <w:rtl/>
        </w:rPr>
        <w:t xml:space="preserve"> جامعه از ز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با</w:t>
      </w:r>
      <w:r w:rsidRPr="00951711">
        <w:rPr>
          <w:rFonts w:cs="B Nazanin" w:hint="cs"/>
          <w:szCs w:val="28"/>
          <w:rtl/>
        </w:rPr>
        <w:t>یی</w:t>
      </w:r>
      <w:r w:rsidRPr="00951711">
        <w:rPr>
          <w:rFonts w:cs="B Nazanin"/>
          <w:szCs w:val="28"/>
          <w:rtl/>
        </w:rPr>
        <w:t xml:space="preserve"> زنان نشان داده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شود. ما از دوست داشتن خانم‌ها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دارا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انحنا (که</w:t>
      </w:r>
      <w:r>
        <w:rPr>
          <w:rFonts w:cs="B Nazanin" w:hint="cs"/>
          <w:szCs w:val="28"/>
          <w:rtl/>
        </w:rPr>
        <w:t xml:space="preserve"> </w:t>
      </w:r>
      <w:r w:rsidRPr="00951711">
        <w:rPr>
          <w:rFonts w:cs="B Nazanin"/>
          <w:szCs w:val="28"/>
          <w:rtl/>
        </w:rPr>
        <w:t>نشان 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داد</w:t>
      </w:r>
      <w:r>
        <w:rPr>
          <w:rFonts w:cs="B Nazanin" w:hint="cs"/>
          <w:szCs w:val="28"/>
          <w:rtl/>
        </w:rPr>
        <w:t xml:space="preserve"> که دارای</w:t>
      </w:r>
      <w:r w:rsidRPr="00951711">
        <w:rPr>
          <w:rFonts w:cs="B Nazanin"/>
          <w:szCs w:val="28"/>
          <w:rtl/>
        </w:rPr>
        <w:t xml:space="preserve"> خانواده‌ا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ثروتمند</w:t>
      </w:r>
      <w:r>
        <w:rPr>
          <w:rFonts w:cs="B Nazanin" w:hint="cs"/>
          <w:szCs w:val="28"/>
          <w:rtl/>
        </w:rPr>
        <w:t xml:space="preserve"> هستند که </w:t>
      </w:r>
      <w:r w:rsidRPr="00951711">
        <w:rPr>
          <w:rFonts w:cs="B Nazanin"/>
          <w:szCs w:val="28"/>
          <w:rtl/>
        </w:rPr>
        <w:t>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توانند</w:t>
      </w:r>
      <w:r w:rsidRPr="00951711">
        <w:rPr>
          <w:rFonts w:cs="B Nazanin"/>
          <w:szCs w:val="28"/>
          <w:rtl/>
        </w:rPr>
        <w:t xml:space="preserve"> خوب غذا بخورند) </w:t>
      </w:r>
      <w:r>
        <w:rPr>
          <w:rFonts w:cs="B Nazanin" w:hint="cs"/>
          <w:szCs w:val="28"/>
          <w:rtl/>
        </w:rPr>
        <w:t xml:space="preserve">سپس </w:t>
      </w:r>
      <w:r w:rsidRPr="00951711">
        <w:rPr>
          <w:rFonts w:cs="B Nazanin"/>
          <w:szCs w:val="28"/>
          <w:rtl/>
        </w:rPr>
        <w:t>به خانم‌ها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لاغر (که نشان 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دهد</w:t>
      </w:r>
      <w:r w:rsidRPr="00951711">
        <w:rPr>
          <w:rFonts w:cs="B Nazanin"/>
          <w:szCs w:val="28"/>
          <w:rtl/>
        </w:rPr>
        <w:t xml:space="preserve"> آنها برا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مصرف مواد مغذ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مناسب </w:t>
      </w:r>
      <w:r>
        <w:rPr>
          <w:rFonts w:cs="B Nazanin" w:hint="cs"/>
          <w:szCs w:val="28"/>
          <w:rtl/>
        </w:rPr>
        <w:t>دانش کسب کرده‌اند</w:t>
      </w:r>
      <w:r w:rsidRPr="00951711">
        <w:rPr>
          <w:rFonts w:cs="B Nazanin"/>
          <w:szCs w:val="28"/>
          <w:rtl/>
        </w:rPr>
        <w:t xml:space="preserve">) </w:t>
      </w:r>
      <w:r>
        <w:rPr>
          <w:rFonts w:cs="B Nazanin" w:hint="cs"/>
          <w:szCs w:val="28"/>
          <w:rtl/>
        </w:rPr>
        <w:t xml:space="preserve">سپس </w:t>
      </w:r>
      <w:r w:rsidRPr="00951711">
        <w:rPr>
          <w:rFonts w:cs="B Nazanin"/>
          <w:szCs w:val="28"/>
          <w:rtl/>
        </w:rPr>
        <w:t>به خانم‌ها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متناسب (که نشان 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دهد</w:t>
      </w:r>
      <w:r w:rsidRPr="00951711">
        <w:rPr>
          <w:rFonts w:cs="B Nazanin"/>
          <w:szCs w:val="28"/>
          <w:rtl/>
        </w:rPr>
        <w:t xml:space="preserve"> م</w:t>
      </w:r>
      <w:r w:rsidRPr="00951711">
        <w:rPr>
          <w:rFonts w:cs="B Nazanin" w:hint="cs"/>
          <w:szCs w:val="28"/>
          <w:rtl/>
        </w:rPr>
        <w:t>ی‌</w:t>
      </w:r>
      <w:r w:rsidRPr="00951711">
        <w:rPr>
          <w:rFonts w:cs="B Nazanin" w:hint="eastAsia"/>
          <w:szCs w:val="28"/>
          <w:rtl/>
        </w:rPr>
        <w:t>توانند</w:t>
      </w:r>
      <w:r w:rsidRPr="00951711">
        <w:rPr>
          <w:rFonts w:cs="B Nazanin"/>
          <w:szCs w:val="28"/>
          <w:rtl/>
        </w:rPr>
        <w:t xml:space="preserve"> خودشان</w:t>
      </w:r>
      <w:r>
        <w:rPr>
          <w:rFonts w:cs="B Nazanin" w:hint="cs"/>
          <w:szCs w:val="28"/>
          <w:rtl/>
        </w:rPr>
        <w:t xml:space="preserve"> و</w:t>
      </w:r>
      <w:r w:rsidRPr="00951711">
        <w:rPr>
          <w:rFonts w:cs="B Nazanin"/>
          <w:szCs w:val="28"/>
          <w:rtl/>
        </w:rPr>
        <w:t xml:space="preserve"> زمان را مد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ت</w:t>
      </w:r>
      <w:r w:rsidRPr="00951711">
        <w:rPr>
          <w:rFonts w:cs="B Nazanin"/>
          <w:szCs w:val="28"/>
          <w:rtl/>
        </w:rPr>
        <w:t xml:space="preserve"> کنند و</w:t>
      </w:r>
      <w:r>
        <w:rPr>
          <w:rFonts w:cs="B Nazanin" w:hint="cs"/>
          <w:szCs w:val="28"/>
          <w:rtl/>
        </w:rPr>
        <w:t xml:space="preserve"> برای سلامتی خود</w:t>
      </w:r>
      <w:r w:rsidRPr="00951711">
        <w:rPr>
          <w:rFonts w:cs="B Nazanin"/>
          <w:szCs w:val="28"/>
          <w:rtl/>
        </w:rPr>
        <w:t xml:space="preserve"> ارزش </w:t>
      </w:r>
      <w:r>
        <w:rPr>
          <w:rFonts w:cs="B Nazanin" w:hint="cs"/>
          <w:szCs w:val="28"/>
          <w:rtl/>
        </w:rPr>
        <w:t>قائل باشند</w:t>
      </w:r>
      <w:r w:rsidRPr="00951711">
        <w:rPr>
          <w:rFonts w:cs="B Nazanin"/>
          <w:szCs w:val="28"/>
          <w:rtl/>
        </w:rPr>
        <w:t>) رس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م</w:t>
      </w:r>
      <w:r>
        <w:rPr>
          <w:rFonts w:cs="B Nazanin" w:hint="cs"/>
          <w:szCs w:val="28"/>
          <w:rtl/>
        </w:rPr>
        <w:t>.</w:t>
      </w:r>
    </w:p>
    <w:p w14:paraId="1FEFDB59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4FBE9A4F" w14:textId="77777777" w:rsidR="002A3792" w:rsidRPr="00951711" w:rsidRDefault="002A3792" w:rsidP="002A3792">
      <w:pPr>
        <w:pStyle w:val="Heading3"/>
        <w:bidi/>
      </w:pPr>
      <w:r w:rsidRPr="00951711">
        <w:rPr>
          <w:rFonts w:hint="eastAsia"/>
          <w:rtl/>
        </w:rPr>
        <w:lastRenderedPageBreak/>
        <w:t>س</w:t>
      </w:r>
      <w:r w:rsidRPr="00951711">
        <w:rPr>
          <w:rFonts w:hint="cs"/>
          <w:rtl/>
        </w:rPr>
        <w:t>ی</w:t>
      </w:r>
      <w:r w:rsidRPr="00951711">
        <w:rPr>
          <w:rFonts w:hint="eastAsia"/>
          <w:rtl/>
        </w:rPr>
        <w:t>گنال</w:t>
      </w:r>
      <w:r w:rsidRPr="00951711">
        <w:rPr>
          <w:rtl/>
        </w:rPr>
        <w:t xml:space="preserve"> ده</w:t>
      </w:r>
      <w:r w:rsidRPr="00951711">
        <w:rPr>
          <w:rFonts w:hint="cs"/>
          <w:rtl/>
        </w:rPr>
        <w:t>ی</w:t>
      </w:r>
      <w:r w:rsidRPr="00951711">
        <w:rPr>
          <w:rtl/>
        </w:rPr>
        <w:t xml:space="preserve"> در فضا</w:t>
      </w:r>
      <w:r w:rsidRPr="00951711">
        <w:rPr>
          <w:rFonts w:hint="cs"/>
          <w:rtl/>
        </w:rPr>
        <w:t>ی</w:t>
      </w:r>
      <w:r w:rsidRPr="00951711">
        <w:rPr>
          <w:rtl/>
        </w:rPr>
        <w:t xml:space="preserve"> </w:t>
      </w:r>
      <w:r>
        <w:rPr>
          <w:rFonts w:hint="cs"/>
          <w:rtl/>
        </w:rPr>
        <w:t>توکن</w:t>
      </w:r>
    </w:p>
    <w:p w14:paraId="5E32A349" w14:textId="77777777" w:rsidR="002A3792" w:rsidRPr="00951711" w:rsidRDefault="002A3792" w:rsidP="002A3792">
      <w:pPr>
        <w:bidi/>
        <w:jc w:val="both"/>
        <w:rPr>
          <w:rFonts w:cs="B Nazanin"/>
          <w:szCs w:val="28"/>
        </w:rPr>
      </w:pPr>
    </w:p>
    <w:p w14:paraId="57AF1883" w14:textId="77777777" w:rsidR="002A3792" w:rsidRDefault="002A3792" w:rsidP="002A3792">
      <w:pPr>
        <w:bidi/>
        <w:jc w:val="both"/>
        <w:rPr>
          <w:rFonts w:cs="B Nazanin"/>
          <w:szCs w:val="28"/>
        </w:rPr>
      </w:pPr>
      <w:r w:rsidRPr="00951711">
        <w:rPr>
          <w:rFonts w:cs="B Nazanin" w:hint="eastAsia"/>
          <w:szCs w:val="28"/>
          <w:rtl/>
        </w:rPr>
        <w:t>به</w:t>
      </w:r>
      <w:r w:rsidRPr="00951711">
        <w:rPr>
          <w:rFonts w:cs="B Nazanin"/>
          <w:szCs w:val="28"/>
          <w:rtl/>
        </w:rPr>
        <w:t xml:space="preserve"> طور مشابه، در فضا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رمزنگار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،</w:t>
      </w:r>
      <w:r w:rsidRPr="00951711">
        <w:rPr>
          <w:rFonts w:cs="B Nazanin"/>
          <w:szCs w:val="28"/>
          <w:rtl/>
        </w:rPr>
        <w:t xml:space="preserve"> 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جاد</w:t>
      </w:r>
      <w:r w:rsidRPr="00951711">
        <w:rPr>
          <w:rFonts w:cs="B Nazanin"/>
          <w:szCs w:val="28"/>
          <w:rtl/>
        </w:rPr>
        <w:t xml:space="preserve">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ارز د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ج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تال</w:t>
      </w:r>
      <w:r w:rsidRPr="00951711">
        <w:rPr>
          <w:rFonts w:cs="B Nazanin"/>
          <w:szCs w:val="28"/>
          <w:rtl/>
        </w:rPr>
        <w:t xml:space="preserve"> آسان است. </w:t>
      </w:r>
      <w:r w:rsidRPr="00951711">
        <w:rPr>
          <w:rFonts w:cs="B Nazanin"/>
          <w:szCs w:val="28"/>
        </w:rPr>
        <w:t>BTC</w:t>
      </w:r>
      <w:r w:rsidRPr="00951711">
        <w:rPr>
          <w:rFonts w:cs="B Nazanin"/>
          <w:szCs w:val="28"/>
          <w:rtl/>
        </w:rPr>
        <w:t xml:space="preserve">$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ا</w:t>
      </w:r>
      <w:r w:rsidRPr="00951711">
        <w:rPr>
          <w:rFonts w:cs="B Nazanin"/>
          <w:szCs w:val="28"/>
          <w:rtl/>
        </w:rPr>
        <w:t xml:space="preserve"> </w:t>
      </w:r>
      <w:r w:rsidRPr="00951711">
        <w:rPr>
          <w:rFonts w:cs="B Nazanin"/>
          <w:szCs w:val="28"/>
        </w:rPr>
        <w:t>LTC</w:t>
      </w:r>
      <w:r w:rsidRPr="00951711">
        <w:rPr>
          <w:rFonts w:cs="B Nazanin"/>
          <w:szCs w:val="28"/>
          <w:rtl/>
        </w:rPr>
        <w:t>$ را فورک کن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د،</w:t>
      </w:r>
      <w:r w:rsidRPr="00951711">
        <w:rPr>
          <w:rFonts w:cs="B Nazanin"/>
          <w:szCs w:val="28"/>
          <w:rtl/>
        </w:rPr>
        <w:t xml:space="preserve"> برخ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از جنبه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ها را تغ</w:t>
      </w:r>
      <w:r w:rsidRPr="00951711">
        <w:rPr>
          <w:rFonts w:cs="B Nazanin" w:hint="cs"/>
          <w:szCs w:val="28"/>
          <w:rtl/>
        </w:rPr>
        <w:t>یی</w:t>
      </w:r>
      <w:r w:rsidRPr="00951711">
        <w:rPr>
          <w:rFonts w:cs="B Nazanin" w:hint="eastAsia"/>
          <w:szCs w:val="28"/>
          <w:rtl/>
        </w:rPr>
        <w:t>ر</w:t>
      </w:r>
      <w:r w:rsidRPr="00951711">
        <w:rPr>
          <w:rFonts w:cs="B Nazanin"/>
          <w:szCs w:val="28"/>
          <w:rtl/>
        </w:rPr>
        <w:t xml:space="preserve"> 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و</w:t>
      </w:r>
      <w:r>
        <w:rPr>
          <w:rFonts w:cs="B Nazanin" w:hint="cs"/>
          <w:szCs w:val="28"/>
          <w:rtl/>
        </w:rPr>
        <w:t xml:space="preserve"> به این صورت</w:t>
      </w:r>
      <w:r w:rsidRPr="00951711">
        <w:rPr>
          <w:rFonts w:cs="B Nazanin"/>
          <w:szCs w:val="28"/>
          <w:rtl/>
        </w:rPr>
        <w:t xml:space="preserve">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کوین</w:t>
      </w:r>
      <w:r w:rsidRPr="00951711">
        <w:rPr>
          <w:rFonts w:cs="B Nazanin"/>
          <w:szCs w:val="28"/>
          <w:rtl/>
        </w:rPr>
        <w:t xml:space="preserve"> جد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خواه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داشت. هر کس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 xml:space="preserve">تواند فقط 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ک</w:t>
      </w:r>
      <w:r w:rsidRPr="00951711">
        <w:rPr>
          <w:rFonts w:cs="B Nazanin"/>
          <w:szCs w:val="28"/>
          <w:rtl/>
        </w:rPr>
        <w:t xml:space="preserve"> </w:t>
      </w:r>
      <w:r>
        <w:rPr>
          <w:rFonts w:cs="B Nazanin" w:hint="cs"/>
          <w:szCs w:val="28"/>
          <w:rtl/>
        </w:rPr>
        <w:t>کوین</w:t>
      </w:r>
      <w:r w:rsidRPr="00951711">
        <w:rPr>
          <w:rFonts w:cs="B Nazanin"/>
          <w:szCs w:val="28"/>
          <w:rtl/>
        </w:rPr>
        <w:t xml:space="preserve"> بسازد و دن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ا</w:t>
      </w:r>
      <w:r w:rsidRPr="00951711">
        <w:rPr>
          <w:rFonts w:cs="B Nazanin"/>
          <w:szCs w:val="28"/>
          <w:rtl/>
        </w:rPr>
        <w:t xml:space="preserve"> را </w:t>
      </w:r>
      <w:r>
        <w:rPr>
          <w:rFonts w:cs="B Nazanin" w:hint="cs"/>
          <w:szCs w:val="28"/>
          <w:rtl/>
        </w:rPr>
        <w:t>بگیرد</w:t>
      </w:r>
      <w:r w:rsidRPr="00951711">
        <w:rPr>
          <w:rFonts w:cs="B Nazanin"/>
          <w:szCs w:val="28"/>
          <w:rtl/>
        </w:rPr>
        <w:t>. 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جاد</w:t>
      </w:r>
      <w:r w:rsidRPr="00951711">
        <w:rPr>
          <w:rFonts w:cs="B Nazanin"/>
          <w:szCs w:val="28"/>
          <w:rtl/>
        </w:rPr>
        <w:t xml:space="preserve"> آن بدون هز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نه</w:t>
      </w:r>
      <w:r w:rsidRPr="00951711">
        <w:rPr>
          <w:rFonts w:cs="B Nazanin"/>
          <w:szCs w:val="28"/>
          <w:rtl/>
        </w:rPr>
        <w:t xml:space="preserve"> است. اما چگونه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توان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به همه بگو</w:t>
      </w:r>
      <w:r w:rsidRPr="00951711">
        <w:rPr>
          <w:rFonts w:cs="B Nazanin" w:hint="cs"/>
          <w:szCs w:val="28"/>
          <w:rtl/>
        </w:rPr>
        <w:t>یی</w:t>
      </w:r>
      <w:r w:rsidRPr="00951711">
        <w:rPr>
          <w:rFonts w:cs="B Nazanin"/>
          <w:szCs w:val="28"/>
          <w:rtl/>
        </w:rPr>
        <w:t xml:space="preserve">د که </w:t>
      </w:r>
      <w:r>
        <w:rPr>
          <w:rFonts w:cs="B Nazanin" w:hint="cs"/>
          <w:szCs w:val="28"/>
          <w:rtl/>
        </w:rPr>
        <w:t>کوین</w:t>
      </w:r>
      <w:r w:rsidRPr="00951711">
        <w:rPr>
          <w:rFonts w:cs="B Nazanin"/>
          <w:szCs w:val="28"/>
          <w:rtl/>
        </w:rPr>
        <w:t xml:space="preserve"> شما خوب است؟ هر </w:t>
      </w:r>
      <w:r>
        <w:rPr>
          <w:rFonts w:cs="B Nazanin" w:hint="cs"/>
          <w:szCs w:val="28"/>
          <w:rtl/>
        </w:rPr>
        <w:t>کوین</w:t>
      </w:r>
      <w:r w:rsidRPr="00951711">
        <w:rPr>
          <w:rFonts w:cs="B Nazanin"/>
          <w:szCs w:val="28"/>
          <w:rtl/>
        </w:rPr>
        <w:t xml:space="preserve"> منحصر به فرد است، اما چگونه نشان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</w:t>
      </w:r>
      <w:r w:rsidRPr="00951711">
        <w:rPr>
          <w:rFonts w:cs="B Nazanin"/>
          <w:szCs w:val="28"/>
          <w:rtl/>
        </w:rPr>
        <w:t xml:space="preserve"> که </w:t>
      </w:r>
      <w:r>
        <w:rPr>
          <w:rFonts w:cs="B Nazanin" w:hint="cs"/>
          <w:szCs w:val="28"/>
          <w:rtl/>
        </w:rPr>
        <w:t>کوین</w:t>
      </w:r>
      <w:r w:rsidRPr="00951711">
        <w:rPr>
          <w:rFonts w:cs="B Nazanin"/>
          <w:szCs w:val="28"/>
          <w:rtl/>
        </w:rPr>
        <w:t xml:space="preserve"> شما بهتر است؟ چگونه تعداد کاربران فعال واقع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/>
          <w:szCs w:val="28"/>
          <w:rtl/>
        </w:rPr>
        <w:t xml:space="preserve"> را افزا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ش</w:t>
      </w:r>
      <w:r w:rsidRPr="00951711">
        <w:rPr>
          <w:rFonts w:cs="B Nazanin"/>
          <w:szCs w:val="28"/>
          <w:rtl/>
        </w:rPr>
        <w:t xml:space="preserve"> م</w:t>
      </w:r>
      <w:r w:rsidRPr="00951711">
        <w:rPr>
          <w:rFonts w:cs="B Nazanin" w:hint="cs"/>
          <w:szCs w:val="28"/>
          <w:rtl/>
        </w:rPr>
        <w:t>ی</w:t>
      </w:r>
      <w:r>
        <w:rPr>
          <w:rFonts w:cs="B Nazanin" w:hint="cs"/>
          <w:szCs w:val="28"/>
          <w:rtl/>
        </w:rPr>
        <w:t>‌</w:t>
      </w:r>
      <w:r w:rsidRPr="00951711">
        <w:rPr>
          <w:rFonts w:cs="B Nazanin"/>
          <w:szCs w:val="28"/>
          <w:rtl/>
        </w:rPr>
        <w:t>ده</w:t>
      </w:r>
      <w:r w:rsidRPr="00951711">
        <w:rPr>
          <w:rFonts w:cs="B Nazanin" w:hint="cs"/>
          <w:szCs w:val="28"/>
          <w:rtl/>
        </w:rPr>
        <w:t>ی</w:t>
      </w:r>
      <w:r w:rsidRPr="00951711">
        <w:rPr>
          <w:rFonts w:cs="B Nazanin" w:hint="eastAsia"/>
          <w:szCs w:val="28"/>
          <w:rtl/>
        </w:rPr>
        <w:t>د؟</w:t>
      </w:r>
    </w:p>
    <w:p w14:paraId="734C3021" w14:textId="77777777" w:rsidR="002A3792" w:rsidRPr="006A15A0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/>
          <w:szCs w:val="28"/>
          <w:rtl/>
        </w:rPr>
        <w:t>از آنجا</w:t>
      </w:r>
      <w:r w:rsidRPr="006A15A0">
        <w:rPr>
          <w:rFonts w:asciiTheme="minorHAnsi" w:hAnsiTheme="minorHAnsi" w:cs="B Nazanin" w:hint="cs"/>
          <w:szCs w:val="28"/>
          <w:rtl/>
        </w:rPr>
        <w:t>یی</w:t>
      </w:r>
      <w:r w:rsidRPr="006A15A0">
        <w:rPr>
          <w:rFonts w:asciiTheme="minorHAnsi" w:hAnsiTheme="minorHAnsi" w:cs="B Nazanin"/>
          <w:szCs w:val="28"/>
          <w:rtl/>
        </w:rPr>
        <w:t xml:space="preserve"> که صدور 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ک</w:t>
      </w:r>
      <w:r w:rsidRPr="006A15A0">
        <w:rPr>
          <w:rFonts w:asciiTheme="minorHAnsi" w:hAnsiTheme="minorHAnsi" w:cs="B Nazanin"/>
          <w:szCs w:val="28"/>
          <w:rtl/>
        </w:rPr>
        <w:t xml:space="preserve"> توکن جد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د</w:t>
      </w:r>
      <w:r w:rsidRPr="006A15A0">
        <w:rPr>
          <w:rFonts w:asciiTheme="minorHAnsi" w:hAnsiTheme="minorHAnsi" w:cs="B Nazanin"/>
          <w:szCs w:val="28"/>
          <w:rtl/>
        </w:rPr>
        <w:t xml:space="preserve"> برا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هر کس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ارزان و آسان است، با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د</w:t>
      </w:r>
      <w:r w:rsidRPr="006A15A0">
        <w:rPr>
          <w:rFonts w:asciiTheme="minorHAnsi" w:hAnsiTheme="minorHAnsi" w:cs="B Nazanin"/>
          <w:szCs w:val="28"/>
          <w:rtl/>
        </w:rPr>
        <w:t xml:space="preserve"> س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گنال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‌دهی </w:t>
      </w:r>
      <w:r w:rsidRPr="006A15A0">
        <w:rPr>
          <w:rFonts w:asciiTheme="minorHAnsi" w:hAnsiTheme="minorHAnsi" w:cs="B Nazanin"/>
          <w:szCs w:val="28"/>
          <w:rtl/>
        </w:rPr>
        <w:t>را گران‌تر کن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م</w:t>
      </w:r>
      <w:r w:rsidRPr="006A15A0">
        <w:rPr>
          <w:rFonts w:asciiTheme="minorHAnsi" w:hAnsiTheme="minorHAnsi" w:cs="B Nazanin"/>
          <w:szCs w:val="28"/>
          <w:rtl/>
        </w:rPr>
        <w:t>. در غ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</w:t>
      </w:r>
      <w:r w:rsidRPr="006A15A0">
        <w:rPr>
          <w:rFonts w:asciiTheme="minorHAnsi" w:hAnsiTheme="minorHAnsi" w:cs="B Nazanin"/>
          <w:szCs w:val="28"/>
          <w:rtl/>
        </w:rPr>
        <w:t xml:space="preserve"> 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ن</w:t>
      </w:r>
      <w:r w:rsidRPr="006A15A0">
        <w:rPr>
          <w:rFonts w:asciiTheme="minorHAnsi" w:hAnsiTheme="minorHAnsi" w:cs="B Nazanin"/>
          <w:szCs w:val="28"/>
          <w:rtl/>
        </w:rPr>
        <w:t xml:space="preserve"> صورت، بازار پر از توکن‌ها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ب</w:t>
      </w:r>
      <w:r w:rsidRPr="006A15A0">
        <w:rPr>
          <w:rFonts w:asciiTheme="minorHAnsi" w:hAnsiTheme="minorHAnsi" w:cs="B Nazanin" w:hint="cs"/>
          <w:szCs w:val="28"/>
          <w:rtl/>
        </w:rPr>
        <w:t>ی‌</w:t>
      </w:r>
      <w:r w:rsidRPr="006A15A0">
        <w:rPr>
          <w:rFonts w:asciiTheme="minorHAnsi" w:hAnsiTheme="minorHAnsi" w:cs="B Nazanin" w:hint="eastAsia"/>
          <w:szCs w:val="28"/>
          <w:rtl/>
        </w:rPr>
        <w:t>ارزش</w:t>
      </w:r>
      <w:r w:rsidRPr="006A15A0">
        <w:rPr>
          <w:rFonts w:asciiTheme="minorHAnsi" w:hAnsiTheme="minorHAnsi" w:cs="B Nazanin"/>
          <w:szCs w:val="28"/>
          <w:rtl/>
        </w:rPr>
        <w:t xml:space="preserve"> م</w:t>
      </w:r>
      <w:r w:rsidRPr="006A15A0">
        <w:rPr>
          <w:rFonts w:asciiTheme="minorHAnsi" w:hAnsiTheme="minorHAnsi" w:cs="B Nazanin" w:hint="cs"/>
          <w:szCs w:val="28"/>
          <w:rtl/>
        </w:rPr>
        <w:t>ی‌</w:t>
      </w:r>
      <w:r w:rsidRPr="006A15A0">
        <w:rPr>
          <w:rFonts w:asciiTheme="minorHAnsi" w:hAnsiTheme="minorHAnsi" w:cs="B Nazanin" w:hint="eastAsia"/>
          <w:szCs w:val="28"/>
          <w:rtl/>
        </w:rPr>
        <w:t>شود</w:t>
      </w:r>
      <w:r w:rsidRPr="006A15A0">
        <w:rPr>
          <w:rFonts w:asciiTheme="minorHAnsi" w:hAnsiTheme="minorHAnsi" w:cs="B Nazanin"/>
          <w:szCs w:val="28"/>
          <w:rtl/>
        </w:rPr>
        <w:t xml:space="preserve">. </w:t>
      </w:r>
      <w:r>
        <w:rPr>
          <w:rFonts w:asciiTheme="minorHAnsi" w:hAnsiTheme="minorHAnsi" w:cs="B Nazanin" w:hint="cs"/>
          <w:szCs w:val="28"/>
          <w:rtl/>
        </w:rPr>
        <w:t>سیگنال‌دهی</w:t>
      </w:r>
      <w:r w:rsidRPr="006A15A0">
        <w:rPr>
          <w:rFonts w:asciiTheme="minorHAnsi" w:hAnsiTheme="minorHAnsi" w:cs="B Nazanin"/>
          <w:szCs w:val="28"/>
          <w:rtl/>
        </w:rPr>
        <w:t xml:space="preserve"> به افزا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ش</w:t>
      </w:r>
      <w:r w:rsidRPr="006A15A0">
        <w:rPr>
          <w:rFonts w:asciiTheme="minorHAnsi" w:hAnsiTheme="minorHAnsi" w:cs="B Nazanin"/>
          <w:szCs w:val="28"/>
          <w:rtl/>
        </w:rPr>
        <w:t xml:space="preserve"> مانع ورود و افزا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ش</w:t>
      </w:r>
      <w:r w:rsidRPr="006A15A0">
        <w:rPr>
          <w:rFonts w:asciiTheme="minorHAnsi" w:hAnsiTheme="minorHAnsi" w:cs="B Nazanin"/>
          <w:szCs w:val="28"/>
          <w:rtl/>
        </w:rPr>
        <w:t xml:space="preserve"> ک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ف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ت</w:t>
      </w:r>
      <w:r w:rsidRPr="006A15A0">
        <w:rPr>
          <w:rFonts w:asciiTheme="minorHAnsi" w:hAnsiTheme="minorHAnsi" w:cs="B Nazanin"/>
          <w:szCs w:val="28"/>
          <w:rtl/>
        </w:rPr>
        <w:t xml:space="preserve"> توکن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ها در بازار کمک م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کند.</w:t>
      </w:r>
    </w:p>
    <w:p w14:paraId="4CDF5A53" w14:textId="77777777" w:rsidR="002A3792" w:rsidRPr="006A15A0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2F98F134" w14:textId="77777777" w:rsidR="002A3792" w:rsidRPr="006A15A0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 w:hint="eastAsia"/>
          <w:szCs w:val="28"/>
          <w:rtl/>
        </w:rPr>
        <w:t>نمونه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ها</w:t>
      </w:r>
      <w:r w:rsidRPr="006A15A0">
        <w:rPr>
          <w:rFonts w:asciiTheme="minorHAnsi" w:hAnsiTheme="minorHAnsi" w:cs="B Nazanin" w:hint="cs"/>
          <w:szCs w:val="28"/>
          <w:rtl/>
        </w:rPr>
        <w:t>یی</w:t>
      </w:r>
      <w:r w:rsidRPr="006A15A0">
        <w:rPr>
          <w:rFonts w:asciiTheme="minorHAnsi" w:hAnsiTheme="minorHAnsi" w:cs="B Nazanin"/>
          <w:szCs w:val="28"/>
          <w:rtl/>
        </w:rPr>
        <w:t xml:space="preserve"> از س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گنال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ها:</w:t>
      </w:r>
    </w:p>
    <w:p w14:paraId="196A2392" w14:textId="77777777" w:rsidR="002A3792" w:rsidRPr="006A15A0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17E35D0D" w14:textId="77777777" w:rsidR="002A3792" w:rsidRPr="00592B94" w:rsidRDefault="002A3792" w:rsidP="002A3792">
      <w:pPr>
        <w:pStyle w:val="ListParagraph"/>
        <w:numPr>
          <w:ilvl w:val="0"/>
          <w:numId w:val="23"/>
        </w:numPr>
        <w:bidi/>
        <w:jc w:val="both"/>
        <w:rPr>
          <w:rFonts w:asciiTheme="minorHAnsi" w:hAnsiTheme="minorHAnsi" w:cs="B Nazanin"/>
          <w:szCs w:val="28"/>
        </w:rPr>
      </w:pPr>
      <w:r w:rsidRPr="00592B94">
        <w:rPr>
          <w:rFonts w:asciiTheme="minorHAnsi" w:hAnsiTheme="minorHAnsi" w:cs="B Nazanin" w:hint="eastAsia"/>
          <w:szCs w:val="28"/>
          <w:rtl/>
        </w:rPr>
        <w:t>نوآور</w:t>
      </w:r>
      <w:r w:rsidRPr="00592B94">
        <w:rPr>
          <w:rFonts w:asciiTheme="minorHAnsi" w:hAnsiTheme="minorHAnsi" w:cs="B Nazanin"/>
          <w:szCs w:val="28"/>
          <w:rtl/>
        </w:rPr>
        <w:t xml:space="preserve"> باش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د</w:t>
      </w:r>
      <w:r w:rsidRPr="00592B94">
        <w:rPr>
          <w:rFonts w:asciiTheme="minorHAnsi" w:hAnsiTheme="minorHAnsi" w:cs="B Nazanin"/>
          <w:szCs w:val="28"/>
          <w:rtl/>
        </w:rPr>
        <w:t xml:space="preserve"> تا نشر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ات</w:t>
      </w:r>
      <w:r w:rsidRPr="00592B94">
        <w:rPr>
          <w:rFonts w:asciiTheme="minorHAnsi" w:hAnsiTheme="minorHAnsi" w:cs="B Nazanin"/>
          <w:szCs w:val="28"/>
          <w:rtl/>
        </w:rPr>
        <w:t xml:space="preserve"> بزرگ پروژه شما را دنبال کنند. ا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نها</w:t>
      </w:r>
      <w:r w:rsidRPr="00592B94">
        <w:rPr>
          <w:rFonts w:asciiTheme="minorHAnsi" w:hAnsiTheme="minorHAnsi" w:cs="B Nazanin"/>
          <w:szCs w:val="28"/>
          <w:rtl/>
        </w:rPr>
        <w:t xml:space="preserve"> س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گنال</w:t>
      </w:r>
      <w:r w:rsidRPr="00592B94">
        <w:rPr>
          <w:rFonts w:asciiTheme="minorHAnsi" w:hAnsiTheme="minorHAnsi" w:cs="B Nazanin" w:hint="cs"/>
          <w:szCs w:val="28"/>
          <w:rtl/>
        </w:rPr>
        <w:t>‌</w:t>
      </w:r>
      <w:r w:rsidRPr="00592B94">
        <w:rPr>
          <w:rFonts w:asciiTheme="minorHAnsi" w:hAnsiTheme="minorHAnsi" w:cs="B Nazanin"/>
          <w:szCs w:val="28"/>
          <w:rtl/>
        </w:rPr>
        <w:t>ها</w:t>
      </w:r>
      <w:r w:rsidRPr="00592B94">
        <w:rPr>
          <w:rFonts w:asciiTheme="minorHAnsi" w:hAnsiTheme="minorHAnsi" w:cs="B Nazanin" w:hint="cs"/>
          <w:szCs w:val="28"/>
          <w:rtl/>
        </w:rPr>
        <w:t>یی</w:t>
      </w:r>
      <w:r w:rsidRPr="00592B94">
        <w:rPr>
          <w:rFonts w:asciiTheme="minorHAnsi" w:hAnsiTheme="minorHAnsi" w:cs="B Nazanin"/>
          <w:szCs w:val="28"/>
          <w:rtl/>
        </w:rPr>
        <w:t xml:space="preserve"> به عموم مردم است که نشان م</w:t>
      </w:r>
      <w:r w:rsidRPr="00592B94">
        <w:rPr>
          <w:rFonts w:asciiTheme="minorHAnsi" w:hAnsiTheme="minorHAnsi" w:cs="B Nazanin" w:hint="cs"/>
          <w:szCs w:val="28"/>
          <w:rtl/>
        </w:rPr>
        <w:t>ی‌</w:t>
      </w:r>
      <w:r w:rsidRPr="00592B94">
        <w:rPr>
          <w:rFonts w:asciiTheme="minorHAnsi" w:hAnsiTheme="minorHAnsi" w:cs="B Nazanin"/>
          <w:szCs w:val="28"/>
          <w:rtl/>
        </w:rPr>
        <w:t>دهد شرکت شما آنقدر نوآور است که ا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ن</w:t>
      </w:r>
      <w:r w:rsidRPr="00592B94">
        <w:rPr>
          <w:rFonts w:asciiTheme="minorHAnsi" w:hAnsiTheme="minorHAnsi" w:cs="B Nazanin"/>
          <w:szCs w:val="28"/>
          <w:rtl/>
        </w:rPr>
        <w:t xml:space="preserve"> ناشران بزرگ علاقه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592B94">
        <w:rPr>
          <w:rFonts w:asciiTheme="minorHAnsi" w:hAnsiTheme="minorHAnsi" w:cs="B Nazanin"/>
          <w:szCs w:val="28"/>
          <w:rtl/>
        </w:rPr>
        <w:t>مند به گزارش در مورد آنها هستند. به ا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ن</w:t>
      </w:r>
      <w:r w:rsidRPr="00592B94">
        <w:rPr>
          <w:rFonts w:asciiTheme="minorHAnsi" w:hAnsiTheme="minorHAnsi" w:cs="B Nazanin"/>
          <w:szCs w:val="28"/>
          <w:rtl/>
        </w:rPr>
        <w:t xml:space="preserve"> ترت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ب</w:t>
      </w:r>
      <w:r w:rsidRPr="00592B94">
        <w:rPr>
          <w:rFonts w:asciiTheme="minorHAnsi" w:hAnsiTheme="minorHAnsi" w:cs="B Nazanin"/>
          <w:szCs w:val="28"/>
          <w:rtl/>
        </w:rPr>
        <w:t xml:space="preserve"> م</w:t>
      </w:r>
      <w:r w:rsidRPr="00592B94">
        <w:rPr>
          <w:rFonts w:asciiTheme="minorHAnsi" w:hAnsiTheme="minorHAnsi" w:cs="B Nazanin" w:hint="cs"/>
          <w:szCs w:val="28"/>
          <w:rtl/>
        </w:rPr>
        <w:t>ی‌</w:t>
      </w:r>
      <w:r w:rsidRPr="00592B94">
        <w:rPr>
          <w:rFonts w:asciiTheme="minorHAnsi" w:hAnsiTheme="minorHAnsi" w:cs="B Nazanin"/>
          <w:szCs w:val="28"/>
          <w:rtl/>
        </w:rPr>
        <w:t>توان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د</w:t>
      </w:r>
      <w:r w:rsidRPr="00592B94">
        <w:rPr>
          <w:rFonts w:asciiTheme="minorHAnsi" w:hAnsiTheme="minorHAnsi" w:cs="B Nazanin"/>
          <w:szCs w:val="28"/>
          <w:rtl/>
        </w:rPr>
        <w:t xml:space="preserve"> اعتماد مردم را جلب کن</w:t>
      </w:r>
      <w:r w:rsidRPr="00592B94">
        <w:rPr>
          <w:rFonts w:asciiTheme="minorHAnsi" w:hAnsiTheme="minorHAnsi" w:cs="B Nazanin" w:hint="cs"/>
          <w:szCs w:val="28"/>
          <w:rtl/>
        </w:rPr>
        <w:t>ی</w:t>
      </w:r>
      <w:r w:rsidRPr="00592B94">
        <w:rPr>
          <w:rFonts w:asciiTheme="minorHAnsi" w:hAnsiTheme="minorHAnsi" w:cs="B Nazanin" w:hint="eastAsia"/>
          <w:szCs w:val="28"/>
          <w:rtl/>
        </w:rPr>
        <w:t>د</w:t>
      </w:r>
      <w:r w:rsidRPr="00592B94">
        <w:rPr>
          <w:rFonts w:asciiTheme="minorHAnsi" w:hAnsiTheme="minorHAnsi" w:cs="B Nazanin"/>
          <w:szCs w:val="28"/>
          <w:rtl/>
        </w:rPr>
        <w:t>.</w:t>
      </w:r>
    </w:p>
    <w:p w14:paraId="08757A5E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 w:hint="eastAsia"/>
          <w:szCs w:val="28"/>
          <w:rtl/>
        </w:rPr>
        <w:t>برا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 xml:space="preserve"> اینکه</w:t>
      </w:r>
      <w:r w:rsidRPr="006A15A0">
        <w:rPr>
          <w:rFonts w:asciiTheme="minorHAnsi" w:hAnsiTheme="minorHAnsi" w:cs="B Nazanin"/>
          <w:szCs w:val="28"/>
          <w:rtl/>
        </w:rPr>
        <w:t xml:space="preserve"> پروژه/مقاله خود در فوربس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3"/>
      </w:r>
      <w:r w:rsidRPr="006A15A0">
        <w:rPr>
          <w:rFonts w:asciiTheme="minorHAnsi" w:hAnsiTheme="minorHAnsi" w:cs="B Nazanin"/>
          <w:szCs w:val="28"/>
          <w:rtl/>
        </w:rPr>
        <w:t xml:space="preserve">، </w:t>
      </w:r>
      <w:r>
        <w:rPr>
          <w:rFonts w:asciiTheme="minorHAnsi" w:hAnsiTheme="minorHAnsi" w:cs="B Nazanin" w:hint="cs"/>
          <w:szCs w:val="28"/>
          <w:rtl/>
        </w:rPr>
        <w:t>تک کرانچ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4"/>
      </w:r>
      <w:r w:rsidRPr="006A15A0">
        <w:rPr>
          <w:rFonts w:asciiTheme="minorHAnsi" w:hAnsiTheme="minorHAnsi" w:cs="B Nazanin"/>
          <w:szCs w:val="28"/>
          <w:rtl/>
        </w:rPr>
        <w:t xml:space="preserve">، </w:t>
      </w:r>
      <w:r>
        <w:rPr>
          <w:rFonts w:asciiTheme="minorHAnsi" w:hAnsiTheme="minorHAnsi" w:cs="B Nazanin" w:hint="cs"/>
          <w:szCs w:val="28"/>
          <w:rtl/>
        </w:rPr>
        <w:t>مَش ایبل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5"/>
      </w:r>
      <w:r w:rsidRPr="006A15A0">
        <w:rPr>
          <w:rFonts w:asciiTheme="minorHAnsi" w:hAnsiTheme="minorHAnsi" w:cs="B Nazanin"/>
          <w:szCs w:val="28"/>
          <w:rtl/>
        </w:rPr>
        <w:t xml:space="preserve"> و غ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ره</w:t>
      </w:r>
      <w:r w:rsidRPr="006A15A0">
        <w:rPr>
          <w:rFonts w:asciiTheme="minorHAnsi" w:hAnsiTheme="minorHAnsi" w:cs="B Nazanin"/>
          <w:szCs w:val="28"/>
          <w:rtl/>
        </w:rPr>
        <w:t xml:space="preserve"> منتشر </w:t>
      </w:r>
      <w:r>
        <w:rPr>
          <w:rFonts w:asciiTheme="minorHAnsi" w:hAnsiTheme="minorHAnsi" w:cs="B Nazanin" w:hint="cs"/>
          <w:szCs w:val="28"/>
          <w:rtl/>
        </w:rPr>
        <w:t>شود</w:t>
      </w:r>
      <w:r w:rsidRPr="006A15A0">
        <w:rPr>
          <w:rFonts w:asciiTheme="minorHAnsi" w:hAnsiTheme="minorHAnsi" w:cs="B Nazanin"/>
          <w:szCs w:val="28"/>
          <w:rtl/>
        </w:rPr>
        <w:t>، پول پرداخت کن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د</w:t>
      </w:r>
      <w:r w:rsidRPr="006A15A0">
        <w:rPr>
          <w:rFonts w:asciiTheme="minorHAnsi" w:hAnsiTheme="minorHAnsi" w:cs="B Nazanin"/>
          <w:szCs w:val="28"/>
          <w:rtl/>
        </w:rPr>
        <w:t>.</w:t>
      </w:r>
    </w:p>
    <w:p w14:paraId="1DE415EF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</w:rPr>
        <w:t>وایت پیپر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6"/>
      </w:r>
      <w:r w:rsidRPr="006A15A0">
        <w:rPr>
          <w:rFonts w:asciiTheme="minorHAnsi" w:hAnsiTheme="minorHAnsi" w:cs="B Nazanin"/>
          <w:szCs w:val="28"/>
          <w:rtl/>
        </w:rPr>
        <w:t xml:space="preserve"> که توسط دانشگاه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ان</w:t>
      </w:r>
      <w:r w:rsidRPr="006A15A0">
        <w:rPr>
          <w:rFonts w:asciiTheme="minorHAnsi" w:hAnsiTheme="minorHAnsi" w:cs="B Nazanin"/>
          <w:szCs w:val="28"/>
          <w:rtl/>
        </w:rPr>
        <w:t xml:space="preserve"> مورد بررس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قرار م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گ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رند</w:t>
      </w:r>
      <w:r w:rsidRPr="006A15A0">
        <w:rPr>
          <w:rFonts w:asciiTheme="minorHAnsi" w:hAnsiTheme="minorHAnsi" w:cs="B Nazanin"/>
          <w:szCs w:val="28"/>
          <w:rtl/>
        </w:rPr>
        <w:t>.</w:t>
      </w:r>
    </w:p>
    <w:p w14:paraId="522A24A0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</w:rPr>
        <w:t>گیتهاب</w:t>
      </w:r>
      <w:r w:rsidRPr="006A15A0">
        <w:rPr>
          <w:rFonts w:asciiTheme="minorHAnsi" w:hAnsiTheme="minorHAnsi" w:cs="B Nazanin"/>
          <w:szCs w:val="28"/>
          <w:rtl/>
        </w:rPr>
        <w:t xml:space="preserve"> که اغلب به روز م</w:t>
      </w:r>
      <w:r w:rsidRPr="006A15A0">
        <w:rPr>
          <w:rFonts w:asciiTheme="minorHAnsi" w:hAnsiTheme="minorHAnsi" w:cs="B Nazanin" w:hint="cs"/>
          <w:szCs w:val="28"/>
          <w:rtl/>
        </w:rPr>
        <w:t>ی‌</w:t>
      </w:r>
      <w:r w:rsidRPr="006A15A0">
        <w:rPr>
          <w:rFonts w:asciiTheme="minorHAnsi" w:hAnsiTheme="minorHAnsi" w:cs="B Nazanin"/>
          <w:szCs w:val="28"/>
          <w:rtl/>
        </w:rPr>
        <w:t>شود.</w:t>
      </w:r>
    </w:p>
    <w:p w14:paraId="35CBEDCF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 w:hint="eastAsia"/>
          <w:szCs w:val="28"/>
          <w:rtl/>
        </w:rPr>
        <w:t>داشتن</w:t>
      </w:r>
      <w:r w:rsidRPr="006A15A0">
        <w:rPr>
          <w:rFonts w:asciiTheme="minorHAnsi" w:hAnsiTheme="minorHAnsi" w:cs="B Nazanin"/>
          <w:szCs w:val="28"/>
          <w:rtl/>
        </w:rPr>
        <w:t xml:space="preserve"> ط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ف</w:t>
      </w:r>
      <w:r w:rsidRPr="006A15A0">
        <w:rPr>
          <w:rFonts w:asciiTheme="minorHAnsi" w:hAnsiTheme="minorHAnsi" w:cs="B Nazanin"/>
          <w:szCs w:val="28"/>
          <w:rtl/>
        </w:rPr>
        <w:t xml:space="preserve"> گسترده</w:t>
      </w:r>
      <w:r w:rsidRPr="006A15A0"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از کارشناسان با دانش</w:t>
      </w:r>
      <w:r>
        <w:rPr>
          <w:rFonts w:asciiTheme="minorHAnsi" w:hAnsiTheme="minorHAnsi" w:cs="B Nazanin" w:hint="cs"/>
          <w:szCs w:val="28"/>
          <w:rtl/>
        </w:rPr>
        <w:t xml:space="preserve"> </w:t>
      </w:r>
      <w:r w:rsidRPr="006A15A0">
        <w:rPr>
          <w:rFonts w:asciiTheme="minorHAnsi" w:hAnsiTheme="minorHAnsi" w:cs="B Nazanin"/>
          <w:szCs w:val="28"/>
          <w:rtl/>
        </w:rPr>
        <w:t>در ت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م</w:t>
      </w:r>
      <w:r w:rsidRPr="006A15A0">
        <w:rPr>
          <w:rFonts w:asciiTheme="minorHAnsi" w:hAnsiTheme="minorHAnsi" w:cs="B Nazanin"/>
          <w:szCs w:val="28"/>
          <w:rtl/>
        </w:rPr>
        <w:t xml:space="preserve"> شما (دانشمندان کامپ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وتر،</w:t>
      </w:r>
      <w:r w:rsidRPr="006A15A0">
        <w:rPr>
          <w:rFonts w:asciiTheme="minorHAnsi" w:hAnsiTheme="minorHAnsi" w:cs="B Nazanin"/>
          <w:szCs w:val="28"/>
          <w:rtl/>
        </w:rPr>
        <w:t xml:space="preserve"> کارآفر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نان،</w:t>
      </w:r>
      <w:r w:rsidRPr="006A15A0">
        <w:rPr>
          <w:rFonts w:asciiTheme="minorHAnsi" w:hAnsiTheme="minorHAnsi" w:cs="B Nazanin"/>
          <w:szCs w:val="28"/>
          <w:rtl/>
        </w:rPr>
        <w:t xml:space="preserve"> اقتصاددانان، دانشگاه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ان</w:t>
      </w:r>
      <w:r w:rsidRPr="006A15A0">
        <w:rPr>
          <w:rFonts w:asciiTheme="minorHAnsi" w:hAnsiTheme="minorHAnsi" w:cs="B Nazanin"/>
          <w:szCs w:val="28"/>
          <w:rtl/>
        </w:rPr>
        <w:t>).</w:t>
      </w:r>
    </w:p>
    <w:p w14:paraId="6B6EF650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ک</w:t>
      </w:r>
      <w:r w:rsidRPr="006A15A0">
        <w:rPr>
          <w:rFonts w:asciiTheme="minorHAnsi" w:hAnsiTheme="minorHAnsi" w:cs="B Nazanin"/>
          <w:szCs w:val="28"/>
          <w:rtl/>
        </w:rPr>
        <w:t xml:space="preserve"> جامعه فعال از کاربران واقع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و غ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</w:t>
      </w:r>
      <w:r w:rsidRPr="006A15A0">
        <w:rPr>
          <w:rFonts w:asciiTheme="minorHAnsi" w:hAnsiTheme="minorHAnsi" w:cs="B Nazanin"/>
          <w:szCs w:val="28"/>
          <w:rtl/>
        </w:rPr>
        <w:t xml:space="preserve"> ربات</w:t>
      </w:r>
      <w:r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در پلتفرم</w:t>
      </w:r>
      <w:r>
        <w:rPr>
          <w:rFonts w:asciiTheme="minorHAnsi" w:hAnsiTheme="minorHAnsi" w:cs="B Nazanin" w:hint="cs"/>
          <w:szCs w:val="28"/>
          <w:rtl/>
        </w:rPr>
        <w:t>‌</w:t>
      </w:r>
      <w:r w:rsidRPr="006A15A0">
        <w:rPr>
          <w:rFonts w:asciiTheme="minorHAnsi" w:hAnsiTheme="minorHAnsi" w:cs="B Nazanin"/>
          <w:szCs w:val="28"/>
          <w:rtl/>
        </w:rPr>
        <w:t>ها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اجتماع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مانند تو</w:t>
      </w:r>
      <w:r w:rsidRPr="006A15A0">
        <w:rPr>
          <w:rFonts w:asciiTheme="minorHAnsi" w:hAnsiTheme="minorHAnsi" w:cs="B Nazanin" w:hint="cs"/>
          <w:szCs w:val="28"/>
          <w:rtl/>
        </w:rPr>
        <w:t>یی</w:t>
      </w:r>
      <w:r w:rsidRPr="006A15A0">
        <w:rPr>
          <w:rFonts w:asciiTheme="minorHAnsi" w:hAnsiTheme="minorHAnsi" w:cs="B Nazanin" w:hint="eastAsia"/>
          <w:szCs w:val="28"/>
          <w:rtl/>
        </w:rPr>
        <w:t>تر،</w:t>
      </w:r>
      <w:r w:rsidRPr="006A15A0">
        <w:rPr>
          <w:rFonts w:asciiTheme="minorHAnsi" w:hAnsiTheme="minorHAnsi" w:cs="B Nazanin"/>
          <w:szCs w:val="28"/>
          <w:rtl/>
        </w:rPr>
        <w:t xml:space="preserve"> تلگرام، د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سکورد</w:t>
      </w:r>
      <w:r w:rsidRPr="006A15A0">
        <w:rPr>
          <w:rFonts w:asciiTheme="minorHAnsi" w:hAnsiTheme="minorHAnsi" w:cs="B Nazanin"/>
          <w:szCs w:val="28"/>
          <w:rtl/>
        </w:rPr>
        <w:t>.</w:t>
      </w:r>
    </w:p>
    <w:p w14:paraId="1AEC4C48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/>
          <w:szCs w:val="28"/>
          <w:rtl/>
        </w:rPr>
        <w:t xml:space="preserve">(اگر 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7"/>
      </w:r>
      <w:r w:rsidRPr="006A15A0">
        <w:rPr>
          <w:rFonts w:asciiTheme="minorHAnsi" w:hAnsiTheme="minorHAnsi" w:cs="B Nazanin"/>
          <w:szCs w:val="28"/>
        </w:rPr>
        <w:t>MVP</w:t>
      </w:r>
      <w:r w:rsidRPr="006A15A0">
        <w:rPr>
          <w:rFonts w:asciiTheme="minorHAnsi" w:hAnsiTheme="minorHAnsi" w:cs="B Nazanin"/>
          <w:szCs w:val="28"/>
          <w:rtl/>
        </w:rPr>
        <w:t xml:space="preserve"> </w:t>
      </w:r>
      <w:r>
        <w:rPr>
          <w:rFonts w:asciiTheme="minorHAnsi" w:hAnsiTheme="minorHAnsi" w:cs="B Nazanin" w:hint="cs"/>
          <w:szCs w:val="28"/>
          <w:rtl/>
          <w:lang w:bidi="fa-IR"/>
        </w:rPr>
        <w:t>تمام</w:t>
      </w:r>
      <w:r w:rsidRPr="006A15A0">
        <w:rPr>
          <w:rFonts w:asciiTheme="minorHAnsi" w:hAnsiTheme="minorHAnsi" w:cs="B Nazanin"/>
          <w:szCs w:val="28"/>
          <w:rtl/>
        </w:rPr>
        <w:t xml:space="preserve"> شود) ارزش کل قفل شده در پروتکل و نسبت به ق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مت</w:t>
      </w:r>
      <w:r w:rsidRPr="006A15A0">
        <w:rPr>
          <w:rFonts w:asciiTheme="minorHAnsi" w:hAnsiTheme="minorHAnsi" w:cs="B Nazanin"/>
          <w:szCs w:val="28"/>
          <w:rtl/>
        </w:rPr>
        <w:t xml:space="preserve"> توکن.</w:t>
      </w:r>
    </w:p>
    <w:p w14:paraId="76372B50" w14:textId="77777777" w:rsidR="002A3792" w:rsidRPr="006A15A0" w:rsidRDefault="002A3792" w:rsidP="002A3792">
      <w:pPr>
        <w:pStyle w:val="ListParagraph"/>
        <w:numPr>
          <w:ilvl w:val="0"/>
          <w:numId w:val="22"/>
        </w:numPr>
        <w:bidi/>
        <w:jc w:val="both"/>
        <w:rPr>
          <w:rFonts w:asciiTheme="minorHAnsi" w:hAnsiTheme="minorHAnsi" w:cs="B Nazanin"/>
          <w:szCs w:val="28"/>
        </w:rPr>
      </w:pPr>
      <w:r w:rsidRPr="006A15A0">
        <w:rPr>
          <w:rFonts w:asciiTheme="minorHAnsi" w:hAnsiTheme="minorHAnsi" w:cs="B Nazanin" w:hint="eastAsia"/>
          <w:szCs w:val="28"/>
          <w:rtl/>
        </w:rPr>
        <w:lastRenderedPageBreak/>
        <w:t>علاوه</w:t>
      </w:r>
      <w:r w:rsidRPr="006A15A0">
        <w:rPr>
          <w:rFonts w:asciiTheme="minorHAnsi" w:hAnsiTheme="minorHAnsi" w:cs="B Nazanin"/>
          <w:szCs w:val="28"/>
          <w:rtl/>
        </w:rPr>
        <w:t xml:space="preserve"> بر وا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ت</w:t>
      </w:r>
      <w:r w:rsidRPr="006A15A0">
        <w:rPr>
          <w:rFonts w:asciiTheme="minorHAnsi" w:hAnsiTheme="minorHAnsi" w:cs="B Nazanin"/>
          <w:szCs w:val="28"/>
          <w:rtl/>
        </w:rPr>
        <w:t xml:space="preserve"> پ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پر،</w:t>
      </w:r>
      <w:r w:rsidRPr="006A15A0">
        <w:rPr>
          <w:rFonts w:asciiTheme="minorHAnsi" w:hAnsiTheme="minorHAnsi" w:cs="B Nazanin"/>
          <w:szCs w:val="28"/>
          <w:rtl/>
        </w:rPr>
        <w:t xml:space="preserve"> مقالات اقتصاد </w:t>
      </w:r>
      <w:r>
        <w:rPr>
          <w:rFonts w:asciiTheme="minorHAnsi" w:hAnsiTheme="minorHAnsi" w:cs="B Nazanin" w:hint="cs"/>
          <w:szCs w:val="28"/>
          <w:rtl/>
        </w:rPr>
        <w:t>توکن</w:t>
      </w:r>
      <w:r w:rsidRPr="006A15A0">
        <w:rPr>
          <w:rFonts w:asciiTheme="minorHAnsi" w:hAnsiTheme="minorHAnsi" w:cs="B Nazanin" w:hint="eastAsia"/>
          <w:szCs w:val="28"/>
          <w:rtl/>
        </w:rPr>
        <w:t>،</w:t>
      </w:r>
      <w:r w:rsidRPr="006A15A0">
        <w:rPr>
          <w:rFonts w:asciiTheme="minorHAnsi" w:hAnsiTheme="minorHAnsi" w:cs="B Nazanin"/>
          <w:szCs w:val="28"/>
          <w:rtl/>
        </w:rPr>
        <w:t xml:space="preserve"> مقالات فن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،</w:t>
      </w:r>
      <w:r w:rsidRPr="006A15A0">
        <w:rPr>
          <w:rFonts w:asciiTheme="minorHAnsi" w:hAnsiTheme="minorHAnsi" w:cs="B Nazanin"/>
          <w:szCs w:val="28"/>
          <w:rtl/>
        </w:rPr>
        <w:t xml:space="preserve"> مقالات زرد را منتشر کن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د</w:t>
      </w:r>
      <w:r w:rsidRPr="006A15A0">
        <w:rPr>
          <w:rFonts w:asciiTheme="minorHAnsi" w:hAnsiTheme="minorHAnsi" w:cs="B Nazanin"/>
          <w:szCs w:val="28"/>
          <w:rtl/>
        </w:rPr>
        <w:t>.</w:t>
      </w:r>
    </w:p>
    <w:p w14:paraId="3D858F01" w14:textId="77777777" w:rsidR="002A3792" w:rsidRPr="00592B94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47CBE56A" w14:textId="77777777" w:rsidR="002A3792" w:rsidRPr="006A15A0" w:rsidRDefault="002A3792" w:rsidP="002A3792">
      <w:pPr>
        <w:pStyle w:val="Heading2"/>
        <w:bidi/>
      </w:pPr>
      <w:r w:rsidRPr="006A15A0">
        <w:rPr>
          <w:rtl/>
        </w:rPr>
        <w:t>5.3. س</w:t>
      </w:r>
      <w:r w:rsidRPr="006A15A0">
        <w:rPr>
          <w:rFonts w:hint="cs"/>
          <w:rtl/>
        </w:rPr>
        <w:t>ی</w:t>
      </w:r>
      <w:r w:rsidRPr="006A15A0">
        <w:rPr>
          <w:rFonts w:hint="eastAsia"/>
          <w:rtl/>
        </w:rPr>
        <w:t>است</w:t>
      </w:r>
      <w:r>
        <w:rPr>
          <w:rFonts w:hint="cs"/>
          <w:rtl/>
          <w:lang w:bidi="fa-IR"/>
        </w:rPr>
        <w:t>‌</w:t>
      </w:r>
      <w:r w:rsidRPr="006A15A0">
        <w:rPr>
          <w:rtl/>
        </w:rPr>
        <w:t>ها</w:t>
      </w:r>
      <w:r w:rsidRPr="006A15A0">
        <w:rPr>
          <w:rFonts w:hint="cs"/>
          <w:rtl/>
        </w:rPr>
        <w:t>ی</w:t>
      </w:r>
      <w:r w:rsidRPr="006A15A0">
        <w:rPr>
          <w:rtl/>
        </w:rPr>
        <w:t xml:space="preserve"> پول</w:t>
      </w:r>
      <w:r w:rsidRPr="006A15A0">
        <w:rPr>
          <w:rFonts w:hint="cs"/>
          <w:rtl/>
        </w:rPr>
        <w:t>ی</w:t>
      </w:r>
    </w:p>
    <w:p w14:paraId="742CFB5B" w14:textId="77777777" w:rsidR="002A3792" w:rsidRPr="006A15A0" w:rsidRDefault="002A3792" w:rsidP="002A3792">
      <w:pPr>
        <w:pStyle w:val="Heading3"/>
        <w:bidi/>
      </w:pPr>
      <w:r w:rsidRPr="006A15A0">
        <w:rPr>
          <w:rFonts w:hint="eastAsia"/>
          <w:rtl/>
        </w:rPr>
        <w:t>س</w:t>
      </w:r>
      <w:r w:rsidRPr="006A15A0">
        <w:rPr>
          <w:rFonts w:hint="cs"/>
          <w:rtl/>
        </w:rPr>
        <w:t>ی</w:t>
      </w:r>
      <w:r w:rsidRPr="006A15A0">
        <w:rPr>
          <w:rFonts w:hint="eastAsia"/>
          <w:rtl/>
        </w:rPr>
        <w:t>است</w:t>
      </w:r>
      <w:r w:rsidRPr="006A15A0">
        <w:rPr>
          <w:rtl/>
        </w:rPr>
        <w:t xml:space="preserve"> پول</w:t>
      </w:r>
      <w:r w:rsidRPr="006A15A0">
        <w:rPr>
          <w:rFonts w:hint="cs"/>
          <w:rtl/>
        </w:rPr>
        <w:t>ی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8"/>
      </w:r>
      <w:r w:rsidRPr="006A15A0">
        <w:rPr>
          <w:rtl/>
        </w:rPr>
        <w:t xml:space="preserve"> چ</w:t>
      </w:r>
      <w:r w:rsidRPr="006A15A0">
        <w:rPr>
          <w:rFonts w:hint="cs"/>
          <w:rtl/>
        </w:rPr>
        <w:t>ی</w:t>
      </w:r>
      <w:r w:rsidRPr="006A15A0">
        <w:rPr>
          <w:rFonts w:hint="eastAsia"/>
          <w:rtl/>
        </w:rPr>
        <w:t>ست؟</w:t>
      </w:r>
    </w:p>
    <w:p w14:paraId="7CB3C8D1" w14:textId="77777777" w:rsidR="002A3792" w:rsidRDefault="002A3792" w:rsidP="002A3792">
      <w:pPr>
        <w:bidi/>
        <w:jc w:val="both"/>
        <w:rPr>
          <w:rFonts w:asciiTheme="minorHAnsi" w:hAnsiTheme="minorHAnsi" w:cs="B Nazanin"/>
          <w:szCs w:val="28"/>
          <w:rtl/>
        </w:rPr>
      </w:pPr>
      <w:r w:rsidRPr="006A15A0">
        <w:rPr>
          <w:rFonts w:asciiTheme="minorHAnsi" w:hAnsiTheme="minorHAnsi" w:cs="B Nazanin" w:hint="eastAsia"/>
          <w:szCs w:val="28"/>
          <w:rtl/>
        </w:rPr>
        <w:t>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ن</w:t>
      </w:r>
      <w:r w:rsidRPr="006A15A0">
        <w:rPr>
          <w:rFonts w:asciiTheme="minorHAnsi" w:hAnsiTheme="minorHAnsi" w:cs="B Nazanin"/>
          <w:szCs w:val="28"/>
          <w:rtl/>
        </w:rPr>
        <w:t xml:space="preserve"> به طور خاص برا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ارزها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د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ج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تال</w:t>
      </w:r>
      <w:r w:rsidRPr="006A15A0">
        <w:rPr>
          <w:rFonts w:asciiTheme="minorHAnsi" w:hAnsiTheme="minorHAnsi" w:cs="B Nazanin"/>
          <w:szCs w:val="28"/>
          <w:rtl/>
        </w:rPr>
        <w:t xml:space="preserve"> و ارزها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</w:t>
      </w:r>
      <w:r>
        <w:rPr>
          <w:rFonts w:asciiTheme="minorHAnsi" w:hAnsiTheme="minorHAnsi" w:cs="B Nazanin" w:hint="cs"/>
          <w:szCs w:val="28"/>
          <w:rtl/>
        </w:rPr>
        <w:t>رمزنگاری شده</w:t>
      </w:r>
      <w:r w:rsidRPr="006A15A0">
        <w:rPr>
          <w:rFonts w:asciiTheme="minorHAnsi" w:hAnsiTheme="minorHAnsi" w:cs="B Nazanin"/>
          <w:szCs w:val="28"/>
          <w:rtl/>
        </w:rPr>
        <w:t xml:space="preserve"> کاربرد دارد، ز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را</w:t>
      </w:r>
      <w:r w:rsidRPr="006A15A0">
        <w:rPr>
          <w:rFonts w:asciiTheme="minorHAnsi" w:hAnsiTheme="minorHAnsi" w:cs="B Nazanin"/>
          <w:szCs w:val="28"/>
          <w:rtl/>
        </w:rPr>
        <w:t xml:space="preserve"> آنها نوع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پول هستند. برخ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از جنبه‌ها ممکن است برا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سا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ر</w:t>
      </w:r>
      <w:r w:rsidRPr="006A15A0">
        <w:rPr>
          <w:rFonts w:asciiTheme="minorHAnsi" w:hAnsiTheme="minorHAnsi" w:cs="B Nazanin"/>
          <w:szCs w:val="28"/>
          <w:rtl/>
        </w:rPr>
        <w:t xml:space="preserve"> توکن‌ها (</w:t>
      </w:r>
      <w:r>
        <w:rPr>
          <w:rFonts w:asciiTheme="minorHAnsi" w:hAnsiTheme="minorHAnsi" w:cs="B Nazanin" w:hint="cs"/>
          <w:szCs w:val="28"/>
          <w:rtl/>
        </w:rPr>
        <w:t>کاربرد پذیری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79"/>
      </w:r>
      <w:r w:rsidRPr="006A15A0">
        <w:rPr>
          <w:rFonts w:asciiTheme="minorHAnsi" w:hAnsiTheme="minorHAnsi" w:cs="B Nazanin"/>
          <w:szCs w:val="28"/>
          <w:rtl/>
        </w:rPr>
        <w:t xml:space="preserve">، </w:t>
      </w:r>
      <w:r>
        <w:rPr>
          <w:rFonts w:asciiTheme="minorHAnsi" w:hAnsiTheme="minorHAnsi" w:cs="B Nazanin" w:hint="cs"/>
          <w:szCs w:val="28"/>
          <w:rtl/>
        </w:rPr>
        <w:t>اوراق بهادار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0"/>
      </w:r>
      <w:r w:rsidRPr="006A15A0">
        <w:rPr>
          <w:rFonts w:asciiTheme="minorHAnsi" w:hAnsiTheme="minorHAnsi" w:cs="B Nazanin"/>
          <w:szCs w:val="28"/>
          <w:rtl/>
        </w:rPr>
        <w:t>) اعمال شوند، اما اجازه ده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د</w:t>
      </w:r>
      <w:r w:rsidRPr="006A15A0">
        <w:rPr>
          <w:rFonts w:asciiTheme="minorHAnsi" w:hAnsiTheme="minorHAnsi" w:cs="B Nazanin"/>
          <w:szCs w:val="28"/>
          <w:rtl/>
        </w:rPr>
        <w:t xml:space="preserve"> در ا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ن</w:t>
      </w:r>
      <w:r w:rsidRPr="006A15A0">
        <w:rPr>
          <w:rFonts w:asciiTheme="minorHAnsi" w:hAnsiTheme="minorHAnsi" w:cs="B Nazanin"/>
          <w:szCs w:val="28"/>
          <w:rtl/>
        </w:rPr>
        <w:t xml:space="preserve"> بخش فقط رو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/>
          <w:szCs w:val="28"/>
          <w:rtl/>
        </w:rPr>
        <w:t xml:space="preserve"> ارزها تمرکز کن</w:t>
      </w:r>
      <w:r w:rsidRPr="006A15A0">
        <w:rPr>
          <w:rFonts w:asciiTheme="minorHAnsi" w:hAnsiTheme="minorHAnsi" w:cs="B Nazanin" w:hint="cs"/>
          <w:szCs w:val="28"/>
          <w:rtl/>
        </w:rPr>
        <w:t>ی</w:t>
      </w:r>
      <w:r w:rsidRPr="006A15A0">
        <w:rPr>
          <w:rFonts w:asciiTheme="minorHAnsi" w:hAnsiTheme="minorHAnsi" w:cs="B Nazanin" w:hint="eastAsia"/>
          <w:szCs w:val="28"/>
          <w:rtl/>
        </w:rPr>
        <w:t>م</w:t>
      </w:r>
      <w:r w:rsidRPr="006A15A0">
        <w:rPr>
          <w:rFonts w:asciiTheme="minorHAnsi" w:hAnsiTheme="minorHAnsi" w:cs="B Nazanin"/>
          <w:szCs w:val="28"/>
          <w:rtl/>
        </w:rPr>
        <w:t>.</w:t>
      </w:r>
    </w:p>
    <w:p w14:paraId="182BF662" w14:textId="77777777" w:rsidR="002A3792" w:rsidRPr="00700686" w:rsidRDefault="002A3792" w:rsidP="002A3792">
      <w:pPr>
        <w:pStyle w:val="Heading3"/>
        <w:bidi/>
      </w:pPr>
      <w:r w:rsidRPr="00700686">
        <w:rPr>
          <w:rtl/>
        </w:rPr>
        <w:t>پول متمرکز</w:t>
      </w:r>
    </w:p>
    <w:p w14:paraId="6997DC33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01E77F20" w14:textId="77777777" w:rsidR="002A3792" w:rsidRPr="00700686" w:rsidRDefault="002A3792" w:rsidP="002A3792">
      <w:pPr>
        <w:pStyle w:val="ListParagraph"/>
        <w:numPr>
          <w:ilvl w:val="0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/>
          <w:szCs w:val="28"/>
          <w:rtl/>
        </w:rPr>
        <w:t>موارد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که در اقتصاد پول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با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د</w:t>
      </w:r>
      <w:r w:rsidRPr="00700686">
        <w:rPr>
          <w:rFonts w:asciiTheme="minorHAnsi" w:hAnsiTheme="minorHAnsi" w:cs="B Nazanin"/>
          <w:szCs w:val="28"/>
          <w:rtl/>
        </w:rPr>
        <w:t xml:space="preserve"> در نظر گرفت:</w:t>
      </w:r>
    </w:p>
    <w:p w14:paraId="2904A600" w14:textId="77777777" w:rsidR="002A3792" w:rsidRPr="00700686" w:rsidRDefault="002A3792" w:rsidP="002A3792">
      <w:pPr>
        <w:pStyle w:val="ListParagraph"/>
        <w:numPr>
          <w:ilvl w:val="0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است</w:t>
      </w:r>
      <w:r w:rsidRPr="00700686">
        <w:rPr>
          <w:rFonts w:asciiTheme="minorHAnsi" w:hAnsiTheme="minorHAnsi" w:cs="B Nazanin"/>
          <w:szCs w:val="28"/>
          <w:rtl/>
        </w:rPr>
        <w:t xml:space="preserve"> مال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اتی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1"/>
      </w:r>
      <w:r w:rsidRPr="00700686">
        <w:rPr>
          <w:rFonts w:asciiTheme="minorHAnsi" w:hAnsiTheme="minorHAnsi" w:cs="B Nazanin"/>
          <w:szCs w:val="28"/>
          <w:rtl/>
        </w:rPr>
        <w:t>: تغ</w:t>
      </w:r>
      <w:r w:rsidRPr="00700686">
        <w:rPr>
          <w:rFonts w:asciiTheme="minorHAnsi" w:hAnsiTheme="minorHAnsi" w:cs="B Nazanin" w:hint="cs"/>
          <w:szCs w:val="28"/>
          <w:rtl/>
        </w:rPr>
        <w:t>یی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/>
          <w:szCs w:val="28"/>
          <w:rtl/>
        </w:rPr>
        <w:t xml:space="preserve"> مال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ات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ها، مخارج دولت، استقراض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2"/>
      </w:r>
      <w:r w:rsidRPr="00700686">
        <w:rPr>
          <w:rFonts w:asciiTheme="minorHAnsi" w:hAnsiTheme="minorHAnsi" w:cs="B Nazanin"/>
          <w:szCs w:val="28"/>
          <w:rtl/>
        </w:rPr>
        <w:t xml:space="preserve"> (معروف به مد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/>
          <w:szCs w:val="28"/>
          <w:rtl/>
        </w:rPr>
        <w:t xml:space="preserve"> غ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رمستق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</w:t>
      </w:r>
      <w:r w:rsidRPr="00700686">
        <w:rPr>
          <w:rFonts w:asciiTheme="minorHAnsi" w:hAnsiTheme="minorHAnsi" w:cs="B Nazanin"/>
          <w:szCs w:val="28"/>
          <w:rtl/>
        </w:rPr>
        <w:t xml:space="preserve"> پول از طر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ق</w:t>
      </w:r>
      <w:r w:rsidRPr="00700686">
        <w:rPr>
          <w:rFonts w:asciiTheme="minorHAnsi" w:hAnsiTheme="minorHAnsi" w:cs="B Nazanin"/>
          <w:szCs w:val="28"/>
          <w:rtl/>
        </w:rPr>
        <w:t xml:space="preserve"> مکان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سم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حاکم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>).</w:t>
      </w:r>
    </w:p>
    <w:p w14:paraId="32610A65" w14:textId="77777777" w:rsidR="002A3792" w:rsidRPr="00700686" w:rsidRDefault="002A3792" w:rsidP="002A3792">
      <w:pPr>
        <w:pStyle w:val="ListParagraph"/>
        <w:numPr>
          <w:ilvl w:val="0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است</w:t>
      </w:r>
      <w:r w:rsidRPr="00700686">
        <w:rPr>
          <w:rFonts w:asciiTheme="minorHAnsi" w:hAnsiTheme="minorHAnsi" w:cs="B Nazanin"/>
          <w:szCs w:val="28"/>
          <w:rtl/>
        </w:rPr>
        <w:t xml:space="preserve"> پول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3"/>
      </w:r>
      <w:r w:rsidRPr="00700686">
        <w:rPr>
          <w:rFonts w:asciiTheme="minorHAnsi" w:hAnsiTheme="minorHAnsi" w:cs="B Nazanin"/>
          <w:szCs w:val="28"/>
          <w:rtl/>
        </w:rPr>
        <w:t>: افزا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ش</w:t>
      </w:r>
      <w:r w:rsidRPr="00700686">
        <w:rPr>
          <w:rFonts w:asciiTheme="minorHAnsi" w:hAnsiTheme="minorHAnsi" w:cs="B Nazanin"/>
          <w:szCs w:val="28"/>
          <w:rtl/>
        </w:rPr>
        <w:t>/کاهش عرضه پول، چگونگ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حفظ تقاضا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ارز از طر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ق</w:t>
      </w:r>
      <w:r w:rsidRPr="00700686">
        <w:rPr>
          <w:rFonts w:asciiTheme="minorHAnsi" w:hAnsiTheme="minorHAnsi" w:cs="B Nazanin"/>
          <w:szCs w:val="28"/>
          <w:rtl/>
        </w:rPr>
        <w:t xml:space="preserve"> هدف گذار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تورم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،</w:t>
      </w:r>
      <w:r w:rsidRPr="00700686">
        <w:rPr>
          <w:rFonts w:asciiTheme="minorHAnsi" w:hAnsiTheme="minorHAnsi" w:cs="B Nazanin"/>
          <w:szCs w:val="28"/>
          <w:rtl/>
        </w:rPr>
        <w:t xml:space="preserve"> ثبات ق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مت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ها.</w:t>
      </w:r>
    </w:p>
    <w:p w14:paraId="4FD89E9B" w14:textId="77777777" w:rsidR="002A3792" w:rsidRPr="00700686" w:rsidRDefault="002A3792" w:rsidP="002A3792">
      <w:pPr>
        <w:pStyle w:val="ListParagraph"/>
        <w:numPr>
          <w:ilvl w:val="0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</w:rPr>
        <w:t>نظام مبادله نرخ ارز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4"/>
      </w:r>
      <w:r w:rsidRPr="00700686">
        <w:rPr>
          <w:rFonts w:asciiTheme="minorHAnsi" w:hAnsiTheme="minorHAnsi" w:cs="B Nazanin"/>
          <w:szCs w:val="28"/>
          <w:rtl/>
        </w:rPr>
        <w:t xml:space="preserve"> (در صورت لزوم):</w:t>
      </w:r>
    </w:p>
    <w:p w14:paraId="444978F3" w14:textId="77777777" w:rsidR="002A3792" w:rsidRDefault="002A3792" w:rsidP="002A3792">
      <w:pPr>
        <w:pStyle w:val="ListParagraph"/>
        <w:numPr>
          <w:ilvl w:val="1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اتحاد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ه</w:t>
      </w:r>
      <w:r w:rsidRPr="00700686">
        <w:rPr>
          <w:rFonts w:asciiTheme="minorHAnsi" w:hAnsiTheme="minorHAnsi" w:cs="B Nazanin"/>
          <w:szCs w:val="28"/>
          <w:rtl/>
        </w:rPr>
        <w:t xml:space="preserve"> ارز (</w:t>
      </w:r>
      <w:r w:rsidRPr="00700686">
        <w:rPr>
          <w:rFonts w:asciiTheme="minorHAnsi" w:hAnsiTheme="minorHAnsi" w:cs="B Nazanin"/>
          <w:szCs w:val="28"/>
        </w:rPr>
        <w:t>EU</w:t>
      </w:r>
      <w:r w:rsidRPr="00700686">
        <w:rPr>
          <w:rFonts w:asciiTheme="minorHAnsi" w:hAnsiTheme="minorHAnsi" w:cs="B Nazanin"/>
          <w:szCs w:val="28"/>
          <w:rtl/>
        </w:rPr>
        <w:t>)</w:t>
      </w:r>
    </w:p>
    <w:p w14:paraId="51B1D78C" w14:textId="77777777" w:rsidR="002A3792" w:rsidRDefault="002A3792" w:rsidP="002A3792">
      <w:pPr>
        <w:pStyle w:val="ListParagraph"/>
        <w:numPr>
          <w:ilvl w:val="1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</w:rPr>
        <w:t xml:space="preserve">نرخ </w:t>
      </w:r>
      <w:r w:rsidRPr="00700686">
        <w:rPr>
          <w:rFonts w:asciiTheme="minorHAnsi" w:hAnsiTheme="minorHAnsi" w:cs="B Nazanin" w:hint="eastAsia"/>
          <w:szCs w:val="28"/>
          <w:rtl/>
        </w:rPr>
        <w:t>شناور</w:t>
      </w:r>
      <w:r w:rsidRPr="00700686">
        <w:rPr>
          <w:rFonts w:asciiTheme="minorHAnsi" w:hAnsiTheme="minorHAnsi" w:cs="B Nazanin"/>
          <w:szCs w:val="28"/>
          <w:rtl/>
        </w:rPr>
        <w:t xml:space="preserve"> </w:t>
      </w:r>
      <w:r>
        <w:rPr>
          <w:rFonts w:asciiTheme="minorHAnsi" w:hAnsiTheme="minorHAnsi" w:cs="B Nazanin" w:hint="cs"/>
          <w:szCs w:val="28"/>
          <w:rtl/>
        </w:rPr>
        <w:t>کنترل شده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5"/>
      </w:r>
      <w:r w:rsidRPr="00700686">
        <w:rPr>
          <w:rFonts w:asciiTheme="minorHAnsi" w:hAnsiTheme="minorHAnsi" w:cs="B Nazanin"/>
          <w:szCs w:val="28"/>
          <w:rtl/>
        </w:rPr>
        <w:t xml:space="preserve"> (</w:t>
      </w:r>
      <w:r w:rsidRPr="00700686">
        <w:rPr>
          <w:rFonts w:asciiTheme="minorHAnsi" w:hAnsiTheme="minorHAnsi" w:cs="B Nazanin"/>
          <w:szCs w:val="28"/>
        </w:rPr>
        <w:t>HKD-USD</w:t>
      </w:r>
      <w:r w:rsidRPr="00700686">
        <w:rPr>
          <w:rFonts w:asciiTheme="minorHAnsi" w:hAnsiTheme="minorHAnsi" w:cs="B Nazanin"/>
          <w:szCs w:val="28"/>
          <w:rtl/>
        </w:rPr>
        <w:t>)</w:t>
      </w:r>
    </w:p>
    <w:p w14:paraId="2EA6E476" w14:textId="77777777" w:rsidR="002A3792" w:rsidRDefault="002A3792" w:rsidP="002A3792">
      <w:pPr>
        <w:pStyle w:val="ListParagraph"/>
        <w:numPr>
          <w:ilvl w:val="1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نرخ متغییر ارز</w:t>
      </w:r>
      <w:r>
        <w:rPr>
          <w:rStyle w:val="FootnoteReference"/>
          <w:rFonts w:asciiTheme="minorHAnsi" w:hAnsiTheme="minorHAnsi" w:cs="B Nazanin"/>
          <w:szCs w:val="28"/>
          <w:rtl/>
          <w:lang w:bidi="fa-IR"/>
        </w:rPr>
        <w:footnoteReference w:id="186"/>
      </w:r>
      <w:r w:rsidRPr="00700686">
        <w:rPr>
          <w:rFonts w:asciiTheme="minorHAnsi" w:hAnsiTheme="minorHAnsi" w:cs="B Nazanin"/>
          <w:szCs w:val="28"/>
          <w:rtl/>
        </w:rPr>
        <w:t xml:space="preserve"> (</w:t>
      </w:r>
      <w:r w:rsidRPr="00700686">
        <w:rPr>
          <w:rFonts w:asciiTheme="minorHAnsi" w:hAnsiTheme="minorHAnsi" w:cs="B Nazanin"/>
          <w:szCs w:val="28"/>
        </w:rPr>
        <w:t>USD</w:t>
      </w:r>
      <w:r w:rsidRPr="00700686">
        <w:rPr>
          <w:rFonts w:asciiTheme="minorHAnsi" w:hAnsiTheme="minorHAnsi" w:cs="B Nazanin"/>
          <w:szCs w:val="28"/>
          <w:rtl/>
        </w:rPr>
        <w:t xml:space="preserve">، </w:t>
      </w:r>
      <w:r w:rsidRPr="00700686">
        <w:rPr>
          <w:rFonts w:asciiTheme="minorHAnsi" w:hAnsiTheme="minorHAnsi" w:cs="B Nazanin"/>
          <w:szCs w:val="28"/>
        </w:rPr>
        <w:t>GBP</w:t>
      </w:r>
      <w:r w:rsidRPr="00700686">
        <w:rPr>
          <w:rFonts w:asciiTheme="minorHAnsi" w:hAnsiTheme="minorHAnsi" w:cs="B Nazanin"/>
          <w:szCs w:val="28"/>
          <w:rtl/>
        </w:rPr>
        <w:t xml:space="preserve">، </w:t>
      </w:r>
      <w:r w:rsidRPr="00700686">
        <w:rPr>
          <w:rFonts w:asciiTheme="minorHAnsi" w:hAnsiTheme="minorHAnsi" w:cs="B Nazanin"/>
          <w:szCs w:val="28"/>
        </w:rPr>
        <w:t>CHF</w:t>
      </w:r>
      <w:r w:rsidRPr="00700686">
        <w:rPr>
          <w:rFonts w:asciiTheme="minorHAnsi" w:hAnsiTheme="minorHAnsi" w:cs="B Nazanin"/>
          <w:szCs w:val="28"/>
          <w:rtl/>
        </w:rPr>
        <w:t xml:space="preserve">، </w:t>
      </w:r>
      <w:r w:rsidRPr="00700686">
        <w:rPr>
          <w:rFonts w:asciiTheme="minorHAnsi" w:hAnsiTheme="minorHAnsi" w:cs="B Nazanin"/>
          <w:szCs w:val="28"/>
        </w:rPr>
        <w:t>JPY</w:t>
      </w:r>
      <w:r w:rsidRPr="00700686">
        <w:rPr>
          <w:rFonts w:asciiTheme="minorHAnsi" w:hAnsiTheme="minorHAnsi" w:cs="B Nazanin"/>
          <w:szCs w:val="28"/>
          <w:rtl/>
        </w:rPr>
        <w:t>)</w:t>
      </w:r>
    </w:p>
    <w:p w14:paraId="53974B19" w14:textId="77777777" w:rsidR="002A3792" w:rsidRPr="00700686" w:rsidRDefault="002A3792" w:rsidP="002A3792">
      <w:pPr>
        <w:pStyle w:val="ListParagraph"/>
        <w:numPr>
          <w:ilvl w:val="1"/>
          <w:numId w:val="24"/>
        </w:numPr>
        <w:bidi/>
        <w:jc w:val="both"/>
        <w:rPr>
          <w:rFonts w:asciiTheme="minorHAnsi" w:hAnsiTheme="minorHAnsi" w:cs="B Nazanin"/>
          <w:szCs w:val="28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>نرخ ارز ثابت</w:t>
      </w:r>
      <w:r>
        <w:rPr>
          <w:rStyle w:val="FootnoteReference"/>
          <w:rFonts w:asciiTheme="minorHAnsi" w:hAnsiTheme="minorHAnsi" w:cs="B Nazanin"/>
          <w:szCs w:val="28"/>
          <w:rtl/>
          <w:lang w:bidi="fa-IR"/>
        </w:rPr>
        <w:footnoteReference w:id="187"/>
      </w:r>
      <w:r w:rsidRPr="00700686">
        <w:rPr>
          <w:rFonts w:asciiTheme="minorHAnsi" w:hAnsiTheme="minorHAnsi" w:cs="B Nazanin"/>
          <w:szCs w:val="28"/>
          <w:rtl/>
        </w:rPr>
        <w:t xml:space="preserve"> (بل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ز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8"/>
      </w:r>
      <w:r w:rsidRPr="00700686">
        <w:rPr>
          <w:rFonts w:asciiTheme="minorHAnsi" w:hAnsiTheme="minorHAnsi" w:cs="B Nazanin"/>
          <w:szCs w:val="28"/>
          <w:rtl/>
        </w:rPr>
        <w:t>-دلار آمر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کا</w:t>
      </w:r>
      <w:r w:rsidRPr="00700686">
        <w:rPr>
          <w:rFonts w:asciiTheme="minorHAnsi" w:hAnsiTheme="minorHAnsi" w:cs="B Nazanin"/>
          <w:szCs w:val="28"/>
          <w:rtl/>
        </w:rPr>
        <w:t>)</w:t>
      </w:r>
    </w:p>
    <w:p w14:paraId="6E28DBD1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3085C3AF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بانک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مرکز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ارز 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ک</w:t>
      </w:r>
      <w:r w:rsidRPr="00700686">
        <w:rPr>
          <w:rFonts w:asciiTheme="minorHAnsi" w:hAnsiTheme="minorHAnsi" w:cs="B Nazanin"/>
          <w:szCs w:val="28"/>
          <w:rtl/>
        </w:rPr>
        <w:t xml:space="preserve"> کشور را کنترل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کنند. 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ستم</w:t>
      </w:r>
      <w:r w:rsidRPr="00700686">
        <w:rPr>
          <w:rFonts w:asciiTheme="minorHAnsi" w:hAnsiTheme="minorHAnsi" w:cs="B Nazanin"/>
          <w:szCs w:val="28"/>
          <w:rtl/>
        </w:rPr>
        <w:t xml:space="preserve"> فدرال رزرو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89"/>
      </w:r>
      <w:r w:rsidRPr="00700686">
        <w:rPr>
          <w:rFonts w:asciiTheme="minorHAnsi" w:hAnsiTheme="minorHAnsi" w:cs="B Nazanin"/>
          <w:szCs w:val="28"/>
          <w:rtl/>
        </w:rPr>
        <w:t xml:space="preserve"> (</w:t>
      </w:r>
      <w:r w:rsidRPr="00700686">
        <w:rPr>
          <w:rFonts w:asciiTheme="minorHAnsi" w:hAnsiTheme="minorHAnsi" w:cs="B Nazanin"/>
          <w:szCs w:val="28"/>
        </w:rPr>
        <w:t>FED</w:t>
      </w:r>
      <w:r w:rsidRPr="00700686">
        <w:rPr>
          <w:rFonts w:asciiTheme="minorHAnsi" w:hAnsiTheme="minorHAnsi" w:cs="B Nazanin"/>
          <w:szCs w:val="28"/>
          <w:rtl/>
        </w:rPr>
        <w:t>) در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الات</w:t>
      </w:r>
      <w:r w:rsidRPr="00700686">
        <w:rPr>
          <w:rFonts w:asciiTheme="minorHAnsi" w:hAnsiTheme="minorHAnsi" w:cs="B Nazanin"/>
          <w:szCs w:val="28"/>
          <w:rtl/>
        </w:rPr>
        <w:t xml:space="preserve"> متحده آمر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کا</w:t>
      </w:r>
      <w:r w:rsidRPr="00700686">
        <w:rPr>
          <w:rFonts w:asciiTheme="minorHAnsi" w:hAnsiTheme="minorHAnsi" w:cs="B Nazanin"/>
          <w:szCs w:val="28"/>
          <w:rtl/>
        </w:rPr>
        <w:t xml:space="preserve"> نحوه مد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/>
          <w:szCs w:val="28"/>
          <w:rtl/>
        </w:rPr>
        <w:t xml:space="preserve"> دلار را کنترل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کند. بانک انگلستان نحوه مد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/>
          <w:szCs w:val="28"/>
          <w:rtl/>
        </w:rPr>
        <w:t xml:space="preserve"> </w:t>
      </w:r>
      <w:r w:rsidRPr="00700686">
        <w:rPr>
          <w:rFonts w:asciiTheme="minorHAnsi" w:hAnsiTheme="minorHAnsi" w:cs="B Nazanin"/>
          <w:szCs w:val="28"/>
        </w:rPr>
        <w:t>GBP</w:t>
      </w:r>
      <w:r w:rsidRPr="00700686">
        <w:rPr>
          <w:rFonts w:asciiTheme="minorHAnsi" w:hAnsiTheme="minorHAnsi" w:cs="B Nazanin"/>
          <w:szCs w:val="28"/>
          <w:rtl/>
        </w:rPr>
        <w:t xml:space="preserve"> را کنترل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 xml:space="preserve">کند. </w:t>
      </w:r>
      <w:r w:rsidRPr="00700686">
        <w:rPr>
          <w:rFonts w:asciiTheme="minorHAnsi" w:hAnsiTheme="minorHAnsi" w:cs="B Nazanin"/>
          <w:szCs w:val="28"/>
        </w:rPr>
        <w:t>MAS</w:t>
      </w:r>
      <w:r w:rsidRPr="00700686">
        <w:rPr>
          <w:rFonts w:asciiTheme="minorHAnsi" w:hAnsiTheme="minorHAnsi" w:cs="B Nazanin"/>
          <w:szCs w:val="28"/>
          <w:rtl/>
        </w:rPr>
        <w:t xml:space="preserve"> نحوه مد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/>
          <w:szCs w:val="28"/>
          <w:rtl/>
        </w:rPr>
        <w:t xml:space="preserve"> </w:t>
      </w:r>
      <w:r w:rsidRPr="00700686">
        <w:rPr>
          <w:rFonts w:asciiTheme="minorHAnsi" w:hAnsiTheme="minorHAnsi" w:cs="B Nazanin"/>
          <w:szCs w:val="28"/>
        </w:rPr>
        <w:t>SGD</w:t>
      </w:r>
      <w:r w:rsidRPr="00700686">
        <w:rPr>
          <w:rFonts w:asciiTheme="minorHAnsi" w:hAnsiTheme="minorHAnsi" w:cs="B Nazanin"/>
          <w:szCs w:val="28"/>
          <w:rtl/>
        </w:rPr>
        <w:t xml:space="preserve"> </w:t>
      </w:r>
      <w:r w:rsidRPr="00700686">
        <w:rPr>
          <w:rFonts w:asciiTheme="minorHAnsi" w:hAnsiTheme="minorHAnsi" w:cs="B Nazanin"/>
          <w:szCs w:val="28"/>
          <w:rtl/>
        </w:rPr>
        <w:lastRenderedPageBreak/>
        <w:t>را کنترل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کند. تقر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باً</w:t>
      </w:r>
      <w:r w:rsidRPr="00700686">
        <w:rPr>
          <w:rFonts w:asciiTheme="minorHAnsi" w:hAnsiTheme="minorHAnsi" w:cs="B Nazanin"/>
          <w:szCs w:val="28"/>
          <w:rtl/>
        </w:rPr>
        <w:t xml:space="preserve"> 10 نفر از افراد باهوش در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سازمان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 تصم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</w:t>
      </w:r>
      <w:r w:rsidRPr="00700686">
        <w:rPr>
          <w:rFonts w:asciiTheme="minorHAnsi" w:hAnsiTheme="minorHAnsi" w:cs="B Nazanin"/>
          <w:szCs w:val="28"/>
          <w:rtl/>
        </w:rPr>
        <w:t xml:space="preserve">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رند</w:t>
      </w:r>
      <w:r w:rsidRPr="00700686">
        <w:rPr>
          <w:rFonts w:asciiTheme="minorHAnsi" w:hAnsiTheme="minorHAnsi" w:cs="B Nazanin"/>
          <w:szCs w:val="28"/>
          <w:rtl/>
        </w:rPr>
        <w:t xml:space="preserve"> که چگونه ارز مد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</w:t>
      </w:r>
      <w:r w:rsidRPr="00700686">
        <w:rPr>
          <w:rFonts w:asciiTheme="minorHAnsi" w:hAnsiTheme="minorHAnsi" w:cs="B Nazanin"/>
          <w:szCs w:val="28"/>
          <w:rtl/>
        </w:rPr>
        <w:t xml:space="preserve"> و اداره شود. که بس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ار</w:t>
      </w:r>
      <w:r w:rsidRPr="00700686">
        <w:rPr>
          <w:rFonts w:asciiTheme="minorHAnsi" w:hAnsiTheme="minorHAnsi" w:cs="B Nazanin"/>
          <w:szCs w:val="28"/>
          <w:rtl/>
        </w:rPr>
        <w:t xml:space="preserve"> متمرکز است.</w:t>
      </w:r>
    </w:p>
    <w:p w14:paraId="16B0D3A3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18B3DD7F" w14:textId="77777777" w:rsidR="002A3792" w:rsidRPr="00700686" w:rsidRDefault="002A3792" w:rsidP="002A3792">
      <w:pPr>
        <w:pStyle w:val="Heading3"/>
        <w:bidi/>
      </w:pPr>
      <w:r w:rsidRPr="00700686">
        <w:rPr>
          <w:rFonts w:hint="eastAsia"/>
          <w:rtl/>
        </w:rPr>
        <w:t>پول</w:t>
      </w:r>
      <w:r w:rsidRPr="00700686">
        <w:rPr>
          <w:rtl/>
        </w:rPr>
        <w:t xml:space="preserve"> غ</w:t>
      </w:r>
      <w:r w:rsidRPr="00700686">
        <w:rPr>
          <w:rFonts w:hint="cs"/>
          <w:rtl/>
        </w:rPr>
        <w:t>ی</w:t>
      </w:r>
      <w:r w:rsidRPr="00700686">
        <w:rPr>
          <w:rFonts w:hint="eastAsia"/>
          <w:rtl/>
        </w:rPr>
        <w:t>ر</w:t>
      </w:r>
      <w:r w:rsidRPr="00700686">
        <w:rPr>
          <w:rtl/>
        </w:rPr>
        <w:t xml:space="preserve"> متمرکز</w:t>
      </w:r>
    </w:p>
    <w:p w14:paraId="47451D57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41836208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تفاوت</w:t>
      </w:r>
      <w:r w:rsidRPr="00700686">
        <w:rPr>
          <w:rFonts w:asciiTheme="minorHAnsi" w:hAnsiTheme="minorHAnsi" w:cs="B Nazanin"/>
          <w:szCs w:val="28"/>
          <w:rtl/>
        </w:rPr>
        <w:t xml:space="preserve">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است که ما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خواه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</w:t>
      </w:r>
      <w:r w:rsidRPr="00700686">
        <w:rPr>
          <w:rFonts w:asciiTheme="minorHAnsi" w:hAnsiTheme="minorHAnsi" w:cs="B Nazanin"/>
          <w:szCs w:val="28"/>
          <w:rtl/>
        </w:rPr>
        <w:t xml:space="preserve">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>
        <w:rPr>
          <w:rFonts w:asciiTheme="minorHAnsi" w:hAnsiTheme="minorHAnsi" w:cs="B Nazanin" w:hint="cs"/>
          <w:szCs w:val="28"/>
          <w:rtl/>
        </w:rPr>
        <w:t xml:space="preserve"> سیاست‌ها</w:t>
      </w:r>
      <w:r w:rsidRPr="00700686">
        <w:rPr>
          <w:rFonts w:asciiTheme="minorHAnsi" w:hAnsiTheme="minorHAnsi" w:cs="B Nazanin"/>
          <w:szCs w:val="28"/>
          <w:rtl/>
        </w:rPr>
        <w:t xml:space="preserve"> غ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رمتمرکز</w:t>
      </w:r>
      <w:r w:rsidRPr="00700686">
        <w:rPr>
          <w:rFonts w:asciiTheme="minorHAnsi" w:hAnsiTheme="minorHAnsi" w:cs="B Nazanin"/>
          <w:szCs w:val="28"/>
          <w:rtl/>
        </w:rPr>
        <w:t xml:space="preserve"> باش</w:t>
      </w:r>
      <w:r>
        <w:rPr>
          <w:rFonts w:asciiTheme="minorHAnsi" w:hAnsiTheme="minorHAnsi" w:cs="B Nazanin" w:hint="cs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>د.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بدان معناست که برخ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از تصم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مات</w:t>
      </w:r>
      <w:r w:rsidRPr="00700686">
        <w:rPr>
          <w:rFonts w:asciiTheme="minorHAnsi" w:hAnsiTheme="minorHAnsi" w:cs="B Nazanin"/>
          <w:szCs w:val="28"/>
          <w:rtl/>
        </w:rPr>
        <w:t xml:space="preserve"> اصل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در کد تعب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ه</w:t>
      </w:r>
      <w:r w:rsidRPr="00700686">
        <w:rPr>
          <w:rFonts w:asciiTheme="minorHAnsi" w:hAnsiTheme="minorHAnsi" w:cs="B Nazanin"/>
          <w:szCs w:val="28"/>
          <w:rtl/>
        </w:rPr>
        <w:t xml:space="preserve"> شده و در اکوس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ستم</w:t>
      </w:r>
      <w:r w:rsidRPr="00700686">
        <w:rPr>
          <w:rFonts w:asciiTheme="minorHAnsi" w:hAnsiTheme="minorHAnsi" w:cs="B Nazanin"/>
          <w:szCs w:val="28"/>
          <w:rtl/>
        </w:rPr>
        <w:t xml:space="preserve"> توکن پخته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شوند. بسته به طراح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مکان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سم،</w:t>
      </w:r>
      <w:r w:rsidRPr="00700686">
        <w:rPr>
          <w:rFonts w:asciiTheme="minorHAnsi" w:hAnsiTheme="minorHAnsi" w:cs="B Nazanin"/>
          <w:szCs w:val="28"/>
          <w:rtl/>
        </w:rPr>
        <w:t xml:space="preserve"> افراد در شبکه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توانند به تغ</w:t>
      </w:r>
      <w:r w:rsidRPr="00700686">
        <w:rPr>
          <w:rFonts w:asciiTheme="minorHAnsi" w:hAnsiTheme="minorHAnsi" w:cs="B Nazanin" w:hint="cs"/>
          <w:szCs w:val="28"/>
          <w:rtl/>
        </w:rPr>
        <w:t>یی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/>
          <w:szCs w:val="28"/>
          <w:rtl/>
        </w:rPr>
        <w:t xml:space="preserve"> 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ستم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خاص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را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دهند. </w:t>
      </w:r>
      <w:r>
        <w:rPr>
          <w:rFonts w:asciiTheme="minorHAnsi" w:hAnsiTheme="minorHAnsi" w:cs="B Nazanin" w:hint="cs"/>
          <w:szCs w:val="28"/>
          <w:rtl/>
        </w:rPr>
        <w:t xml:space="preserve">که </w:t>
      </w:r>
      <w:r w:rsidRPr="00700686">
        <w:rPr>
          <w:rFonts w:asciiTheme="minorHAnsi" w:hAnsiTheme="minorHAnsi" w:cs="B Nazanin"/>
          <w:szCs w:val="28"/>
          <w:rtl/>
        </w:rPr>
        <w:t>قدرت ب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شتر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به مردم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دهد. در دن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کر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پتو،</w:t>
      </w:r>
      <w:r w:rsidRPr="00700686">
        <w:rPr>
          <w:rFonts w:asciiTheme="minorHAnsi" w:hAnsiTheme="minorHAnsi" w:cs="B Nazanin"/>
          <w:szCs w:val="28"/>
          <w:rtl/>
        </w:rPr>
        <w:t xml:space="preserve"> ما 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ده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700686">
        <w:rPr>
          <w:rFonts w:asciiTheme="minorHAnsi" w:hAnsiTheme="minorHAnsi" w:cs="B Nazanin"/>
          <w:szCs w:val="28"/>
          <w:rtl/>
        </w:rPr>
        <w:t>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مختلف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برا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عرضه </w:t>
      </w:r>
      <w:r>
        <w:rPr>
          <w:rFonts w:asciiTheme="minorHAnsi" w:hAnsiTheme="minorHAnsi" w:cs="B Nazanin" w:hint="cs"/>
          <w:szCs w:val="28"/>
          <w:rtl/>
        </w:rPr>
        <w:t>توکن</w:t>
      </w:r>
      <w:r w:rsidRPr="00700686">
        <w:rPr>
          <w:rFonts w:asciiTheme="minorHAnsi" w:hAnsiTheme="minorHAnsi" w:cs="B Nazanin"/>
          <w:szCs w:val="28"/>
          <w:rtl/>
        </w:rPr>
        <w:t>/پول 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ج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تال</w:t>
      </w:r>
      <w:r w:rsidRPr="00700686">
        <w:rPr>
          <w:rFonts w:asciiTheme="minorHAnsi" w:hAnsiTheme="minorHAnsi" w:cs="B Nazanin"/>
          <w:szCs w:val="28"/>
          <w:rtl/>
        </w:rPr>
        <w:t xml:space="preserve"> دار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</w:t>
      </w:r>
      <w:r w:rsidRPr="00700686">
        <w:rPr>
          <w:rFonts w:asciiTheme="minorHAnsi" w:hAnsiTheme="minorHAnsi" w:cs="B Nazanin"/>
          <w:szCs w:val="28"/>
          <w:rtl/>
        </w:rPr>
        <w:t>. برخ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آن را بدون </w:t>
      </w:r>
      <w:r>
        <w:rPr>
          <w:rFonts w:asciiTheme="minorHAnsi" w:hAnsiTheme="minorHAnsi" w:cs="B Nazanin" w:hint="cs"/>
          <w:szCs w:val="28"/>
          <w:rtl/>
        </w:rPr>
        <w:t>محدودیت</w:t>
      </w:r>
      <w:r w:rsidRPr="00700686">
        <w:rPr>
          <w:rFonts w:asciiTheme="minorHAnsi" w:hAnsiTheme="minorHAnsi" w:cs="B Nazanin"/>
          <w:szCs w:val="28"/>
          <w:rtl/>
        </w:rPr>
        <w:t xml:space="preserve"> دوست دارند، برخ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آن را </w:t>
      </w:r>
      <w:r>
        <w:rPr>
          <w:rFonts w:asciiTheme="minorHAnsi" w:hAnsiTheme="minorHAnsi" w:cs="B Nazanin" w:hint="cs"/>
          <w:szCs w:val="28"/>
          <w:rtl/>
        </w:rPr>
        <w:t>با محدودیت</w:t>
      </w:r>
      <w:r w:rsidRPr="00700686">
        <w:rPr>
          <w:rFonts w:asciiTheme="minorHAnsi" w:hAnsiTheme="minorHAnsi" w:cs="B Nazanin"/>
          <w:szCs w:val="28"/>
          <w:rtl/>
        </w:rPr>
        <w:t xml:space="preserve"> دوست دارند. </w:t>
      </w:r>
      <w:r w:rsidRPr="00700686">
        <w:rPr>
          <w:rFonts w:asciiTheme="minorHAnsi" w:hAnsiTheme="minorHAnsi" w:cs="B Nazanin"/>
          <w:szCs w:val="28"/>
        </w:rPr>
        <w:t>BTC</w:t>
      </w:r>
      <w:r w:rsidRPr="00700686">
        <w:rPr>
          <w:rFonts w:asciiTheme="minorHAnsi" w:hAnsiTheme="minorHAnsi" w:cs="B Nazanin"/>
          <w:szCs w:val="28"/>
          <w:rtl/>
        </w:rPr>
        <w:t>$ دارا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سقف 21 م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ون</w:t>
      </w:r>
      <w:r w:rsidRPr="00700686">
        <w:rPr>
          <w:rFonts w:asciiTheme="minorHAnsi" w:hAnsiTheme="minorHAnsi" w:cs="B Nazanin"/>
          <w:szCs w:val="28"/>
          <w:rtl/>
        </w:rPr>
        <w:t xml:space="preserve"> است، در حال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که سا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ر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مانند </w:t>
      </w:r>
      <w:r>
        <w:rPr>
          <w:rFonts w:asciiTheme="minorHAnsi" w:hAnsiTheme="minorHAnsi" w:cs="B Nazanin" w:hint="cs"/>
          <w:szCs w:val="28"/>
          <w:rtl/>
        </w:rPr>
        <w:t>میکردائو</w:t>
      </w:r>
      <w:r w:rsidRPr="00700686">
        <w:rPr>
          <w:rFonts w:asciiTheme="minorHAnsi" w:hAnsiTheme="minorHAnsi" w:cs="B Nazanin"/>
          <w:szCs w:val="28"/>
          <w:rtl/>
        </w:rPr>
        <w:t xml:space="preserve"> چن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سقف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ندارند.</w:t>
      </w:r>
    </w:p>
    <w:p w14:paraId="6854950F" w14:textId="77777777" w:rsidR="002A3792" w:rsidRPr="00700686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700686">
        <w:rPr>
          <w:rFonts w:asciiTheme="minorHAnsi" w:hAnsiTheme="minorHAnsi" w:cs="B Nazanin" w:hint="eastAsia"/>
          <w:szCs w:val="28"/>
          <w:rtl/>
        </w:rPr>
        <w:t>همچن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ن</w:t>
      </w:r>
      <w:r w:rsidRPr="00700686">
        <w:rPr>
          <w:rFonts w:asciiTheme="minorHAnsi" w:hAnsiTheme="minorHAnsi" w:cs="B Nazanin"/>
          <w:szCs w:val="28"/>
          <w:rtl/>
        </w:rPr>
        <w:t xml:space="preserve"> راه‌ها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ز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برا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طراح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ارز د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ج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تال</w:t>
      </w:r>
      <w:r w:rsidRPr="00700686">
        <w:rPr>
          <w:rFonts w:asciiTheme="minorHAnsi" w:hAnsiTheme="minorHAnsi" w:cs="B Nazanin"/>
          <w:szCs w:val="28"/>
          <w:rtl/>
        </w:rPr>
        <w:t xml:space="preserve"> </w:t>
      </w:r>
      <w:r w:rsidRPr="00700686">
        <w:rPr>
          <w:rFonts w:asciiTheme="minorHAnsi" w:hAnsiTheme="minorHAnsi" w:cs="B Nazanin"/>
          <w:szCs w:val="28"/>
        </w:rPr>
        <w:t>P2P</w:t>
      </w:r>
      <w:r w:rsidRPr="00700686">
        <w:rPr>
          <w:rFonts w:asciiTheme="minorHAnsi" w:hAnsiTheme="minorHAnsi" w:cs="B Nazanin"/>
          <w:szCs w:val="28"/>
          <w:rtl/>
        </w:rPr>
        <w:t xml:space="preserve"> با س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است‌ها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پول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تعب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ه‌شده</w:t>
      </w:r>
      <w:r w:rsidRPr="00700686">
        <w:rPr>
          <w:rFonts w:asciiTheme="minorHAnsi" w:hAnsiTheme="minorHAnsi" w:cs="B Nazanin"/>
          <w:szCs w:val="28"/>
          <w:rtl/>
        </w:rPr>
        <w:t xml:space="preserve"> در کد برا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/>
          <w:szCs w:val="28"/>
          <w:rtl/>
        </w:rPr>
        <w:t xml:space="preserve"> کاهش نوسان ق</w:t>
      </w:r>
      <w:r w:rsidRPr="00700686">
        <w:rPr>
          <w:rFonts w:asciiTheme="minorHAnsi" w:hAnsiTheme="minorHAnsi" w:cs="B Nazanin" w:hint="cs"/>
          <w:szCs w:val="28"/>
          <w:rtl/>
        </w:rPr>
        <w:t>ی</w:t>
      </w:r>
      <w:r w:rsidRPr="00700686">
        <w:rPr>
          <w:rFonts w:asciiTheme="minorHAnsi" w:hAnsiTheme="minorHAnsi" w:cs="B Nazanin" w:hint="eastAsia"/>
          <w:szCs w:val="28"/>
          <w:rtl/>
        </w:rPr>
        <w:t>مت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90"/>
      </w:r>
      <w:r w:rsidRPr="00700686">
        <w:rPr>
          <w:rFonts w:asciiTheme="minorHAnsi" w:hAnsiTheme="minorHAnsi" w:cs="B Nazanin"/>
          <w:szCs w:val="28"/>
          <w:rtl/>
        </w:rPr>
        <w:t xml:space="preserve"> وجود دارد.</w:t>
      </w:r>
    </w:p>
    <w:p w14:paraId="0FE75D95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C3410C">
        <w:rPr>
          <w:rFonts w:asciiTheme="minorHAnsi" w:hAnsiTheme="minorHAnsi" w:cs="B Nazanin"/>
          <w:szCs w:val="28"/>
          <w:rtl/>
        </w:rPr>
        <w:t>آمپلفورث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91"/>
      </w:r>
      <w:r w:rsidRPr="00C3410C">
        <w:rPr>
          <w:rFonts w:asciiTheme="minorHAnsi" w:hAnsiTheme="minorHAnsi" w:cs="B Nazanin"/>
          <w:szCs w:val="28"/>
          <w:rtl/>
        </w:rPr>
        <w:t xml:space="preserve"> پروژه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است که به صورت الگور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ق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مت</w:t>
      </w:r>
      <w:r w:rsidRPr="00C3410C">
        <w:rPr>
          <w:rFonts w:asciiTheme="minorHAnsi" w:hAnsiTheme="minorHAnsi" w:cs="B Nazanin"/>
          <w:szCs w:val="28"/>
          <w:rtl/>
        </w:rPr>
        <w:t xml:space="preserve"> پول خود را برا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دست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اب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به ثبات ق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مت</w:t>
      </w:r>
      <w:r w:rsidRPr="00C3410C">
        <w:rPr>
          <w:rFonts w:asciiTheme="minorHAnsi" w:hAnsiTheme="minorHAnsi" w:cs="B Nazanin"/>
          <w:szCs w:val="28"/>
          <w:rtl/>
        </w:rPr>
        <w:t xml:space="preserve"> در بلندمدت </w:t>
      </w:r>
      <w:r>
        <w:rPr>
          <w:rFonts w:asciiTheme="minorHAnsi" w:hAnsiTheme="minorHAnsi" w:cs="B Nazanin" w:hint="cs"/>
          <w:szCs w:val="28"/>
          <w:rtl/>
        </w:rPr>
        <w:t>تجدید بالانس</w:t>
      </w:r>
      <w:r w:rsidRPr="00C3410C">
        <w:rPr>
          <w:rFonts w:asciiTheme="minorHAnsi" w:hAnsiTheme="minorHAnsi" w:cs="B Nazanin"/>
          <w:szCs w:val="28"/>
          <w:rtl/>
        </w:rPr>
        <w:t xml:space="preserve">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کند. (ما در فصل 10 به جزئ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ات</w:t>
      </w:r>
      <w:r w:rsidRPr="00C3410C">
        <w:rPr>
          <w:rFonts w:asciiTheme="minorHAnsi" w:hAnsiTheme="minorHAnsi" w:cs="B Nazanin"/>
          <w:szCs w:val="28"/>
          <w:rtl/>
        </w:rPr>
        <w:t xml:space="preserve"> ب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شتر</w:t>
      </w:r>
      <w:r w:rsidRPr="00C3410C">
        <w:rPr>
          <w:rFonts w:asciiTheme="minorHAnsi" w:hAnsiTheme="minorHAnsi" w:cs="B Nazanin"/>
          <w:szCs w:val="28"/>
          <w:rtl/>
        </w:rPr>
        <w:t xml:space="preserve">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پرداز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</w:t>
      </w:r>
      <w:r w:rsidRPr="00C3410C">
        <w:rPr>
          <w:rFonts w:asciiTheme="minorHAnsi" w:hAnsiTheme="minorHAnsi" w:cs="B Nazanin"/>
          <w:szCs w:val="28"/>
          <w:rtl/>
        </w:rPr>
        <w:t>.)</w:t>
      </w:r>
    </w:p>
    <w:p w14:paraId="39FDDDA5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B2CC57A" w14:textId="77777777" w:rsidR="002A3792" w:rsidRPr="00C3410C" w:rsidRDefault="002A3792" w:rsidP="002A3792">
      <w:pPr>
        <w:pStyle w:val="Heading2"/>
        <w:bidi/>
      </w:pPr>
      <w:r w:rsidRPr="00C3410C">
        <w:rPr>
          <w:rtl/>
        </w:rPr>
        <w:t>5.4. حقوق مالک</w:t>
      </w:r>
      <w:r w:rsidRPr="00C3410C">
        <w:rPr>
          <w:rFonts w:hint="cs"/>
          <w:rtl/>
        </w:rPr>
        <w:t>ی</w:t>
      </w:r>
      <w:r w:rsidRPr="00C3410C">
        <w:rPr>
          <w:rFonts w:hint="eastAsia"/>
          <w:rtl/>
        </w:rPr>
        <w:t>ت</w:t>
      </w:r>
      <w:r>
        <w:rPr>
          <w:rStyle w:val="FootnoteReference"/>
          <w:rtl/>
        </w:rPr>
        <w:footnoteReference w:id="192"/>
      </w:r>
    </w:p>
    <w:p w14:paraId="5FA0BE8C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34BAE9E9" w14:textId="77777777" w:rsidR="002A3792" w:rsidRPr="00C3410C" w:rsidRDefault="002A3792" w:rsidP="002A3792">
      <w:pPr>
        <w:pStyle w:val="Heading3"/>
        <w:bidi/>
      </w:pPr>
      <w:r w:rsidRPr="00C3410C">
        <w:rPr>
          <w:rFonts w:hint="eastAsia"/>
          <w:rtl/>
        </w:rPr>
        <w:t>حقوق</w:t>
      </w:r>
      <w:r w:rsidRPr="00C3410C">
        <w:rPr>
          <w:rtl/>
        </w:rPr>
        <w:t xml:space="preserve"> مالک</w:t>
      </w:r>
      <w:r w:rsidRPr="00C3410C">
        <w:rPr>
          <w:rFonts w:hint="cs"/>
          <w:rtl/>
        </w:rPr>
        <w:t>ی</w:t>
      </w:r>
      <w:r w:rsidRPr="00C3410C">
        <w:rPr>
          <w:rFonts w:hint="eastAsia"/>
          <w:rtl/>
        </w:rPr>
        <w:t>ت</w:t>
      </w:r>
      <w:r w:rsidRPr="00C3410C">
        <w:rPr>
          <w:rtl/>
        </w:rPr>
        <w:t xml:space="preserve"> چ</w:t>
      </w:r>
      <w:r w:rsidRPr="00C3410C">
        <w:rPr>
          <w:rFonts w:hint="cs"/>
          <w:rtl/>
        </w:rPr>
        <w:t>ی</w:t>
      </w:r>
      <w:r w:rsidRPr="00C3410C">
        <w:rPr>
          <w:rFonts w:hint="eastAsia"/>
          <w:rtl/>
        </w:rPr>
        <w:t>ست؟</w:t>
      </w:r>
    </w:p>
    <w:p w14:paraId="01AC5C73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4C636239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C3410C">
        <w:rPr>
          <w:rFonts w:asciiTheme="minorHAnsi" w:hAnsiTheme="minorHAnsi" w:cs="B Nazanin" w:hint="eastAsia"/>
          <w:szCs w:val="28"/>
          <w:rtl/>
        </w:rPr>
        <w:t>حقوق</w:t>
      </w:r>
      <w:r w:rsidRPr="00C3410C">
        <w:rPr>
          <w:rFonts w:asciiTheme="minorHAnsi" w:hAnsiTheme="minorHAnsi" w:cs="B Nazanin"/>
          <w:szCs w:val="28"/>
          <w:rtl/>
        </w:rPr>
        <w:t xml:space="preserve">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سازه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ها</w:t>
      </w:r>
      <w:r w:rsidRPr="00C3410C">
        <w:rPr>
          <w:rFonts w:asciiTheme="minorHAnsi" w:hAnsiTheme="minorHAnsi" w:cs="B Nazanin" w:hint="cs"/>
          <w:szCs w:val="28"/>
          <w:rtl/>
        </w:rPr>
        <w:t>یی</w:t>
      </w:r>
      <w:r w:rsidRPr="00C3410C">
        <w:rPr>
          <w:rFonts w:asciiTheme="minorHAnsi" w:hAnsiTheme="minorHAnsi" w:cs="B Nazanin"/>
          <w:szCs w:val="28"/>
          <w:rtl/>
        </w:rPr>
        <w:t xml:space="preserve"> هستند که از نظر اجتماع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به اجرا در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آ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ند</w:t>
      </w:r>
      <w:r w:rsidRPr="00C3410C">
        <w:rPr>
          <w:rFonts w:asciiTheme="minorHAnsi" w:hAnsiTheme="minorHAnsi" w:cs="B Nazanin"/>
          <w:szCs w:val="28"/>
          <w:rtl/>
        </w:rPr>
        <w:t xml:space="preserve"> تا مشخص کنند که چگونه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ک</w:t>
      </w:r>
      <w:r w:rsidRPr="00C3410C">
        <w:rPr>
          <w:rFonts w:asciiTheme="minorHAnsi" w:hAnsiTheme="minorHAnsi" w:cs="B Nazanin"/>
          <w:szCs w:val="28"/>
          <w:rtl/>
        </w:rPr>
        <w:t xml:space="preserve"> منبع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</w:t>
      </w:r>
      <w:r w:rsidRPr="00C3410C">
        <w:rPr>
          <w:rFonts w:asciiTheme="minorHAnsi" w:hAnsiTheme="minorHAnsi" w:cs="B Nazanin"/>
          <w:szCs w:val="28"/>
          <w:rtl/>
        </w:rPr>
        <w:t xml:space="preserve"> کالا مورد استفاده و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قرار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رد</w:t>
      </w:r>
      <w:r w:rsidRPr="00C3410C">
        <w:rPr>
          <w:rFonts w:asciiTheme="minorHAnsi" w:hAnsiTheme="minorHAnsi" w:cs="B Nazanin"/>
          <w:szCs w:val="28"/>
          <w:rtl/>
        </w:rPr>
        <w:t>.</w:t>
      </w:r>
    </w:p>
    <w:p w14:paraId="1BBBF243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1449BEBF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C3410C">
        <w:rPr>
          <w:rFonts w:asciiTheme="minorHAnsi" w:hAnsiTheme="minorHAnsi" w:cs="B Nazanin" w:hint="eastAsia"/>
          <w:szCs w:val="28"/>
          <w:rtl/>
        </w:rPr>
        <w:t>حقوق</w:t>
      </w:r>
      <w:r w:rsidRPr="00C3410C">
        <w:rPr>
          <w:rFonts w:asciiTheme="minorHAnsi" w:hAnsiTheme="minorHAnsi" w:cs="B Nazanin"/>
          <w:szCs w:val="28"/>
          <w:rtl/>
        </w:rPr>
        <w:t xml:space="preserve">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به خود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خود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ک</w:t>
      </w:r>
      <w:r w:rsidRPr="00C3410C">
        <w:rPr>
          <w:rFonts w:asciiTheme="minorHAnsi" w:hAnsiTheme="minorHAnsi" w:cs="B Nazanin"/>
          <w:szCs w:val="28"/>
          <w:rtl/>
        </w:rPr>
        <w:t xml:space="preserve"> موضوع بزرگ است، ز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را</w:t>
      </w:r>
      <w:r w:rsidRPr="00C3410C">
        <w:rPr>
          <w:rFonts w:asciiTheme="minorHAnsi" w:hAnsiTheme="minorHAnsi" w:cs="B Nazanin"/>
          <w:szCs w:val="28"/>
          <w:rtl/>
        </w:rPr>
        <w:t xml:space="preserve"> راه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ها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ز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برا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طراح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تخص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ص</w:t>
      </w:r>
      <w:r w:rsidRPr="00C3410C">
        <w:rPr>
          <w:rFonts w:asciiTheme="minorHAnsi" w:hAnsiTheme="minorHAnsi" w:cs="B Nazanin"/>
          <w:szCs w:val="28"/>
          <w:rtl/>
        </w:rPr>
        <w:t xml:space="preserve"> حقوق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وجود دارد. در 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نجا،</w:t>
      </w:r>
      <w:r w:rsidRPr="00C3410C">
        <w:rPr>
          <w:rFonts w:asciiTheme="minorHAnsi" w:hAnsiTheme="minorHAnsi" w:cs="B Nazanin"/>
          <w:szCs w:val="28"/>
          <w:rtl/>
        </w:rPr>
        <w:t xml:space="preserve"> من فقط م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خواهم</w:t>
      </w:r>
      <w:r w:rsidRPr="00C3410C">
        <w:rPr>
          <w:rFonts w:asciiTheme="minorHAnsi" w:hAnsiTheme="minorHAnsi" w:cs="B Nazanin"/>
          <w:szCs w:val="28"/>
          <w:rtl/>
        </w:rPr>
        <w:t xml:space="preserve"> رو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روش‌ها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جد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 مد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حقوق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برا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دارا</w:t>
      </w:r>
      <w:r w:rsidRPr="00C3410C">
        <w:rPr>
          <w:rFonts w:asciiTheme="minorHAnsi" w:hAnsiTheme="minorHAnsi" w:cs="B Nazanin" w:hint="cs"/>
          <w:szCs w:val="28"/>
          <w:rtl/>
        </w:rPr>
        <w:t>یی‌</w:t>
      </w:r>
      <w:r w:rsidRPr="00C3410C">
        <w:rPr>
          <w:rFonts w:asciiTheme="minorHAnsi" w:hAnsiTheme="minorHAnsi" w:cs="B Nazanin" w:hint="eastAsia"/>
          <w:szCs w:val="28"/>
          <w:rtl/>
        </w:rPr>
        <w:t>ها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ج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تال</w:t>
      </w:r>
      <w:r w:rsidRPr="00C3410C">
        <w:rPr>
          <w:rFonts w:asciiTheme="minorHAnsi" w:hAnsiTheme="minorHAnsi" w:cs="B Nazanin"/>
          <w:szCs w:val="28"/>
          <w:rtl/>
        </w:rPr>
        <w:t xml:space="preserve"> تمرکز کنم. فصل 13 ب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شتر</w:t>
      </w:r>
      <w:r w:rsidRPr="00C3410C">
        <w:rPr>
          <w:rFonts w:asciiTheme="minorHAnsi" w:hAnsiTheme="minorHAnsi" w:cs="B Nazanin"/>
          <w:szCs w:val="28"/>
          <w:rtl/>
        </w:rPr>
        <w:t xml:space="preserve"> در مورد حقوق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</w:t>
      </w:r>
      <w:r w:rsidRPr="00C3410C">
        <w:rPr>
          <w:rFonts w:asciiTheme="minorHAnsi" w:hAnsiTheme="minorHAnsi" w:cs="B Nazanin"/>
          <w:szCs w:val="28"/>
          <w:rtl/>
        </w:rPr>
        <w:t xml:space="preserve"> بحث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کند.</w:t>
      </w:r>
    </w:p>
    <w:p w14:paraId="6C276706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3EA82F84" w14:textId="77777777" w:rsidR="002A3792" w:rsidRPr="00C3410C" w:rsidRDefault="002A3792" w:rsidP="002A3792">
      <w:pPr>
        <w:pStyle w:val="Heading3"/>
        <w:bidi/>
      </w:pPr>
      <w:r w:rsidRPr="00C3410C">
        <w:rPr>
          <w:rFonts w:hint="eastAsia"/>
          <w:rtl/>
        </w:rPr>
        <w:t>حقوق</w:t>
      </w:r>
      <w:r w:rsidRPr="00C3410C">
        <w:rPr>
          <w:rtl/>
        </w:rPr>
        <w:t xml:space="preserve"> مالک</w:t>
      </w:r>
      <w:r w:rsidRPr="00C3410C">
        <w:rPr>
          <w:rFonts w:hint="cs"/>
          <w:rtl/>
        </w:rPr>
        <w:t>ی</w:t>
      </w:r>
      <w:r w:rsidRPr="00C3410C">
        <w:rPr>
          <w:rFonts w:hint="eastAsia"/>
          <w:rtl/>
        </w:rPr>
        <w:t>ت</w:t>
      </w:r>
      <w:r w:rsidRPr="00C3410C">
        <w:rPr>
          <w:rtl/>
        </w:rPr>
        <w:t xml:space="preserve"> </w:t>
      </w:r>
      <w:r>
        <w:rPr>
          <w:rFonts w:hint="cs"/>
          <w:rtl/>
        </w:rPr>
        <w:t>باقواعد</w:t>
      </w:r>
    </w:p>
    <w:p w14:paraId="5533A8CD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39DFB61C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C3410C">
        <w:rPr>
          <w:rFonts w:asciiTheme="minorHAnsi" w:hAnsiTheme="minorHAnsi" w:cs="B Nazanin" w:hint="eastAsia"/>
          <w:szCs w:val="28"/>
          <w:rtl/>
        </w:rPr>
        <w:t>اگر</w:t>
      </w:r>
      <w:r w:rsidRPr="00C3410C">
        <w:rPr>
          <w:rFonts w:asciiTheme="minorHAnsi" w:hAnsiTheme="minorHAnsi" w:cs="B Nazanin"/>
          <w:szCs w:val="28"/>
          <w:rtl/>
        </w:rPr>
        <w:t xml:space="preserve"> سهام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از شرکت </w:t>
      </w:r>
      <w:r w:rsidRPr="00C3410C">
        <w:rPr>
          <w:rFonts w:asciiTheme="minorHAnsi" w:hAnsiTheme="minorHAnsi" w:cs="B Nazanin"/>
          <w:szCs w:val="28"/>
        </w:rPr>
        <w:t>XYZ</w:t>
      </w:r>
      <w:r w:rsidRPr="00C3410C">
        <w:rPr>
          <w:rFonts w:asciiTheme="minorHAnsi" w:hAnsiTheme="minorHAnsi" w:cs="B Nazanin"/>
          <w:szCs w:val="28"/>
          <w:rtl/>
        </w:rPr>
        <w:t xml:space="preserve"> دار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د،</w:t>
      </w:r>
      <w:r w:rsidRPr="00C3410C">
        <w:rPr>
          <w:rFonts w:asciiTheme="minorHAnsi" w:hAnsiTheme="minorHAnsi" w:cs="B Nazanin"/>
          <w:szCs w:val="28"/>
          <w:rtl/>
        </w:rPr>
        <w:t xml:space="preserve"> وقت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آنها پول به دست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آورند، شما 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ز</w:t>
      </w:r>
      <w:r w:rsidRPr="00C3410C">
        <w:rPr>
          <w:rFonts w:asciiTheme="minorHAnsi" w:hAnsiTheme="minorHAnsi" w:cs="B Nazanin"/>
          <w:szCs w:val="28"/>
          <w:rtl/>
        </w:rPr>
        <w:t xml:space="preserve"> سهم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از آن (از طر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ق</w:t>
      </w:r>
      <w:r w:rsidRPr="00C3410C">
        <w:rPr>
          <w:rFonts w:asciiTheme="minorHAnsi" w:hAnsiTheme="minorHAnsi" w:cs="B Nazanin"/>
          <w:szCs w:val="28"/>
          <w:rtl/>
        </w:rPr>
        <w:t xml:space="preserve"> سود سهام) در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افت</w:t>
      </w:r>
      <w:r w:rsidRPr="00C3410C">
        <w:rPr>
          <w:rFonts w:asciiTheme="minorHAnsi" w:hAnsiTheme="minorHAnsi" w:cs="B Nazanin"/>
          <w:szCs w:val="28"/>
          <w:rtl/>
        </w:rPr>
        <w:t xml:space="preserve">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کن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>. شما برا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داشتن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ک</w:t>
      </w:r>
      <w:r w:rsidRPr="00C3410C">
        <w:rPr>
          <w:rFonts w:asciiTheme="minorHAnsi" w:hAnsiTheme="minorHAnsi" w:cs="B Nazanin"/>
          <w:szCs w:val="28"/>
          <w:rtl/>
        </w:rPr>
        <w:t xml:space="preserve"> دارا</w:t>
      </w:r>
      <w:r w:rsidRPr="00C3410C">
        <w:rPr>
          <w:rFonts w:asciiTheme="minorHAnsi" w:hAnsiTheme="minorHAnsi" w:cs="B Nazanin" w:hint="cs"/>
          <w:szCs w:val="28"/>
          <w:rtl/>
        </w:rPr>
        <w:t>یی</w:t>
      </w:r>
      <w:r w:rsidRPr="00C3410C">
        <w:rPr>
          <w:rFonts w:asciiTheme="minorHAnsi" w:hAnsiTheme="minorHAnsi" w:cs="B Nazanin"/>
          <w:szCs w:val="28"/>
          <w:rtl/>
        </w:rPr>
        <w:t xml:space="preserve"> از حقوق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برخوردار هست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>.</w:t>
      </w:r>
    </w:p>
    <w:p w14:paraId="565A30C1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D0D3B1F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C3410C">
        <w:rPr>
          <w:rFonts w:asciiTheme="minorHAnsi" w:hAnsiTheme="minorHAnsi" w:cs="B Nazanin" w:hint="eastAsia"/>
          <w:szCs w:val="28"/>
          <w:rtl/>
        </w:rPr>
        <w:t>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فقط اوراق بهادار معمول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است. ما اکنون اوراق بهادار را توکن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کن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</w:t>
      </w:r>
      <w:r w:rsidRPr="00C3410C">
        <w:rPr>
          <w:rFonts w:asciiTheme="minorHAnsi" w:hAnsiTheme="minorHAnsi" w:cs="B Nazanin"/>
          <w:szCs w:val="28"/>
          <w:rtl/>
        </w:rPr>
        <w:t xml:space="preserve"> و آنها را رو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بلاکچ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قرار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ده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م،</w:t>
      </w:r>
      <w:r w:rsidRPr="00C3410C">
        <w:rPr>
          <w:rFonts w:asciiTheme="minorHAnsi" w:hAnsiTheme="minorHAnsi" w:cs="B Nazanin"/>
          <w:szCs w:val="28"/>
          <w:rtl/>
        </w:rPr>
        <w:t xml:space="preserve"> که به شما نوع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حقوق برا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ک</w:t>
      </w:r>
      <w:r w:rsidRPr="00C3410C">
        <w:rPr>
          <w:rFonts w:asciiTheme="minorHAnsi" w:hAnsiTheme="minorHAnsi" w:cs="B Nazanin"/>
          <w:szCs w:val="28"/>
          <w:rtl/>
        </w:rPr>
        <w:t xml:space="preserve"> دارا</w:t>
      </w:r>
      <w:r w:rsidRPr="00C3410C">
        <w:rPr>
          <w:rFonts w:asciiTheme="minorHAnsi" w:hAnsiTheme="minorHAnsi" w:cs="B Nazanin" w:hint="cs"/>
          <w:szCs w:val="28"/>
          <w:rtl/>
        </w:rPr>
        <w:t>یی</w:t>
      </w:r>
      <w:r w:rsidRPr="00C3410C">
        <w:rPr>
          <w:rFonts w:asciiTheme="minorHAnsi" w:hAnsiTheme="minorHAnsi" w:cs="B Nazanin"/>
          <w:szCs w:val="28"/>
          <w:rtl/>
        </w:rPr>
        <w:t xml:space="preserve">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 xml:space="preserve">دهد. مشابه </w:t>
      </w:r>
      <w:r>
        <w:rPr>
          <w:rFonts w:asciiTheme="minorHAnsi" w:hAnsiTheme="minorHAnsi" w:cs="B Nazanin" w:hint="cs"/>
          <w:szCs w:val="28"/>
          <w:rtl/>
        </w:rPr>
        <w:t>ایندیه گوگو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93"/>
      </w:r>
      <w:r w:rsidRPr="00C3410C">
        <w:rPr>
          <w:rFonts w:asciiTheme="minorHAnsi" w:hAnsiTheme="minorHAnsi" w:cs="B Nazanin"/>
          <w:szCs w:val="28"/>
          <w:rtl/>
        </w:rPr>
        <w:t>،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توان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 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ک</w:t>
      </w:r>
      <w:r w:rsidRPr="00C3410C">
        <w:rPr>
          <w:rFonts w:asciiTheme="minorHAnsi" w:hAnsiTheme="minorHAnsi" w:cs="B Nazanin"/>
          <w:szCs w:val="28"/>
          <w:rtl/>
        </w:rPr>
        <w:t xml:space="preserve"> استارت آپ را تام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مال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کن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. متفاوت از </w:t>
      </w:r>
      <w:r>
        <w:rPr>
          <w:rFonts w:asciiTheme="minorHAnsi" w:hAnsiTheme="minorHAnsi" w:cs="B Nazanin" w:hint="cs"/>
          <w:szCs w:val="28"/>
          <w:rtl/>
        </w:rPr>
        <w:t>ایندیه گوگو</w:t>
      </w:r>
      <w:r w:rsidRPr="00C3410C">
        <w:rPr>
          <w:rFonts w:asciiTheme="minorHAnsi" w:hAnsiTheme="minorHAnsi" w:cs="B Nazanin"/>
          <w:szCs w:val="28"/>
          <w:rtl/>
        </w:rPr>
        <w:t xml:space="preserve"> ، توکن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ها همچن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به شما اج</w:t>
      </w:r>
      <w:r w:rsidRPr="00C3410C">
        <w:rPr>
          <w:rFonts w:asciiTheme="minorHAnsi" w:hAnsiTheme="minorHAnsi" w:cs="B Nazanin" w:hint="eastAsia"/>
          <w:szCs w:val="28"/>
          <w:rtl/>
        </w:rPr>
        <w:t>ازه</w:t>
      </w:r>
      <w:r w:rsidRPr="00C3410C">
        <w:rPr>
          <w:rFonts w:asciiTheme="minorHAnsi" w:hAnsiTheme="minorHAnsi" w:cs="B Nazanin"/>
          <w:szCs w:val="28"/>
          <w:rtl/>
        </w:rPr>
        <w:t xml:space="preserve">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C3410C">
        <w:rPr>
          <w:rFonts w:asciiTheme="minorHAnsi" w:hAnsiTheme="minorHAnsi" w:cs="B Nazanin"/>
          <w:szCs w:val="28"/>
          <w:rtl/>
        </w:rPr>
        <w:t>دهند بخش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از پروژه را در اخت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ار</w:t>
      </w:r>
      <w:r w:rsidRPr="00C3410C">
        <w:rPr>
          <w:rFonts w:asciiTheme="minorHAnsi" w:hAnsiTheme="minorHAnsi" w:cs="B Nazanin"/>
          <w:szCs w:val="28"/>
          <w:rtl/>
        </w:rPr>
        <w:t xml:space="preserve"> داشته باش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>. شما م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‍‌</w:t>
      </w:r>
      <w:r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C3410C">
        <w:rPr>
          <w:rFonts w:asciiTheme="minorHAnsi" w:hAnsiTheme="minorHAnsi" w:cs="B Nazanin"/>
          <w:szCs w:val="28"/>
          <w:rtl/>
        </w:rPr>
        <w:t>توان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 از طر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ق</w:t>
      </w:r>
      <w:r w:rsidRPr="00C3410C">
        <w:rPr>
          <w:rFonts w:asciiTheme="minorHAnsi" w:hAnsiTheme="minorHAnsi" w:cs="B Nazanin"/>
          <w:szCs w:val="28"/>
          <w:rtl/>
        </w:rPr>
        <w:t xml:space="preserve"> سود سهام و تقس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م</w:t>
      </w:r>
      <w:r w:rsidRPr="00C3410C">
        <w:rPr>
          <w:rFonts w:asciiTheme="minorHAnsi" w:hAnsiTheme="minorHAnsi" w:cs="B Nazanin"/>
          <w:szCs w:val="28"/>
          <w:rtl/>
        </w:rPr>
        <w:t xml:space="preserve"> سود</w:t>
      </w:r>
      <w:r>
        <w:rPr>
          <w:rFonts w:asciiTheme="minorHAnsi" w:hAnsiTheme="minorHAnsi" w:cs="B Nazanin" w:hint="cs"/>
          <w:szCs w:val="28"/>
          <w:rtl/>
        </w:rPr>
        <w:t>،</w:t>
      </w:r>
      <w:r w:rsidRPr="00C3410C">
        <w:rPr>
          <w:rFonts w:asciiTheme="minorHAnsi" w:hAnsiTheme="minorHAnsi" w:cs="B Nazanin"/>
          <w:szCs w:val="28"/>
          <w:rtl/>
        </w:rPr>
        <w:t xml:space="preserve"> سود ببر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>. شا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 خ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ل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انقلاب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به نظر نرسد، اما 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اول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قدم در مس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</w:t>
      </w:r>
      <w:r w:rsidRPr="00C3410C">
        <w:rPr>
          <w:rFonts w:asciiTheme="minorHAnsi" w:hAnsiTheme="minorHAnsi" w:cs="B Nazanin"/>
          <w:szCs w:val="28"/>
          <w:rtl/>
        </w:rPr>
        <w:t xml:space="preserve"> درست است.</w:t>
      </w:r>
    </w:p>
    <w:p w14:paraId="5FA1FA63" w14:textId="77777777" w:rsidR="002A3792" w:rsidRPr="00C3410C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640F97E8" w14:textId="77777777" w:rsidR="002A3792" w:rsidRDefault="002A3792" w:rsidP="002A3792">
      <w:pPr>
        <w:bidi/>
        <w:jc w:val="both"/>
        <w:rPr>
          <w:rFonts w:asciiTheme="minorHAnsi" w:hAnsiTheme="minorHAnsi" w:cs="B Nazanin"/>
          <w:szCs w:val="28"/>
          <w:rtl/>
        </w:rPr>
      </w:pPr>
      <w:r w:rsidRPr="00C3410C">
        <w:rPr>
          <w:rFonts w:asciiTheme="minorHAnsi" w:hAnsiTheme="minorHAnsi" w:cs="B Nazanin" w:hint="eastAsia"/>
          <w:szCs w:val="28"/>
          <w:rtl/>
        </w:rPr>
        <w:t>م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توان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</w:t>
      </w:r>
      <w:r w:rsidRPr="00C3410C">
        <w:rPr>
          <w:rFonts w:asciiTheme="minorHAnsi" w:hAnsiTheme="minorHAnsi" w:cs="B Nazanin"/>
          <w:szCs w:val="28"/>
          <w:rtl/>
        </w:rPr>
        <w:t xml:space="preserve"> و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ژگ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ها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گر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را 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ز</w:t>
      </w:r>
      <w:r w:rsidRPr="00C3410C">
        <w:rPr>
          <w:rFonts w:asciiTheme="minorHAnsi" w:hAnsiTheme="minorHAnsi" w:cs="B Nazanin"/>
          <w:szCs w:val="28"/>
          <w:rtl/>
        </w:rPr>
        <w:t xml:space="preserve"> به توکن‌ها اضافه کن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د،</w:t>
      </w:r>
      <w:r w:rsidRPr="00C3410C">
        <w:rPr>
          <w:rFonts w:asciiTheme="minorHAnsi" w:hAnsiTheme="minorHAnsi" w:cs="B Nazanin"/>
          <w:szCs w:val="28"/>
          <w:rtl/>
        </w:rPr>
        <w:t xml:space="preserve"> مانند انواع جالب را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،</w:t>
      </w:r>
      <w:r w:rsidRPr="00C3410C">
        <w:rPr>
          <w:rFonts w:asciiTheme="minorHAnsi" w:hAnsiTheme="minorHAnsi" w:cs="B Nazanin"/>
          <w:szCs w:val="28"/>
          <w:rtl/>
        </w:rPr>
        <w:t xml:space="preserve"> سا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</w:t>
      </w:r>
      <w:r w:rsidRPr="00C3410C">
        <w:rPr>
          <w:rFonts w:asciiTheme="minorHAnsi" w:hAnsiTheme="minorHAnsi" w:cs="B Nazanin"/>
          <w:szCs w:val="28"/>
          <w:rtl/>
        </w:rPr>
        <w:t xml:space="preserve"> حقوق مالک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ت،</w:t>
      </w:r>
      <w:r w:rsidRPr="00C3410C">
        <w:rPr>
          <w:rFonts w:asciiTheme="minorHAnsi" w:hAnsiTheme="minorHAnsi" w:cs="B Nazanin"/>
          <w:szCs w:val="28"/>
          <w:rtl/>
        </w:rPr>
        <w:t xml:space="preserve"> و غ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ره</w:t>
      </w:r>
      <w:r w:rsidRPr="00C3410C">
        <w:rPr>
          <w:rFonts w:asciiTheme="minorHAnsi" w:hAnsiTheme="minorHAnsi" w:cs="B Nazanin"/>
          <w:szCs w:val="28"/>
          <w:rtl/>
        </w:rPr>
        <w:t>. بودن در بلاکچ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 w:hint="eastAsia"/>
          <w:szCs w:val="28"/>
          <w:rtl/>
        </w:rPr>
        <w:t>ن</w:t>
      </w:r>
      <w:r w:rsidRPr="00C3410C">
        <w:rPr>
          <w:rFonts w:asciiTheme="minorHAnsi" w:hAnsiTheme="minorHAnsi" w:cs="B Nazanin"/>
          <w:szCs w:val="28"/>
          <w:rtl/>
        </w:rPr>
        <w:t xml:space="preserve"> همه مشکلات را حل نم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کند،</w:t>
      </w:r>
      <w:r w:rsidRPr="00C3410C">
        <w:rPr>
          <w:rFonts w:asciiTheme="minorHAnsi" w:hAnsiTheme="minorHAnsi" w:cs="B Nazanin"/>
          <w:szCs w:val="28"/>
          <w:rtl/>
        </w:rPr>
        <w:t xml:space="preserve"> اما با شفاف‌تر بودن و آسان‌تر کردن هماهنگ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تراکنش‌ها، به کاهش ناکارآمد</w:t>
      </w:r>
      <w:r w:rsidRPr="00C3410C">
        <w:rPr>
          <w:rFonts w:asciiTheme="minorHAnsi" w:hAnsiTheme="minorHAnsi" w:cs="B Nazanin" w:hint="cs"/>
          <w:szCs w:val="28"/>
          <w:rtl/>
        </w:rPr>
        <w:t>ی</w:t>
      </w:r>
      <w:r w:rsidRPr="00C3410C">
        <w:rPr>
          <w:rFonts w:asciiTheme="minorHAnsi" w:hAnsiTheme="minorHAnsi" w:cs="B Nazanin"/>
          <w:szCs w:val="28"/>
          <w:rtl/>
        </w:rPr>
        <w:t xml:space="preserve"> کمک م</w:t>
      </w:r>
      <w:r w:rsidRPr="00C3410C">
        <w:rPr>
          <w:rFonts w:asciiTheme="minorHAnsi" w:hAnsiTheme="minorHAnsi" w:cs="B Nazanin" w:hint="cs"/>
          <w:szCs w:val="28"/>
          <w:rtl/>
        </w:rPr>
        <w:t>ی‌</w:t>
      </w:r>
      <w:r w:rsidRPr="00C3410C">
        <w:rPr>
          <w:rFonts w:asciiTheme="minorHAnsi" w:hAnsiTheme="minorHAnsi" w:cs="B Nazanin" w:hint="eastAsia"/>
          <w:szCs w:val="28"/>
          <w:rtl/>
        </w:rPr>
        <w:t>کند</w:t>
      </w:r>
      <w:r w:rsidRPr="00C3410C">
        <w:rPr>
          <w:rFonts w:asciiTheme="minorHAnsi" w:hAnsiTheme="minorHAnsi" w:cs="B Nazanin"/>
          <w:szCs w:val="28"/>
          <w:rtl/>
        </w:rPr>
        <w:t>.</w:t>
      </w:r>
    </w:p>
    <w:p w14:paraId="4543875B" w14:textId="77777777" w:rsidR="002A3792" w:rsidRPr="008D6F08" w:rsidRDefault="002A3792" w:rsidP="002A3792">
      <w:pPr>
        <w:pStyle w:val="Heading3"/>
        <w:bidi/>
      </w:pPr>
      <w:r w:rsidRPr="008D6F08">
        <w:rPr>
          <w:rtl/>
        </w:rPr>
        <w:t>حقوق مالک</w:t>
      </w:r>
      <w:r w:rsidRPr="008D6F08">
        <w:rPr>
          <w:rFonts w:hint="cs"/>
          <w:rtl/>
        </w:rPr>
        <w:t>ی</w:t>
      </w:r>
      <w:r w:rsidRPr="008D6F08">
        <w:rPr>
          <w:rFonts w:hint="eastAsia"/>
          <w:rtl/>
        </w:rPr>
        <w:t>ت</w:t>
      </w:r>
      <w:r w:rsidRPr="008D6F08">
        <w:rPr>
          <w:rtl/>
        </w:rPr>
        <w:t xml:space="preserve"> جد</w:t>
      </w:r>
      <w:r w:rsidRPr="008D6F08">
        <w:rPr>
          <w:rFonts w:hint="cs"/>
          <w:rtl/>
        </w:rPr>
        <w:t>ی</w:t>
      </w:r>
      <w:r w:rsidRPr="008D6F08">
        <w:rPr>
          <w:rFonts w:hint="eastAsia"/>
          <w:rtl/>
        </w:rPr>
        <w:t>د</w:t>
      </w:r>
    </w:p>
    <w:p w14:paraId="4AAC935C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99E2070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8D6F08">
        <w:rPr>
          <w:rFonts w:asciiTheme="minorHAnsi" w:hAnsiTheme="minorHAnsi" w:cs="B Nazanin" w:hint="eastAsia"/>
          <w:szCs w:val="28"/>
          <w:rtl/>
        </w:rPr>
        <w:t>اما</w:t>
      </w:r>
      <w:r w:rsidRPr="008D6F08">
        <w:rPr>
          <w:rFonts w:asciiTheme="minorHAnsi" w:hAnsiTheme="minorHAnsi" w:cs="B Nazanin"/>
          <w:szCs w:val="28"/>
          <w:rtl/>
        </w:rPr>
        <w:t xml:space="preserve"> بخش جالب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نجاست</w:t>
      </w:r>
      <w:r w:rsidRPr="008D6F08">
        <w:rPr>
          <w:rFonts w:asciiTheme="minorHAnsi" w:hAnsiTheme="minorHAnsi" w:cs="B Nazanin"/>
          <w:szCs w:val="28"/>
          <w:rtl/>
        </w:rPr>
        <w:t>: انواع جد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از حقوق مالک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ت</w:t>
      </w:r>
      <w:r w:rsidRPr="008D6F08">
        <w:rPr>
          <w:rFonts w:asciiTheme="minorHAnsi" w:hAnsiTheme="minorHAnsi" w:cs="B Nazanin"/>
          <w:szCs w:val="28"/>
          <w:rtl/>
        </w:rPr>
        <w:t xml:space="preserve"> وجود دارد. در فصل 13 و 25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ده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ها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ب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شتر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را مورد بحث قرار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ده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</w:t>
      </w:r>
      <w:r w:rsidRPr="008D6F08">
        <w:rPr>
          <w:rFonts w:asciiTheme="minorHAnsi" w:hAnsiTheme="minorHAnsi" w:cs="B Nazanin"/>
          <w:szCs w:val="28"/>
          <w:rtl/>
        </w:rPr>
        <w:t>.</w:t>
      </w:r>
    </w:p>
    <w:p w14:paraId="224F57BC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8E5821D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8D6F08">
        <w:rPr>
          <w:rFonts w:asciiTheme="minorHAnsi" w:hAnsiTheme="minorHAnsi" w:cs="B Nazanin" w:hint="eastAsia"/>
          <w:szCs w:val="28"/>
          <w:rtl/>
        </w:rPr>
        <w:t>ما</w:t>
      </w:r>
      <w:r w:rsidRPr="008D6F08">
        <w:rPr>
          <w:rFonts w:asciiTheme="minorHAnsi" w:hAnsiTheme="minorHAnsi" w:cs="B Nazanin"/>
          <w:szCs w:val="28"/>
          <w:rtl/>
        </w:rPr>
        <w:t xml:space="preserve"> روش جد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برا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نگاه کردن به حقوق مالک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ت</w:t>
      </w:r>
      <w:r w:rsidRPr="008D6F08">
        <w:rPr>
          <w:rFonts w:asciiTheme="minorHAnsi" w:hAnsiTheme="minorHAnsi" w:cs="B Nazanin"/>
          <w:szCs w:val="28"/>
          <w:rtl/>
        </w:rPr>
        <w:t xml:space="preserve"> دار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</w:t>
      </w:r>
      <w:r w:rsidRPr="008D6F08">
        <w:rPr>
          <w:rFonts w:asciiTheme="minorHAnsi" w:hAnsiTheme="minorHAnsi" w:cs="B Nazanin"/>
          <w:szCs w:val="28"/>
          <w:rtl/>
        </w:rPr>
        <w:t>. از آنجا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/>
          <w:szCs w:val="28"/>
          <w:rtl/>
        </w:rPr>
        <w:t xml:space="preserve"> که کالاها اکنون 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ج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تال</w:t>
      </w:r>
      <w:r w:rsidRPr="008D6F08">
        <w:rPr>
          <w:rFonts w:asciiTheme="minorHAnsi" w:hAnsiTheme="minorHAnsi" w:cs="B Nazanin"/>
          <w:szCs w:val="28"/>
          <w:rtl/>
        </w:rPr>
        <w:t xml:space="preserve"> هستند، حقوق مالک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ت</w:t>
      </w:r>
      <w:r w:rsidRPr="008D6F08">
        <w:rPr>
          <w:rFonts w:asciiTheme="minorHAnsi" w:hAnsiTheme="minorHAnsi" w:cs="B Nazanin"/>
          <w:szCs w:val="28"/>
          <w:rtl/>
        </w:rPr>
        <w:t xml:space="preserve"> 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ز</w:t>
      </w:r>
      <w:r w:rsidRPr="008D6F08">
        <w:rPr>
          <w:rFonts w:asciiTheme="minorHAnsi" w:hAnsiTheme="minorHAnsi" w:cs="B Nazanin"/>
          <w:szCs w:val="28"/>
          <w:rtl/>
        </w:rPr>
        <w:t xml:space="preserve"> در حال تکامل است. برا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تع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نحوه تخص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ص</w:t>
      </w:r>
      <w:r w:rsidRPr="008D6F08">
        <w:rPr>
          <w:rFonts w:asciiTheme="minorHAnsi" w:hAnsiTheme="minorHAnsi" w:cs="B Nazanin"/>
          <w:szCs w:val="28"/>
          <w:rtl/>
        </w:rPr>
        <w:t xml:space="preserve">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کالاها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ج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تال</w:t>
      </w:r>
      <w:r w:rsidRPr="008D6F08">
        <w:rPr>
          <w:rFonts w:asciiTheme="minorHAnsi" w:hAnsiTheme="minorHAnsi" w:cs="B Nazanin"/>
          <w:szCs w:val="28"/>
          <w:rtl/>
        </w:rPr>
        <w:t xml:space="preserve"> با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خلاق باش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</w:t>
      </w:r>
      <w:r w:rsidRPr="008D6F08">
        <w:rPr>
          <w:rFonts w:asciiTheme="minorHAnsi" w:hAnsiTheme="minorHAnsi" w:cs="B Nazanin"/>
          <w:szCs w:val="28"/>
          <w:rtl/>
        </w:rPr>
        <w:t>.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روش جد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از مکان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سم</w:t>
      </w:r>
      <w:r w:rsidRPr="008D6F08">
        <w:rPr>
          <w:rFonts w:asciiTheme="minorHAnsi" w:hAnsiTheme="minorHAnsi" w:cs="B Nazanin"/>
          <w:szCs w:val="28"/>
          <w:rtl/>
        </w:rPr>
        <w:t xml:space="preserve"> مال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ات</w:t>
      </w:r>
      <w:r w:rsidRPr="008D6F08">
        <w:rPr>
          <w:rFonts w:asciiTheme="minorHAnsi" w:hAnsiTheme="minorHAnsi" w:cs="B Nazanin"/>
          <w:szCs w:val="28"/>
          <w:rtl/>
        </w:rPr>
        <w:t xml:space="preserve"> بر دارا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/>
          <w:szCs w:val="28"/>
          <w:rtl/>
        </w:rPr>
        <w:t xml:space="preserve"> هاربرگر</w:t>
      </w:r>
      <w:r>
        <w:rPr>
          <w:rStyle w:val="FootnoteReference"/>
          <w:rFonts w:asciiTheme="minorHAnsi" w:hAnsiTheme="minorHAnsi" w:cs="B Nazanin"/>
          <w:szCs w:val="28"/>
          <w:rtl/>
        </w:rPr>
        <w:footnoteReference w:id="194"/>
      </w:r>
      <w:r w:rsidRPr="008D6F08">
        <w:rPr>
          <w:rFonts w:asciiTheme="minorHAnsi" w:hAnsiTheme="minorHAnsi" w:cs="B Nazanin"/>
          <w:szCs w:val="28"/>
          <w:rtl/>
        </w:rPr>
        <w:t xml:space="preserve"> الهام گرفته شده است. به جا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تع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و اخذ مال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ات،</w:t>
      </w:r>
      <w:r w:rsidRPr="008D6F08">
        <w:rPr>
          <w:rFonts w:asciiTheme="minorHAnsi" w:hAnsiTheme="minorHAnsi" w:cs="B Nazanin"/>
          <w:szCs w:val="28"/>
          <w:rtl/>
        </w:rPr>
        <w:t xml:space="preserve">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را خود صاحب ملک تع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کند.</w:t>
      </w:r>
    </w:p>
    <w:p w14:paraId="77BD82ED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3C54A99F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  <w:r w:rsidRPr="008D6F08">
        <w:rPr>
          <w:rFonts w:asciiTheme="minorHAnsi" w:hAnsiTheme="minorHAnsi" w:cs="B Nazanin" w:hint="eastAsia"/>
          <w:szCs w:val="28"/>
          <w:rtl/>
        </w:rPr>
        <w:t>ممکن</w:t>
      </w:r>
      <w:r w:rsidRPr="008D6F08">
        <w:rPr>
          <w:rFonts w:asciiTheme="minorHAnsi" w:hAnsiTheme="minorHAnsi" w:cs="B Nazanin"/>
          <w:szCs w:val="28"/>
          <w:rtl/>
        </w:rPr>
        <w:t xml:space="preserve"> است فکر کن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د،</w:t>
      </w:r>
      <w:r w:rsidRPr="008D6F08">
        <w:rPr>
          <w:rFonts w:asciiTheme="minorHAnsi" w:hAnsiTheme="minorHAnsi" w:cs="B Nazanin"/>
          <w:szCs w:val="28"/>
          <w:rtl/>
        </w:rPr>
        <w:t xml:space="preserve"> خوب، پس من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آن را تا حد امکان پا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م</w:t>
      </w:r>
      <w:r w:rsidRPr="008D6F08">
        <w:rPr>
          <w:rFonts w:asciiTheme="minorHAnsi" w:hAnsiTheme="minorHAnsi" w:cs="B Nazanin" w:hint="cs"/>
          <w:szCs w:val="28"/>
          <w:rtl/>
        </w:rPr>
        <w:t>ی‌</w:t>
      </w:r>
      <w:r w:rsidRPr="008D6F08">
        <w:rPr>
          <w:rFonts w:asciiTheme="minorHAnsi" w:hAnsiTheme="minorHAnsi" w:cs="B Nazanin" w:hint="eastAsia"/>
          <w:szCs w:val="28"/>
          <w:rtl/>
        </w:rPr>
        <w:t>آورم،</w:t>
      </w:r>
      <w:r w:rsidRPr="008D6F08">
        <w:rPr>
          <w:rFonts w:asciiTheme="minorHAnsi" w:hAnsiTheme="minorHAnsi" w:cs="B Nazanin"/>
          <w:szCs w:val="28"/>
          <w:rtl/>
        </w:rPr>
        <w:t xml:space="preserve"> بنابرا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مال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ات</w:t>
      </w:r>
      <w:r w:rsidRPr="008D6F08">
        <w:rPr>
          <w:rFonts w:asciiTheme="minorHAnsi" w:hAnsiTheme="minorHAnsi" w:cs="B Nazanin"/>
          <w:szCs w:val="28"/>
          <w:rtl/>
        </w:rPr>
        <w:t xml:space="preserve"> کمتر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م</w:t>
      </w:r>
      <w:r w:rsidRPr="008D6F08">
        <w:rPr>
          <w:rFonts w:asciiTheme="minorHAnsi" w:hAnsiTheme="minorHAnsi" w:cs="B Nazanin" w:hint="cs"/>
          <w:szCs w:val="28"/>
          <w:rtl/>
        </w:rPr>
        <w:t>ی‌</w:t>
      </w:r>
      <w:r w:rsidRPr="008D6F08">
        <w:rPr>
          <w:rFonts w:asciiTheme="minorHAnsi" w:hAnsiTheme="minorHAnsi" w:cs="B Nazanin" w:hint="eastAsia"/>
          <w:szCs w:val="28"/>
          <w:rtl/>
        </w:rPr>
        <w:t>پردازم</w:t>
      </w:r>
      <w:r w:rsidRPr="008D6F08">
        <w:rPr>
          <w:rFonts w:asciiTheme="minorHAnsi" w:hAnsiTheme="minorHAnsi" w:cs="B Nazanin"/>
          <w:szCs w:val="28"/>
          <w:rtl/>
        </w:rPr>
        <w:t xml:space="preserve">. </w:t>
      </w:r>
      <w:r w:rsidRPr="00AA7ACE">
        <w:rPr>
          <w:rFonts w:asciiTheme="minorHAnsi" w:hAnsiTheme="minorHAnsi" w:cs="B Nazanin"/>
          <w:szCs w:val="28"/>
          <w:rtl/>
        </w:rPr>
        <w:t>ا</w:t>
      </w:r>
      <w:r w:rsidRPr="00AA7ACE">
        <w:rPr>
          <w:rFonts w:asciiTheme="minorHAnsi" w:hAnsiTheme="minorHAnsi" w:cs="B Nazanin" w:hint="cs"/>
          <w:szCs w:val="28"/>
          <w:rtl/>
        </w:rPr>
        <w:t>ی</w:t>
      </w:r>
      <w:r w:rsidRPr="00AA7ACE">
        <w:rPr>
          <w:rFonts w:asciiTheme="minorHAnsi" w:hAnsiTheme="minorHAnsi" w:cs="B Nazanin" w:hint="eastAsia"/>
          <w:szCs w:val="28"/>
          <w:rtl/>
        </w:rPr>
        <w:t>ن</w:t>
      </w:r>
      <w:r w:rsidRPr="00AA7ACE">
        <w:rPr>
          <w:rFonts w:asciiTheme="minorHAnsi" w:hAnsiTheme="minorHAnsi" w:cs="B Nazanin"/>
          <w:szCs w:val="28"/>
          <w:rtl/>
        </w:rPr>
        <w:t xml:space="preserve"> شکار است</w:t>
      </w:r>
      <w:r w:rsidRPr="008D6F08">
        <w:rPr>
          <w:rFonts w:asciiTheme="minorHAnsi" w:hAnsiTheme="minorHAnsi" w:cs="B Nazanin"/>
          <w:szCs w:val="28"/>
          <w:rtl/>
        </w:rPr>
        <w:t>. وقت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آن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را ذکر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کن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د،</w:t>
      </w:r>
      <w:r w:rsidRPr="008D6F08">
        <w:rPr>
          <w:rFonts w:asciiTheme="minorHAnsi" w:hAnsiTheme="minorHAnsi" w:cs="B Nazanin"/>
          <w:szCs w:val="28"/>
          <w:rtl/>
        </w:rPr>
        <w:t xml:space="preserve"> هرکس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که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خواهد آن را ب</w:t>
      </w:r>
      <w:r>
        <w:rPr>
          <w:rFonts w:asciiTheme="minorHAnsi" w:hAnsiTheme="minorHAnsi" w:cs="B Nazanin" w:hint="cs"/>
          <w:szCs w:val="28"/>
          <w:rtl/>
        </w:rPr>
        <w:t>ا</w:t>
      </w:r>
      <w:r w:rsidRPr="008D6F08">
        <w:rPr>
          <w:rFonts w:asciiTheme="minorHAnsi" w:hAnsiTheme="minorHAnsi" w:cs="B Nazanin"/>
          <w:szCs w:val="28"/>
          <w:rtl/>
        </w:rPr>
        <w:t xml:space="preserve"> آن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بخرد،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 xml:space="preserve">تواند آن را از شما </w:t>
      </w:r>
      <w:r>
        <w:rPr>
          <w:rFonts w:asciiTheme="minorHAnsi" w:hAnsiTheme="minorHAnsi" w:cs="B Nazanin" w:hint="cs"/>
          <w:szCs w:val="28"/>
          <w:rtl/>
        </w:rPr>
        <w:t>خریداری کند</w:t>
      </w:r>
      <w:r w:rsidRPr="008D6F08">
        <w:rPr>
          <w:rFonts w:asciiTheme="minorHAnsi" w:hAnsiTheme="minorHAnsi" w:cs="B Nazanin"/>
          <w:szCs w:val="28"/>
          <w:rtl/>
        </w:rPr>
        <w:t>. و شما با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آن را بفروش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>. بنابرا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ن،</w:t>
      </w:r>
      <w:r w:rsidRPr="008D6F08">
        <w:rPr>
          <w:rFonts w:asciiTheme="minorHAnsi" w:hAnsiTheme="minorHAnsi" w:cs="B Nazanin"/>
          <w:szCs w:val="28"/>
          <w:rtl/>
        </w:rPr>
        <w:t xml:space="preserve"> شما قطع</w:t>
      </w:r>
      <w:r w:rsidRPr="008D6F08">
        <w:rPr>
          <w:rFonts w:asciiTheme="minorHAnsi" w:hAnsiTheme="minorHAnsi" w:cs="B Nazanin" w:hint="eastAsia"/>
          <w:szCs w:val="28"/>
          <w:rtl/>
        </w:rPr>
        <w:t>اً</w:t>
      </w:r>
      <w:r w:rsidRPr="008D6F08">
        <w:rPr>
          <w:rFonts w:asciiTheme="minorHAnsi" w:hAnsiTheme="minorHAnsi" w:cs="B Nazanin"/>
          <w:szCs w:val="28"/>
          <w:rtl/>
        </w:rPr>
        <w:t xml:space="preserve">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خواه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آن را با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مناسب 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مت</w:t>
      </w:r>
      <w:r w:rsidRPr="008D6F08">
        <w:rPr>
          <w:rFonts w:asciiTheme="minorHAnsi" w:hAnsiTheme="minorHAnsi" w:cs="B Nazanin"/>
          <w:szCs w:val="28"/>
          <w:rtl/>
        </w:rPr>
        <w:t xml:space="preserve"> گذار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کن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د،</w:t>
      </w:r>
      <w:r w:rsidRPr="008D6F08">
        <w:rPr>
          <w:rFonts w:asciiTheme="minorHAnsi" w:hAnsiTheme="minorHAnsi" w:cs="B Nazanin"/>
          <w:szCs w:val="28"/>
          <w:rtl/>
        </w:rPr>
        <w:t xml:space="preserve"> ز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را</w:t>
      </w:r>
      <w:r w:rsidRPr="008D6F08">
        <w:rPr>
          <w:rFonts w:asciiTheme="minorHAnsi" w:hAnsiTheme="minorHAnsi" w:cs="B Nazanin"/>
          <w:szCs w:val="28"/>
          <w:rtl/>
        </w:rPr>
        <w:t xml:space="preserve"> اگر خ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پا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باشد، شخص 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گر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آن را از شما خر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دار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کند و مبلغ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که برا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آن ارزش قائل هست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به شما جبران نم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>
        <w:rPr>
          <w:rFonts w:asciiTheme="minorHAnsi" w:hAnsiTheme="minorHAnsi" w:cs="B Nazanin" w:hint="cs"/>
          <w:szCs w:val="28"/>
          <w:rtl/>
        </w:rPr>
        <w:t>‌</w:t>
      </w:r>
      <w:r w:rsidRPr="008D6F08">
        <w:rPr>
          <w:rFonts w:asciiTheme="minorHAnsi" w:hAnsiTheme="minorHAnsi" w:cs="B Nazanin"/>
          <w:szCs w:val="28"/>
          <w:rtl/>
        </w:rPr>
        <w:t>شود. اگر خ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ز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اد</w:t>
      </w:r>
      <w:r w:rsidRPr="008D6F08">
        <w:rPr>
          <w:rFonts w:asciiTheme="minorHAnsi" w:hAnsiTheme="minorHAnsi" w:cs="B Nazanin"/>
          <w:szCs w:val="28"/>
          <w:rtl/>
        </w:rPr>
        <w:t xml:space="preserve"> باشد، با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مال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ات</w:t>
      </w:r>
      <w:r w:rsidRPr="008D6F08">
        <w:rPr>
          <w:rFonts w:asciiTheme="minorHAnsi" w:hAnsiTheme="minorHAnsi" w:cs="B Nazanin"/>
          <w:szCs w:val="28"/>
          <w:rtl/>
        </w:rPr>
        <w:t xml:space="preserve"> ز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اد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بپرداز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>.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مکان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زم</w:t>
      </w:r>
      <w:r w:rsidRPr="008D6F08">
        <w:rPr>
          <w:rFonts w:asciiTheme="minorHAnsi" w:hAnsiTheme="minorHAnsi" w:cs="B Nazanin"/>
          <w:szCs w:val="28"/>
          <w:rtl/>
        </w:rPr>
        <w:t xml:space="preserve"> نوع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سازگار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انگ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زش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است </w:t>
      </w:r>
      <w:r w:rsidRPr="008D6F08">
        <w:rPr>
          <w:rFonts w:asciiTheme="minorHAnsi" w:hAnsiTheme="minorHAnsi" w:cs="B Nazanin" w:hint="eastAsia"/>
          <w:szCs w:val="28"/>
          <w:rtl/>
        </w:rPr>
        <w:t>که</w:t>
      </w:r>
      <w:r w:rsidRPr="008D6F08">
        <w:rPr>
          <w:rFonts w:asciiTheme="minorHAnsi" w:hAnsiTheme="minorHAnsi" w:cs="B Nazanin"/>
          <w:szCs w:val="28"/>
          <w:rtl/>
        </w:rPr>
        <w:t xml:space="preserve"> قبلاً در مورد آن صحبت کرد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م،</w:t>
      </w:r>
      <w:r w:rsidRPr="008D6F08">
        <w:rPr>
          <w:rFonts w:asciiTheme="minorHAnsi" w:hAnsiTheme="minorHAnsi" w:cs="B Nazanin"/>
          <w:szCs w:val="28"/>
          <w:rtl/>
        </w:rPr>
        <w:t xml:space="preserve"> که به همسو کردن اهداف همه طرف‌ها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مربوطه و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جاد</w:t>
      </w:r>
      <w:r w:rsidRPr="008D6F08">
        <w:rPr>
          <w:rFonts w:asciiTheme="minorHAnsi" w:hAnsiTheme="minorHAnsi" w:cs="B Nazanin"/>
          <w:szCs w:val="28"/>
          <w:rtl/>
        </w:rPr>
        <w:t xml:space="preserve"> 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ک</w:t>
      </w:r>
      <w:r w:rsidRPr="008D6F08">
        <w:rPr>
          <w:rFonts w:asciiTheme="minorHAnsi" w:hAnsiTheme="minorHAnsi" w:cs="B Nazanin"/>
          <w:szCs w:val="28"/>
          <w:rtl/>
        </w:rPr>
        <w:t xml:space="preserve"> س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ستم</w:t>
      </w:r>
      <w:r w:rsidRPr="008D6F08">
        <w:rPr>
          <w:rFonts w:asciiTheme="minorHAnsi" w:hAnsiTheme="minorHAnsi" w:cs="B Nazanin"/>
          <w:szCs w:val="28"/>
          <w:rtl/>
        </w:rPr>
        <w:t xml:space="preserve"> خودگردان کمک م</w:t>
      </w:r>
      <w:r w:rsidRPr="008D6F08">
        <w:rPr>
          <w:rFonts w:asciiTheme="minorHAnsi" w:hAnsiTheme="minorHAnsi" w:cs="B Nazanin" w:hint="cs"/>
          <w:szCs w:val="28"/>
          <w:rtl/>
        </w:rPr>
        <w:t>ی‌</w:t>
      </w:r>
      <w:r w:rsidRPr="008D6F08">
        <w:rPr>
          <w:rFonts w:asciiTheme="minorHAnsi" w:hAnsiTheme="minorHAnsi" w:cs="B Nazanin" w:hint="eastAsia"/>
          <w:szCs w:val="28"/>
          <w:rtl/>
        </w:rPr>
        <w:t>کند</w:t>
      </w:r>
      <w:r w:rsidRPr="008D6F08">
        <w:rPr>
          <w:rFonts w:asciiTheme="minorHAnsi" w:hAnsiTheme="minorHAnsi" w:cs="B Nazanin"/>
          <w:szCs w:val="28"/>
          <w:rtl/>
        </w:rPr>
        <w:t>.</w:t>
      </w:r>
    </w:p>
    <w:p w14:paraId="16FC056B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D688661" w14:textId="77777777" w:rsidR="002A3792" w:rsidRPr="008D6F08" w:rsidRDefault="002A3792" w:rsidP="002A3792">
      <w:pPr>
        <w:pStyle w:val="Heading2"/>
        <w:bidi/>
      </w:pPr>
      <w:r w:rsidRPr="008D6F08">
        <w:rPr>
          <w:rtl/>
        </w:rPr>
        <w:t>5.5. قفل کردن</w:t>
      </w:r>
      <w:r>
        <w:rPr>
          <w:rStyle w:val="FootnoteReference"/>
          <w:rtl/>
        </w:rPr>
        <w:footnoteReference w:id="195"/>
      </w:r>
    </w:p>
    <w:p w14:paraId="0DF80D09" w14:textId="77777777" w:rsidR="002A3792" w:rsidRPr="008D6F08" w:rsidRDefault="002A3792" w:rsidP="002A3792">
      <w:pPr>
        <w:pStyle w:val="Heading2"/>
        <w:bidi/>
      </w:pPr>
      <w:r>
        <w:rPr>
          <w:rFonts w:hint="cs"/>
          <w:rtl/>
        </w:rPr>
        <w:t>قفل کردن</w:t>
      </w:r>
      <w:r w:rsidRPr="008D6F08">
        <w:rPr>
          <w:rtl/>
        </w:rPr>
        <w:t xml:space="preserve"> چ</w:t>
      </w:r>
      <w:r w:rsidRPr="008D6F08">
        <w:rPr>
          <w:rFonts w:hint="cs"/>
          <w:rtl/>
        </w:rPr>
        <w:t>ی</w:t>
      </w:r>
      <w:r w:rsidRPr="008D6F08">
        <w:rPr>
          <w:rFonts w:hint="eastAsia"/>
          <w:rtl/>
        </w:rPr>
        <w:t>ست؟</w:t>
      </w:r>
    </w:p>
    <w:p w14:paraId="0018C4ED" w14:textId="77777777" w:rsidR="002A3792" w:rsidRPr="008D6F08" w:rsidRDefault="002A3792" w:rsidP="002A3792">
      <w:pPr>
        <w:bidi/>
        <w:jc w:val="both"/>
        <w:rPr>
          <w:rFonts w:asciiTheme="minorHAnsi" w:hAnsiTheme="minorHAnsi" w:cs="B Nazanin"/>
          <w:szCs w:val="28"/>
        </w:rPr>
      </w:pPr>
    </w:p>
    <w:p w14:paraId="5147637B" w14:textId="77777777" w:rsidR="002A3792" w:rsidRDefault="002A3792" w:rsidP="002A3792">
      <w:pPr>
        <w:bidi/>
        <w:jc w:val="both"/>
        <w:rPr>
          <w:rFonts w:asciiTheme="minorHAnsi" w:hAnsiTheme="minorHAnsi" w:cs="B Nazanin"/>
          <w:szCs w:val="28"/>
          <w:rtl/>
        </w:rPr>
      </w:pPr>
      <w:r w:rsidRPr="008D6F08">
        <w:rPr>
          <w:rFonts w:asciiTheme="minorHAnsi" w:hAnsiTheme="minorHAnsi" w:cs="B Nazanin" w:hint="eastAsia"/>
          <w:szCs w:val="28"/>
          <w:rtl/>
        </w:rPr>
        <w:t>قفل</w:t>
      </w:r>
      <w:r>
        <w:rPr>
          <w:rFonts w:asciiTheme="minorHAnsi" w:hAnsiTheme="minorHAnsi" w:cs="B Nazanin"/>
          <w:szCs w:val="28"/>
          <w:lang w:val="en-150"/>
        </w:rPr>
        <w:t xml:space="preserve"> 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کردن</w:t>
      </w:r>
      <w:r w:rsidRPr="008D6F08">
        <w:rPr>
          <w:rFonts w:asciiTheme="minorHAnsi" w:hAnsiTheme="minorHAnsi" w:cs="B Nazanin"/>
          <w:szCs w:val="28"/>
          <w:rtl/>
        </w:rPr>
        <w:t xml:space="preserve"> در مقا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سه</w:t>
      </w:r>
      <w:r w:rsidRPr="008D6F08">
        <w:rPr>
          <w:rFonts w:asciiTheme="minorHAnsi" w:hAnsiTheme="minorHAnsi" w:cs="B Nazanin"/>
          <w:szCs w:val="28"/>
          <w:rtl/>
        </w:rPr>
        <w:t xml:space="preserve"> با بق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ه</w:t>
      </w:r>
      <w:r w:rsidRPr="008D6F08">
        <w:rPr>
          <w:rFonts w:asciiTheme="minorHAnsi" w:hAnsiTheme="minorHAnsi" w:cs="B Nazanin"/>
          <w:szCs w:val="28"/>
          <w:rtl/>
        </w:rPr>
        <w:t xml:space="preserve"> اقتصاد سنت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ک</w:t>
      </w:r>
      <w:r w:rsidRPr="008D6F08">
        <w:rPr>
          <w:rFonts w:asciiTheme="minorHAnsi" w:hAnsiTheme="minorHAnsi" w:cs="B Nazanin"/>
          <w:szCs w:val="28"/>
          <w:rtl/>
        </w:rPr>
        <w:t xml:space="preserve"> مفهوم نسبتاً جد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د</w:t>
      </w:r>
      <w:r w:rsidRPr="008D6F08">
        <w:rPr>
          <w:rFonts w:asciiTheme="minorHAnsi" w:hAnsiTheme="minorHAnsi" w:cs="B Nazanin"/>
          <w:szCs w:val="28"/>
          <w:rtl/>
        </w:rPr>
        <w:t xml:space="preserve"> است.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ن</w:t>
      </w:r>
      <w:r w:rsidRPr="008D6F08">
        <w:rPr>
          <w:rFonts w:asciiTheme="minorHAnsi" w:hAnsiTheme="minorHAnsi" w:cs="B Nazanin"/>
          <w:szCs w:val="28"/>
          <w:rtl/>
        </w:rPr>
        <w:t xml:space="preserve"> </w:t>
      </w:r>
      <w:r>
        <w:rPr>
          <w:rFonts w:asciiTheme="minorHAnsi" w:hAnsiTheme="minorHAnsi" w:cs="B Nazanin" w:hint="cs"/>
          <w:szCs w:val="28"/>
          <w:rtl/>
        </w:rPr>
        <w:t xml:space="preserve">مفهوم </w:t>
      </w:r>
      <w:r w:rsidRPr="008D6F08">
        <w:rPr>
          <w:rFonts w:asciiTheme="minorHAnsi" w:hAnsiTheme="minorHAnsi" w:cs="B Nazanin"/>
          <w:szCs w:val="28"/>
          <w:rtl/>
        </w:rPr>
        <w:t>با تکامل اطلاعات و فناور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/>
          <w:szCs w:val="28"/>
          <w:rtl/>
        </w:rPr>
        <w:t xml:space="preserve"> اتفاق افتاد، جا</w:t>
      </w:r>
      <w:r w:rsidRPr="008D6F08">
        <w:rPr>
          <w:rFonts w:asciiTheme="minorHAnsi" w:hAnsiTheme="minorHAnsi" w:cs="B Nazanin" w:hint="cs"/>
          <w:szCs w:val="28"/>
          <w:rtl/>
        </w:rPr>
        <w:t>یی</w:t>
      </w:r>
      <w:r w:rsidRPr="008D6F08">
        <w:rPr>
          <w:rFonts w:asciiTheme="minorHAnsi" w:hAnsiTheme="minorHAnsi" w:cs="B Nazanin"/>
          <w:szCs w:val="28"/>
          <w:rtl/>
        </w:rPr>
        <w:t xml:space="preserve"> که ما اقتصاد اطلاعات را ا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جاد</w:t>
      </w:r>
      <w:r w:rsidRPr="008D6F08">
        <w:rPr>
          <w:rFonts w:asciiTheme="minorHAnsi" w:hAnsiTheme="minorHAnsi" w:cs="B Nazanin"/>
          <w:szCs w:val="28"/>
          <w:rtl/>
        </w:rPr>
        <w:t xml:space="preserve"> کرد</w:t>
      </w:r>
      <w:r w:rsidRPr="008D6F08">
        <w:rPr>
          <w:rFonts w:asciiTheme="minorHAnsi" w:hAnsiTheme="minorHAnsi" w:cs="B Nazanin" w:hint="cs"/>
          <w:szCs w:val="28"/>
          <w:rtl/>
        </w:rPr>
        <w:t>ی</w:t>
      </w:r>
      <w:r w:rsidRPr="008D6F08">
        <w:rPr>
          <w:rFonts w:asciiTheme="minorHAnsi" w:hAnsiTheme="minorHAnsi" w:cs="B Nazanin" w:hint="eastAsia"/>
          <w:szCs w:val="28"/>
          <w:rtl/>
        </w:rPr>
        <w:t>م</w:t>
      </w:r>
      <w:r w:rsidRPr="008D6F08">
        <w:rPr>
          <w:rFonts w:asciiTheme="minorHAnsi" w:hAnsiTheme="minorHAnsi" w:cs="B Nazanin"/>
          <w:szCs w:val="28"/>
          <w:rtl/>
        </w:rPr>
        <w:t>.</w:t>
      </w:r>
    </w:p>
    <w:p w14:paraId="3AC0460B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>
        <w:rPr>
          <w:rFonts w:asciiTheme="minorHAnsi" w:hAnsiTheme="minorHAnsi" w:cs="B Nazanin" w:hint="cs"/>
          <w:szCs w:val="28"/>
          <w:rtl/>
          <w:lang w:val="en-150"/>
        </w:rPr>
        <w:t>قفل کردن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راه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ترغ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ب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افراد به ماندن در 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شما است. ما اساسا آنها را قفل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کن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70439D">
        <w:rPr>
          <w:rFonts w:asciiTheme="minorHAnsi" w:hAnsiTheme="minorHAnsi" w:cs="B Nazanin"/>
          <w:szCs w:val="28"/>
          <w:rtl/>
          <w:lang w:val="en-150"/>
        </w:rPr>
        <w:t>. راه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ها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اد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انجام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کار وجود دارد:</w:t>
      </w:r>
    </w:p>
    <w:p w14:paraId="7D4BEBBC" w14:textId="77777777" w:rsidR="002A3792" w:rsidRPr="0070439D" w:rsidRDefault="002A3792" w:rsidP="002A3792">
      <w:pPr>
        <w:pStyle w:val="ListParagraph"/>
        <w:numPr>
          <w:ilvl w:val="0"/>
          <w:numId w:val="27"/>
        </w:num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خروج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از 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را مشکل کن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(راه</w:t>
      </w:r>
      <w:r w:rsidRPr="0070439D"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ها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غ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پول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>).</w:t>
      </w:r>
    </w:p>
    <w:p w14:paraId="649F8009" w14:textId="77777777" w:rsidR="002A3792" w:rsidRPr="0070439D" w:rsidRDefault="002A3792" w:rsidP="002A3792">
      <w:pPr>
        <w:pStyle w:val="ListParagraph"/>
        <w:numPr>
          <w:ilvl w:val="0"/>
          <w:numId w:val="27"/>
        </w:numPr>
        <w:bidi/>
        <w:jc w:val="both"/>
        <w:rPr>
          <w:rFonts w:asciiTheme="minorHAnsi" w:hAnsiTheme="minorHAnsi" w:cs="B Nazanin"/>
          <w:szCs w:val="28"/>
          <w:rtl/>
          <w:lang w:val="en-150" w:bidi="fa-IR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به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ارتقا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ادامه ده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تا دل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برا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ماندن داشته باشند.</w:t>
      </w:r>
    </w:p>
    <w:p w14:paraId="55FFB31C" w14:textId="77777777" w:rsidR="002A3792" w:rsidRPr="0070439D" w:rsidRDefault="002A3792" w:rsidP="002A3792">
      <w:pPr>
        <w:pStyle w:val="ListParagraph"/>
        <w:numPr>
          <w:ilvl w:val="0"/>
          <w:numId w:val="27"/>
        </w:num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تغ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را گران کن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70439D">
        <w:rPr>
          <w:rFonts w:asciiTheme="minorHAnsi" w:hAnsiTheme="minorHAnsi" w:cs="B Nazanin"/>
          <w:szCs w:val="28"/>
          <w:rtl/>
          <w:lang w:val="en-150"/>
        </w:rPr>
        <w:t>.</w:t>
      </w:r>
    </w:p>
    <w:p w14:paraId="4D870AD8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50B7D9DC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ما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توان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اثرات قفل</w:t>
      </w:r>
      <w:r>
        <w:rPr>
          <w:rFonts w:asciiTheme="minorHAnsi" w:hAnsiTheme="minorHAnsi" w:cs="B Nazanin" w:hint="cs"/>
          <w:szCs w:val="28"/>
          <w:rtl/>
          <w:lang w:val="en-150"/>
        </w:rPr>
        <w:t xml:space="preserve"> کردن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را از طر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ق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سه روش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جاد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م</w:t>
      </w:r>
      <w:r w:rsidRPr="0070439D">
        <w:rPr>
          <w:rFonts w:asciiTheme="minorHAnsi" w:hAnsiTheme="minorHAnsi" w:cs="B Nazanin"/>
          <w:szCs w:val="28"/>
          <w:rtl/>
          <w:lang w:val="en-150"/>
        </w:rPr>
        <w:t>: خود محصول، محصولات مکمل (شبکه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ها)، دانش </w:t>
      </w:r>
      <w:r>
        <w:rPr>
          <w:rFonts w:asciiTheme="minorHAnsi" w:hAnsiTheme="minorHAnsi" w:cs="B Nazanin" w:hint="cs"/>
          <w:szCs w:val="28"/>
          <w:rtl/>
          <w:lang w:val="en-150"/>
        </w:rPr>
        <w:t>پنهان</w:t>
      </w:r>
      <w:r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196"/>
      </w:r>
      <w:r w:rsidRPr="0070439D">
        <w:rPr>
          <w:rFonts w:asciiTheme="minorHAnsi" w:hAnsiTheme="minorHAnsi" w:cs="B Nazanin"/>
          <w:szCs w:val="28"/>
          <w:rtl/>
          <w:lang w:val="en-150"/>
        </w:rPr>
        <w:t>.</w:t>
      </w:r>
    </w:p>
    <w:p w14:paraId="382D9B26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48A5CC8F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و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ژگ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ها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اطلاعات د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ج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تال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و قفل </w:t>
      </w:r>
      <w:r>
        <w:rPr>
          <w:rFonts w:asciiTheme="minorHAnsi" w:hAnsiTheme="minorHAnsi" w:cs="B Nazanin" w:hint="cs"/>
          <w:szCs w:val="28"/>
          <w:rtl/>
          <w:lang w:val="en-150"/>
        </w:rPr>
        <w:t>کردن</w:t>
      </w:r>
      <w:r w:rsidRPr="0070439D">
        <w:rPr>
          <w:rFonts w:asciiTheme="minorHAnsi" w:hAnsiTheme="minorHAnsi" w:cs="B Nazanin"/>
          <w:szCs w:val="28"/>
          <w:rtl/>
          <w:lang w:val="en-150"/>
        </w:rPr>
        <w:t>:</w:t>
      </w:r>
    </w:p>
    <w:p w14:paraId="1BA555EE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30DE45FB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هز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</w:t>
      </w:r>
      <w:r>
        <w:rPr>
          <w:rFonts w:asciiTheme="minorHAnsi" w:hAnsiTheme="minorHAnsi" w:cs="B Nazanin" w:hint="cs"/>
          <w:szCs w:val="28"/>
          <w:rtl/>
          <w:lang w:val="en-150"/>
        </w:rPr>
        <w:t>برگشت ناپذیر</w:t>
      </w:r>
      <w:r>
        <w:rPr>
          <w:rStyle w:val="FootnoteReference"/>
          <w:rFonts w:asciiTheme="minorHAnsi" w:hAnsiTheme="minorHAnsi" w:cs="B Nazanin"/>
          <w:szCs w:val="28"/>
          <w:rtl/>
          <w:lang w:val="en-150"/>
        </w:rPr>
        <w:footnoteReference w:id="197"/>
      </w:r>
      <w:r w:rsidRPr="0070439D">
        <w:rPr>
          <w:rFonts w:asciiTheme="minorHAnsi" w:hAnsiTheme="minorHAnsi" w:cs="B Nazanin"/>
          <w:szCs w:val="28"/>
          <w:rtl/>
          <w:lang w:val="en-150"/>
        </w:rPr>
        <w:t>: هز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نه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ها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که نم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>
        <w:rPr>
          <w:rFonts w:asciiTheme="minorHAnsi" w:hAnsiTheme="minorHAnsi" w:cs="B Nazanin" w:hint="cs"/>
          <w:szCs w:val="28"/>
          <w:rtl/>
          <w:lang w:val="en-150"/>
        </w:rPr>
        <w:t>‌</w:t>
      </w:r>
      <w:r w:rsidRPr="0070439D">
        <w:rPr>
          <w:rFonts w:asciiTheme="minorHAnsi" w:hAnsiTheme="minorHAnsi" w:cs="B Nazanin"/>
          <w:szCs w:val="28"/>
          <w:rtl/>
          <w:lang w:val="en-150"/>
        </w:rPr>
        <w:t>توان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باز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اب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</w:t>
      </w:r>
    </w:p>
    <w:p w14:paraId="5A2F82B4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6BB60908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فروش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اطلاعات نامشهود سخت است. از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رو، قفل</w:t>
      </w:r>
      <w:r>
        <w:rPr>
          <w:rFonts w:asciiTheme="minorHAnsi" w:hAnsiTheme="minorHAnsi" w:cs="B Nazanin" w:hint="cs"/>
          <w:szCs w:val="28"/>
          <w:rtl/>
          <w:lang w:val="en-150"/>
        </w:rPr>
        <w:t xml:space="preserve"> کردن را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با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اطلاعات نا</w:t>
      </w:r>
      <w:r>
        <w:rPr>
          <w:rFonts w:asciiTheme="minorHAnsi" w:hAnsiTheme="minorHAnsi" w:cs="B Nazanin" w:hint="cs"/>
          <w:szCs w:val="28"/>
          <w:rtl/>
          <w:lang w:val="en-150"/>
        </w:rPr>
        <w:t>مشهود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، 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که </w:t>
      </w:r>
      <w:r w:rsidRPr="0070439D">
        <w:rPr>
          <w:rFonts w:asciiTheme="minorHAnsi" w:hAnsiTheme="minorHAnsi" w:cs="B Nazanin"/>
          <w:szCs w:val="28"/>
          <w:rtl/>
          <w:lang w:val="en-150"/>
        </w:rPr>
        <w:t>معمولاً نوع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دانش</w:t>
      </w:r>
      <w:r>
        <w:rPr>
          <w:rFonts w:asciiTheme="minorHAnsi" w:hAnsiTheme="minorHAnsi" w:cs="B Nazanin" w:hint="cs"/>
          <w:szCs w:val="28"/>
          <w:rtl/>
          <w:lang w:val="en-150"/>
        </w:rPr>
        <w:t xml:space="preserve"> است</w:t>
      </w:r>
      <w:r w:rsidRPr="0070439D">
        <w:rPr>
          <w:rFonts w:asciiTheme="minorHAnsi" w:hAnsiTheme="minorHAnsi" w:cs="B Nazanin"/>
          <w:szCs w:val="28"/>
          <w:rtl/>
          <w:lang w:val="en-150"/>
        </w:rPr>
        <w:t>، افزا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ش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دهد</w:t>
      </w:r>
      <w:r w:rsidRPr="0070439D">
        <w:rPr>
          <w:rFonts w:asciiTheme="minorHAnsi" w:hAnsiTheme="minorHAnsi" w:cs="B Nazanin"/>
          <w:szCs w:val="28"/>
          <w:rtl/>
          <w:lang w:val="en-150"/>
        </w:rPr>
        <w:t>.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اطلاعات همچن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معمولاً به‌طور منحصربه‌فرد با اکوس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کسب‌وکار (برندساز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</w:t>
      </w:r>
      <w:r>
        <w:rPr>
          <w:rFonts w:asciiTheme="minorHAnsi" w:hAnsiTheme="minorHAnsi" w:cs="B Nazanin" w:hint="cs"/>
          <w:szCs w:val="28"/>
          <w:rtl/>
          <w:lang w:val="en-150"/>
        </w:rPr>
        <w:t>فرآیندهای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عمل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ات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رابطه در زنج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ره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تأم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>) مرتبط است.</w:t>
      </w:r>
    </w:p>
    <w:p w14:paraId="41856959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36275579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به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عنوان مثال. 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ک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فرآ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عمل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ات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مدون فقط برا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خود شرکت بس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ار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ارزشمند است. همچن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غ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ر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قابل انتقال است، 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را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معمولاً خاص است.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کار دانش‌آموز را در اکوس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قفل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کند</w:t>
      </w:r>
      <w:r w:rsidRPr="0070439D">
        <w:rPr>
          <w:rFonts w:asciiTheme="minorHAnsi" w:hAnsiTheme="minorHAnsi" w:cs="B Nazanin"/>
          <w:szCs w:val="28"/>
          <w:rtl/>
          <w:lang w:val="en-150"/>
        </w:rPr>
        <w:t>. هز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غرق شده توسعه فرآ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عمل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ات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مدون و هز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نه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آموزش برا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ارتقاء مهارت کارکنان دانش ا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</w:t>
      </w:r>
      <w:r w:rsidRPr="0070439D">
        <w:rPr>
          <w:rFonts w:asciiTheme="minorHAnsi" w:hAnsiTheme="minorHAnsi" w:cs="B Nazanin"/>
          <w:szCs w:val="28"/>
          <w:rtl/>
          <w:lang w:val="en-150"/>
        </w:rPr>
        <w:t>.</w:t>
      </w:r>
    </w:p>
    <w:p w14:paraId="1E06CA24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05858FFD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6FF18645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زها</w:t>
      </w:r>
    </w:p>
    <w:p w14:paraId="1FB8E919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13D32A71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زها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توانند اثرات قفل را از طر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ق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به اشتراک گذار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ده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ها، 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بازار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اب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آموزش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اکوس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تقو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ت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کنند.</w:t>
      </w:r>
    </w:p>
    <w:p w14:paraId="270FFA08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</w:p>
    <w:p w14:paraId="2AF7DB9A" w14:textId="77777777" w:rsidR="002A3792" w:rsidRPr="0070439D" w:rsidRDefault="002A3792" w:rsidP="002A3792">
      <w:pPr>
        <w:bidi/>
        <w:jc w:val="both"/>
        <w:rPr>
          <w:rFonts w:asciiTheme="minorHAnsi" w:hAnsiTheme="minorHAnsi" w:cs="B Nazanin"/>
          <w:szCs w:val="28"/>
          <w:lang w:val="en-150"/>
        </w:rPr>
      </w:pPr>
      <w:r w:rsidRPr="0070439D">
        <w:rPr>
          <w:rFonts w:asciiTheme="minorHAnsi" w:hAnsiTheme="minorHAnsi" w:cs="B Nazanin" w:hint="eastAsia"/>
          <w:szCs w:val="28"/>
          <w:rtl/>
          <w:lang w:val="en-150"/>
        </w:rPr>
        <w:t>به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عنوان مثال. اکوس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ستم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اوبر از سرر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ز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افراد ب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شتر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که گوش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ها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هوشمند دارند و استفاده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کنند</w:t>
      </w:r>
      <w:r w:rsidRPr="0070439D">
        <w:rPr>
          <w:rFonts w:asciiTheme="minorHAnsi" w:hAnsiTheme="minorHAnsi" w:cs="B Nazanin"/>
          <w:szCs w:val="28"/>
          <w:rtl/>
          <w:lang w:val="en-150"/>
        </w:rPr>
        <w:t xml:space="preserve"> سود م</w:t>
      </w:r>
      <w:r w:rsidRPr="0070439D">
        <w:rPr>
          <w:rFonts w:asciiTheme="minorHAnsi" w:hAnsiTheme="minorHAnsi" w:cs="B Nazanin" w:hint="cs"/>
          <w:szCs w:val="28"/>
          <w:rtl/>
          <w:lang w:val="en-150"/>
        </w:rPr>
        <w:t>ی‌</w:t>
      </w:r>
      <w:r w:rsidRPr="0070439D">
        <w:rPr>
          <w:rFonts w:asciiTheme="minorHAnsi" w:hAnsiTheme="minorHAnsi" w:cs="B Nazanin" w:hint="eastAsia"/>
          <w:szCs w:val="28"/>
          <w:rtl/>
          <w:lang w:val="en-150"/>
        </w:rPr>
        <w:t>برد</w:t>
      </w:r>
      <w:r w:rsidRPr="0070439D">
        <w:rPr>
          <w:rFonts w:asciiTheme="minorHAnsi" w:hAnsiTheme="minorHAnsi" w:cs="B Nazanin"/>
          <w:szCs w:val="28"/>
          <w:rtl/>
          <w:lang w:val="en-150"/>
        </w:rPr>
        <w:t>.</w:t>
      </w:r>
    </w:p>
    <w:p w14:paraId="3AB23C98" w14:textId="77777777" w:rsidR="00717590" w:rsidRPr="00567986" w:rsidRDefault="00717590" w:rsidP="00175D40">
      <w:pPr>
        <w:tabs>
          <w:tab w:val="left" w:pos="7097"/>
        </w:tabs>
        <w:bidi/>
        <w:jc w:val="both"/>
        <w:rPr>
          <w:rFonts w:asciiTheme="minorHAnsi" w:hAnsiTheme="minorHAnsi" w:cs="B Nazanin"/>
          <w:szCs w:val="28"/>
          <w:lang w:val="en-150"/>
        </w:rPr>
      </w:pPr>
    </w:p>
    <w:sectPr w:rsidR="00717590" w:rsidRPr="00567986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D2F8" w14:textId="77777777" w:rsidR="008A5C1E" w:rsidRDefault="008A5C1E" w:rsidP="009C742C">
      <w:pPr>
        <w:spacing w:after="0" w:line="240" w:lineRule="auto"/>
      </w:pPr>
      <w:r>
        <w:separator/>
      </w:r>
    </w:p>
  </w:endnote>
  <w:endnote w:type="continuationSeparator" w:id="0">
    <w:p w14:paraId="03DAF380" w14:textId="77777777" w:rsidR="008A5C1E" w:rsidRDefault="008A5C1E" w:rsidP="009C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Yek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8AE1" w14:textId="77777777" w:rsidR="008A5C1E" w:rsidRDefault="008A5C1E" w:rsidP="009C742C">
      <w:pPr>
        <w:spacing w:after="0" w:line="240" w:lineRule="auto"/>
      </w:pPr>
      <w:r>
        <w:separator/>
      </w:r>
    </w:p>
  </w:footnote>
  <w:footnote w:type="continuationSeparator" w:id="0">
    <w:p w14:paraId="362AA2F2" w14:textId="77777777" w:rsidR="008A5C1E" w:rsidRDefault="008A5C1E" w:rsidP="009C742C">
      <w:pPr>
        <w:spacing w:after="0" w:line="240" w:lineRule="auto"/>
      </w:pPr>
      <w:r>
        <w:continuationSeparator/>
      </w:r>
    </w:p>
  </w:footnote>
  <w:footnote w:id="1">
    <w:p w14:paraId="11AC2FF1" w14:textId="1E08AAD1" w:rsidR="009C742C" w:rsidRPr="00BC6B4E" w:rsidRDefault="009C742C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Application</w:t>
      </w:r>
    </w:p>
  </w:footnote>
  <w:footnote w:id="2">
    <w:p w14:paraId="3F99E84C" w14:textId="671A6B24" w:rsidR="009C742C" w:rsidRDefault="009C742C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base technology</w:t>
      </w:r>
    </w:p>
  </w:footnote>
  <w:footnote w:id="3">
    <w:p w14:paraId="53A66DBF" w14:textId="6BB1B424" w:rsidR="00690439" w:rsidRPr="00BC6B4E" w:rsidRDefault="00690439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interoperability</w:t>
      </w:r>
    </w:p>
  </w:footnote>
  <w:footnote w:id="4">
    <w:p w14:paraId="156327FF" w14:textId="10DD58B2" w:rsidR="00DB139B" w:rsidRPr="00BC6B4E" w:rsidRDefault="00DB139B">
      <w:pPr>
        <w:pStyle w:val="FootnoteText"/>
        <w:rPr>
          <w:rFonts w:asciiTheme="majorBidi" w:hAnsiTheme="majorBidi" w:cstheme="majorBidi"/>
          <w:rtl/>
          <w:lang w:val="en-150"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Byzantine </w:t>
      </w:r>
      <w:r w:rsidRPr="00BC6B4E">
        <w:rPr>
          <w:rStyle w:val="charoverride-1"/>
          <w:rFonts w:asciiTheme="majorBidi" w:hAnsiTheme="majorBidi" w:cstheme="majorBidi"/>
          <w:spacing w:val="1"/>
        </w:rPr>
        <w:t>Fault</w:t>
      </w:r>
      <w:r w:rsidR="00A31878" w:rsidRPr="00BC6B4E">
        <w:rPr>
          <w:rStyle w:val="charoverride-1"/>
          <w:rFonts w:asciiTheme="majorBidi" w:hAnsiTheme="majorBidi" w:cstheme="majorBidi"/>
          <w:spacing w:val="1"/>
        </w:rPr>
        <w:t xml:space="preserve"> Tolerance</w:t>
      </w:r>
    </w:p>
  </w:footnote>
  <w:footnote w:id="5">
    <w:p w14:paraId="760270EF" w14:textId="08FAAA59" w:rsidR="008559C8" w:rsidRPr="00BC6B4E" w:rsidRDefault="008559C8">
      <w:pPr>
        <w:pStyle w:val="FootnoteText"/>
        <w:rPr>
          <w:rFonts w:asciiTheme="majorBidi" w:hAnsiTheme="majorBidi" w:cstheme="majorBidi"/>
          <w:lang w:val="en-150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Sybil attack</w:t>
      </w:r>
    </w:p>
  </w:footnote>
  <w:footnote w:id="6">
    <w:p w14:paraId="367D8D5E" w14:textId="33FD9B0E" w:rsidR="008559C8" w:rsidRPr="00BC6B4E" w:rsidRDefault="008559C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verifiers</w:t>
      </w:r>
    </w:p>
  </w:footnote>
  <w:footnote w:id="7">
    <w:p w14:paraId="7BEA481F" w14:textId="01BD50DA" w:rsidR="008559C8" w:rsidRPr="00BC6B4E" w:rsidRDefault="008559C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consensus</w:t>
      </w:r>
    </w:p>
  </w:footnote>
  <w:footnote w:id="8">
    <w:p w14:paraId="7108ACFF" w14:textId="4B2C7F59" w:rsidR="008559C8" w:rsidRPr="00BC6B4E" w:rsidRDefault="008559C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incentive mechanisms</w:t>
      </w:r>
    </w:p>
  </w:footnote>
  <w:footnote w:id="9">
    <w:p w14:paraId="782A88E1" w14:textId="2E15008A" w:rsidR="00225E28" w:rsidRPr="00BC6B4E" w:rsidRDefault="00225E2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closed looped</w:t>
      </w:r>
    </w:p>
  </w:footnote>
  <w:footnote w:id="10">
    <w:p w14:paraId="66FA2A52" w14:textId="5D2CDCF4" w:rsidR="00225E28" w:rsidRPr="00BC6B4E" w:rsidRDefault="00225E2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behavioural economics</w:t>
      </w:r>
    </w:p>
  </w:footnote>
  <w:footnote w:id="11">
    <w:p w14:paraId="06A023B1" w14:textId="69E2DEE6" w:rsidR="00225E28" w:rsidRPr="00BC6B4E" w:rsidRDefault="00225E2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Incentives</w:t>
      </w:r>
    </w:p>
  </w:footnote>
  <w:footnote w:id="12">
    <w:p w14:paraId="62789364" w14:textId="6384B3D2" w:rsidR="00225E28" w:rsidRPr="00BC6B4E" w:rsidRDefault="00225E2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Punishments</w:t>
      </w:r>
    </w:p>
  </w:footnote>
  <w:footnote w:id="13">
    <w:p w14:paraId="7714B568" w14:textId="1736E4AE" w:rsidR="00225E28" w:rsidRPr="00BC6B4E" w:rsidRDefault="00225E2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Disincentives</w:t>
      </w:r>
    </w:p>
  </w:footnote>
  <w:footnote w:id="14">
    <w:p w14:paraId="69E98C5F" w14:textId="6718FC4D" w:rsidR="00225E28" w:rsidRDefault="00225E28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Behaviours</w:t>
      </w:r>
    </w:p>
  </w:footnote>
  <w:footnote w:id="15">
    <w:p w14:paraId="1B30F18E" w14:textId="56A33F29" w:rsidR="00C83BD4" w:rsidRPr="00A31878" w:rsidRDefault="00C83BD4">
      <w:pPr>
        <w:pStyle w:val="FootnoteText"/>
        <w:rPr>
          <w:rFonts w:asciiTheme="majorBidi" w:hAnsiTheme="majorBidi" w:cstheme="majorBidi"/>
          <w:rtl/>
          <w:lang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</w:t>
      </w:r>
      <w:r w:rsidRPr="00A31878">
        <w:rPr>
          <w:rStyle w:val="charoverride-1"/>
          <w:rFonts w:asciiTheme="majorBidi" w:hAnsiTheme="majorBidi" w:cstheme="majorBidi"/>
        </w:rPr>
        <w:t xml:space="preserve">state of </w:t>
      </w:r>
      <w:r w:rsidRPr="00A31878">
        <w:rPr>
          <w:rStyle w:val="charoverride-1"/>
          <w:rFonts w:asciiTheme="majorBidi" w:hAnsiTheme="majorBidi" w:cstheme="majorBidi"/>
          <w:spacing w:val="1"/>
        </w:rPr>
        <w:t xml:space="preserve">the </w:t>
      </w:r>
      <w:r w:rsidR="00BC6B4E" w:rsidRPr="00BC6B4E">
        <w:rPr>
          <w:rStyle w:val="charoverride-1"/>
          <w:rFonts w:asciiTheme="majorBidi" w:hAnsiTheme="majorBidi" w:cstheme="majorBidi"/>
          <w:spacing w:val="1"/>
        </w:rPr>
        <w:t>economy</w:t>
      </w:r>
    </w:p>
  </w:footnote>
  <w:footnote w:id="16">
    <w:p w14:paraId="1871E117" w14:textId="1058E80C" w:rsidR="00C83BD4" w:rsidRPr="00A31878" w:rsidRDefault="00C83BD4">
      <w:pPr>
        <w:pStyle w:val="FootnoteText"/>
        <w:rPr>
          <w:rFonts w:asciiTheme="majorBidi" w:hAnsiTheme="majorBidi" w:cstheme="majorBidi"/>
          <w:rtl/>
          <w:lang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Open-Loop</w:t>
      </w:r>
    </w:p>
  </w:footnote>
  <w:footnote w:id="17">
    <w:p w14:paraId="3A9CBB47" w14:textId="79243D45" w:rsidR="00C83BD4" w:rsidRPr="00A31878" w:rsidRDefault="00C83BD4">
      <w:pPr>
        <w:pStyle w:val="FootnoteText"/>
        <w:rPr>
          <w:rFonts w:asciiTheme="majorBidi" w:hAnsiTheme="majorBidi" w:cstheme="majorBidi"/>
          <w:rtl/>
          <w:lang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Closed-Loop</w:t>
      </w:r>
    </w:p>
  </w:footnote>
  <w:footnote w:id="18">
    <w:p w14:paraId="50A71124" w14:textId="310CE972" w:rsidR="00E058D6" w:rsidRPr="00A31878" w:rsidRDefault="00E058D6">
      <w:pPr>
        <w:pStyle w:val="FootnoteText"/>
        <w:rPr>
          <w:rFonts w:asciiTheme="majorBidi" w:hAnsiTheme="majorBidi" w:cstheme="majorBidi"/>
          <w:rtl/>
          <w:lang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governance</w:t>
      </w:r>
    </w:p>
  </w:footnote>
  <w:footnote w:id="19">
    <w:p w14:paraId="4A8A4700" w14:textId="68963E28" w:rsidR="00E058D6" w:rsidRDefault="00E058D6">
      <w:pPr>
        <w:pStyle w:val="FootnoteText"/>
        <w:rPr>
          <w:rtl/>
          <w:lang w:bidi="fa-IR"/>
        </w:rPr>
      </w:pPr>
      <w:r w:rsidRPr="00A31878">
        <w:rPr>
          <w:rStyle w:val="FootnoteReference"/>
          <w:rFonts w:asciiTheme="majorBidi" w:hAnsiTheme="majorBidi" w:cstheme="majorBidi"/>
        </w:rPr>
        <w:footnoteRef/>
      </w:r>
      <w:r w:rsidRPr="00A31878">
        <w:rPr>
          <w:rFonts w:asciiTheme="majorBidi" w:hAnsiTheme="majorBidi" w:cstheme="majorBidi"/>
        </w:rPr>
        <w:t xml:space="preserve"> </w:t>
      </w:r>
      <w:r w:rsidRPr="00A31878">
        <w:rPr>
          <w:rStyle w:val="charoverride-1"/>
          <w:rFonts w:asciiTheme="majorBidi" w:hAnsiTheme="majorBidi" w:cstheme="majorBidi"/>
        </w:rPr>
        <w:t>secondary market</w:t>
      </w:r>
    </w:p>
  </w:footnote>
  <w:footnote w:id="20">
    <w:p w14:paraId="2B1E24A7" w14:textId="7E6F584A" w:rsidR="000874AA" w:rsidRPr="00BC6B4E" w:rsidRDefault="000874AA">
      <w:pPr>
        <w:pStyle w:val="FootnoteText"/>
        <w:rPr>
          <w:rFonts w:asciiTheme="majorBidi" w:hAnsiTheme="majorBidi" w:cstheme="majorBidi"/>
          <w:lang w:val="en-150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tokenise</w:t>
      </w:r>
    </w:p>
  </w:footnote>
  <w:footnote w:id="21">
    <w:p w14:paraId="71A1D48A" w14:textId="3FE40332" w:rsidR="000874AA" w:rsidRPr="00BC6B4E" w:rsidRDefault="000874AA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underlying asset</w:t>
      </w:r>
    </w:p>
  </w:footnote>
  <w:footnote w:id="22">
    <w:p w14:paraId="70E2B9BE" w14:textId="3AF8DA5E" w:rsidR="000874AA" w:rsidRPr="00BC6B4E" w:rsidRDefault="000874AA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stack</w:t>
      </w:r>
    </w:p>
  </w:footnote>
  <w:footnote w:id="23">
    <w:p w14:paraId="5C0DE104" w14:textId="64712F16" w:rsidR="00DD653D" w:rsidRPr="00BC6B4E" w:rsidRDefault="00DD653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medium of exchange</w:t>
      </w:r>
    </w:p>
  </w:footnote>
  <w:footnote w:id="24">
    <w:p w14:paraId="028D40D3" w14:textId="4FBAFCB5" w:rsidR="00844FCD" w:rsidRPr="00BC6B4E" w:rsidRDefault="00844FC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  <w:spacing w:val="-7"/>
        </w:rPr>
        <w:t xml:space="preserve">profits </w:t>
      </w:r>
      <w:r w:rsidRPr="00BC6B4E">
        <w:rPr>
          <w:rStyle w:val="charoverride-1"/>
          <w:rFonts w:asciiTheme="majorBidi" w:hAnsiTheme="majorBidi" w:cstheme="majorBidi"/>
        </w:rPr>
        <w:t>earned</w:t>
      </w:r>
    </w:p>
  </w:footnote>
  <w:footnote w:id="25">
    <w:p w14:paraId="690DBFEC" w14:textId="4FC2A66F" w:rsidR="00844FCD" w:rsidRPr="00BC6B4E" w:rsidRDefault="00844FC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dividends</w:t>
      </w:r>
    </w:p>
  </w:footnote>
  <w:footnote w:id="26">
    <w:p w14:paraId="7ADD3790" w14:textId="1FE8A3A6" w:rsidR="00844FCD" w:rsidRDefault="00844FCD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yield accrued</w:t>
      </w:r>
    </w:p>
  </w:footnote>
  <w:footnote w:id="27">
    <w:p w14:paraId="6E8DBFA9" w14:textId="490DBBB6" w:rsidR="006C3B0B" w:rsidRPr="00BC6B4E" w:rsidRDefault="006C3B0B">
      <w:pPr>
        <w:pStyle w:val="FootnoteText"/>
        <w:rPr>
          <w:rFonts w:asciiTheme="majorBidi" w:hAnsiTheme="majorBidi" w:cstheme="majorBid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C6B4E">
        <w:rPr>
          <w:rStyle w:val="charoverride-1"/>
          <w:rFonts w:asciiTheme="majorBidi" w:hAnsiTheme="majorBidi" w:cstheme="majorBidi"/>
        </w:rPr>
        <w:t>Market design</w:t>
      </w:r>
    </w:p>
  </w:footnote>
  <w:footnote w:id="28">
    <w:p w14:paraId="56CA3A79" w14:textId="30C6DC6C" w:rsidR="009C6E9B" w:rsidRDefault="009C6E9B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market</w:t>
      </w:r>
    </w:p>
  </w:footnote>
  <w:footnote w:id="29">
    <w:p w14:paraId="1E4EE46A" w14:textId="41D427F5" w:rsidR="00C1024B" w:rsidRPr="00BC6B4E" w:rsidRDefault="00C1024B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="00BC6B4E" w:rsidRPr="00BC6B4E">
        <w:rPr>
          <w:rStyle w:val="charoverride-30"/>
          <w:rFonts w:asciiTheme="majorBidi" w:hAnsiTheme="majorBidi" w:cstheme="majorBidi"/>
        </w:rPr>
        <w:t xml:space="preserve">  Security</w:t>
      </w:r>
    </w:p>
  </w:footnote>
  <w:footnote w:id="30">
    <w:p w14:paraId="7F011616" w14:textId="78560B5B" w:rsidR="00C1024B" w:rsidRDefault="00C1024B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="00BC6B4E" w:rsidRPr="00BC6B4E">
        <w:rPr>
          <w:rStyle w:val="charoverride-30"/>
          <w:rFonts w:asciiTheme="majorBidi" w:hAnsiTheme="majorBidi" w:cstheme="majorBidi"/>
        </w:rPr>
        <w:t>Utility</w:t>
      </w:r>
    </w:p>
  </w:footnote>
  <w:footnote w:id="31">
    <w:p w14:paraId="25AEC686" w14:textId="11D4177E" w:rsidR="00EC5E9B" w:rsidRPr="00BC6B4E" w:rsidRDefault="00EC5E9B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26"/>
          <w:rFonts w:asciiTheme="majorBidi" w:hAnsiTheme="majorBidi" w:cstheme="majorBidi"/>
        </w:rPr>
        <w:t>Security</w:t>
      </w:r>
      <w:r w:rsidR="00BC6B4E">
        <w:rPr>
          <w:rStyle w:val="charoverride-26"/>
          <w:rFonts w:asciiTheme="majorBidi" w:hAnsiTheme="majorBidi" w:cstheme="majorBidi"/>
        </w:rPr>
        <w:t xml:space="preserve"> </w:t>
      </w:r>
      <w:r w:rsidR="00BC6B4E" w:rsidRPr="00BC6B4E">
        <w:rPr>
          <w:rStyle w:val="charoverride-26"/>
          <w:rFonts w:asciiTheme="majorBidi" w:hAnsiTheme="majorBidi" w:cstheme="majorBidi"/>
        </w:rPr>
        <w:t>Token</w:t>
      </w:r>
    </w:p>
  </w:footnote>
  <w:footnote w:id="32">
    <w:p w14:paraId="5B87396B" w14:textId="225936A3" w:rsidR="00F97B44" w:rsidRPr="00BC6B4E" w:rsidRDefault="00F97B44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26"/>
          <w:rFonts w:asciiTheme="majorBidi" w:hAnsiTheme="majorBidi" w:cstheme="majorBidi"/>
        </w:rPr>
        <w:t>Utility</w:t>
      </w:r>
      <w:r w:rsidR="00BC6B4E">
        <w:rPr>
          <w:rStyle w:val="charoverride-26"/>
          <w:rFonts w:asciiTheme="majorBidi" w:hAnsiTheme="majorBidi" w:cstheme="majorBidi"/>
        </w:rPr>
        <w:t xml:space="preserve"> </w:t>
      </w:r>
      <w:r w:rsidR="00BC6B4E" w:rsidRPr="00BC6B4E">
        <w:rPr>
          <w:rStyle w:val="charoverride-26"/>
          <w:rFonts w:asciiTheme="majorBidi" w:hAnsiTheme="majorBidi" w:cstheme="majorBidi"/>
        </w:rPr>
        <w:t>Toke</w:t>
      </w:r>
      <w:r w:rsidRPr="00BC6B4E">
        <w:rPr>
          <w:rStyle w:val="charoverride-26"/>
          <w:rFonts w:asciiTheme="majorBidi" w:hAnsiTheme="majorBidi" w:cstheme="majorBidi"/>
          <w:spacing w:val="-73"/>
        </w:rPr>
        <w:t>n</w:t>
      </w:r>
    </w:p>
  </w:footnote>
  <w:footnote w:id="33">
    <w:p w14:paraId="047ACC13" w14:textId="67E7AB22" w:rsidR="00F97B44" w:rsidRPr="00BC6B4E" w:rsidRDefault="00F97B44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liquid money</w:t>
      </w:r>
    </w:p>
  </w:footnote>
  <w:footnote w:id="34">
    <w:p w14:paraId="1F132DE4" w14:textId="3B2FC06E" w:rsidR="00DB5480" w:rsidRPr="00BC6B4E" w:rsidRDefault="00DB5480">
      <w:pPr>
        <w:pStyle w:val="FootnoteText"/>
        <w:rPr>
          <w:rFonts w:asciiTheme="majorBidi" w:hAnsiTheme="majorBidi" w:cstheme="majorBidi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store of value</w:t>
      </w:r>
    </w:p>
  </w:footnote>
  <w:footnote w:id="35">
    <w:p w14:paraId="6EF492EA" w14:textId="79821560" w:rsidR="00DB5480" w:rsidRPr="00BC6B4E" w:rsidRDefault="00DB5480">
      <w:pPr>
        <w:pStyle w:val="FootnoteText"/>
        <w:rPr>
          <w:rFonts w:asciiTheme="majorBidi" w:hAnsiTheme="majorBidi" w:cstheme="majorBidi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unit of account</w:t>
      </w:r>
    </w:p>
  </w:footnote>
  <w:footnote w:id="36">
    <w:p w14:paraId="16B7DB5B" w14:textId="6BED7BDD" w:rsidR="00DD653D" w:rsidRDefault="00DD653D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medium of exchange</w:t>
      </w:r>
    </w:p>
  </w:footnote>
  <w:footnote w:id="37">
    <w:p w14:paraId="70368EAC" w14:textId="1C6E70F5" w:rsidR="00DB5480" w:rsidRPr="00BC6B4E" w:rsidRDefault="00DB5480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cryptocurrency</w:t>
      </w:r>
    </w:p>
  </w:footnote>
  <w:footnote w:id="38">
    <w:p w14:paraId="4C8BF133" w14:textId="37775565" w:rsidR="00DB5480" w:rsidRPr="00BC6B4E" w:rsidRDefault="00DB5480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virtual money</w:t>
      </w:r>
    </w:p>
  </w:footnote>
  <w:footnote w:id="39">
    <w:p w14:paraId="74BAA8B3" w14:textId="5596FFAE" w:rsidR="00396100" w:rsidRPr="00BC6B4E" w:rsidRDefault="00396100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central bank digital </w:t>
      </w:r>
      <w:r w:rsidRPr="00BC6B4E">
        <w:rPr>
          <w:rStyle w:val="charoverride-1"/>
          <w:rFonts w:asciiTheme="majorBidi" w:hAnsiTheme="majorBidi" w:cstheme="majorBidi"/>
          <w:spacing w:val="-7"/>
        </w:rPr>
        <w:t xml:space="preserve">currency </w:t>
      </w:r>
      <w:r w:rsidRPr="00BC6B4E">
        <w:rPr>
          <w:rStyle w:val="charoverride-1"/>
          <w:rFonts w:asciiTheme="majorBidi" w:hAnsiTheme="majorBidi" w:cstheme="majorBidi"/>
        </w:rPr>
        <w:t>CBDC</w:t>
      </w:r>
    </w:p>
  </w:footnote>
  <w:footnote w:id="40">
    <w:p w14:paraId="5B41FCDE" w14:textId="0B023EAC" w:rsidR="00396100" w:rsidRPr="00BC6B4E" w:rsidRDefault="00396100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26"/>
          <w:rFonts w:asciiTheme="majorBidi" w:hAnsiTheme="majorBidi" w:cstheme="majorBidi"/>
        </w:rPr>
        <w:t>Stable</w:t>
      </w:r>
      <w:r w:rsidR="00BC6B4E" w:rsidRPr="00BC6B4E">
        <w:rPr>
          <w:rStyle w:val="charoverride-26"/>
          <w:rFonts w:asciiTheme="majorBidi" w:hAnsiTheme="majorBidi" w:cstheme="majorBidi"/>
        </w:rPr>
        <w:t xml:space="preserve"> Token</w:t>
      </w:r>
      <w:r w:rsidRPr="00BC6B4E">
        <w:rPr>
          <w:rStyle w:val="charoverride-26"/>
          <w:rFonts w:asciiTheme="majorBidi" w:hAnsiTheme="majorBidi" w:cstheme="majorBidi"/>
        </w:rPr>
        <w:t xml:space="preserve"> </w:t>
      </w:r>
    </w:p>
  </w:footnote>
  <w:footnote w:id="41">
    <w:p w14:paraId="44DEDCFD" w14:textId="20749EB1" w:rsidR="008C19AF" w:rsidRPr="00BC6B4E" w:rsidRDefault="008C19AF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Consensus</w:t>
      </w:r>
    </w:p>
  </w:footnote>
  <w:footnote w:id="42">
    <w:p w14:paraId="1CF44A61" w14:textId="7325D62D" w:rsidR="008C19AF" w:rsidRPr="00BC6B4E" w:rsidRDefault="008C19AF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Allocation</w:t>
      </w:r>
    </w:p>
  </w:footnote>
  <w:footnote w:id="43">
    <w:p w14:paraId="4A4A93B1" w14:textId="41201F62" w:rsidR="008C19AF" w:rsidRPr="00BC6B4E" w:rsidRDefault="008C19AF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Resolution</w:t>
      </w:r>
    </w:p>
  </w:footnote>
  <w:footnote w:id="44">
    <w:p w14:paraId="3CE6BF58" w14:textId="587FE35D" w:rsidR="00850D51" w:rsidRPr="00BC6B4E" w:rsidRDefault="00850D51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auction market</w:t>
      </w:r>
    </w:p>
  </w:footnote>
  <w:footnote w:id="45">
    <w:p w14:paraId="2DEB8235" w14:textId="2B0852CC" w:rsidR="009747E5" w:rsidRPr="00BC6B4E" w:rsidRDefault="009747E5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Valuation</w:t>
      </w:r>
    </w:p>
  </w:footnote>
  <w:footnote w:id="46">
    <w:p w14:paraId="57B79AF6" w14:textId="76549B2B" w:rsidR="009747E5" w:rsidRDefault="009747E5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="00BC6B4E" w:rsidRPr="00BC6B4E">
        <w:rPr>
          <w:rFonts w:asciiTheme="majorBidi" w:hAnsiTheme="majorBidi" w:cstheme="majorBidi"/>
        </w:rPr>
        <w:t xml:space="preserve">Token </w:t>
      </w:r>
      <w:r w:rsidRPr="00BC6B4E">
        <w:rPr>
          <w:rStyle w:val="charoverride-1"/>
          <w:rFonts w:asciiTheme="majorBidi" w:hAnsiTheme="majorBidi" w:cstheme="majorBidi"/>
        </w:rPr>
        <w:t>Pricing</w:t>
      </w:r>
    </w:p>
  </w:footnote>
  <w:footnote w:id="47">
    <w:p w14:paraId="1151F5EC" w14:textId="20DDA2F6" w:rsidR="009747E5" w:rsidRPr="00BC6B4E" w:rsidRDefault="009747E5">
      <w:pPr>
        <w:pStyle w:val="FootnoteText"/>
        <w:rPr>
          <w:rFonts w:asciiTheme="majorBidi" w:hAnsiTheme="majorBidi" w:cstheme="majorBid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C6B4E">
        <w:rPr>
          <w:rStyle w:val="charoverride-1"/>
          <w:rFonts w:asciiTheme="majorBidi" w:hAnsiTheme="majorBidi" w:cstheme="majorBidi"/>
        </w:rPr>
        <w:t>derivatives market</w:t>
      </w:r>
    </w:p>
  </w:footnote>
  <w:footnote w:id="48">
    <w:p w14:paraId="67A3EB0A" w14:textId="419E2119" w:rsidR="009747E5" w:rsidRPr="00BC6B4E" w:rsidRDefault="009747E5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Liquidity mining</w:t>
      </w:r>
    </w:p>
  </w:footnote>
  <w:footnote w:id="49">
    <w:p w14:paraId="2D440F89" w14:textId="69D95E55" w:rsidR="006305EF" w:rsidRPr="00BC6B4E" w:rsidRDefault="006305EF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yield farming</w:t>
      </w:r>
    </w:p>
  </w:footnote>
  <w:footnote w:id="50">
    <w:p w14:paraId="4769739B" w14:textId="1DBA7AC1" w:rsidR="006C7A44" w:rsidRDefault="006C7A44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validators</w:t>
      </w:r>
    </w:p>
  </w:footnote>
  <w:footnote w:id="51">
    <w:p w14:paraId="2B0C3BBF" w14:textId="22519999" w:rsidR="00E9201E" w:rsidRPr="00BC6B4E" w:rsidRDefault="00E9201E">
      <w:pPr>
        <w:pStyle w:val="FootnoteText"/>
        <w:rPr>
          <w:rFonts w:asciiTheme="majorBidi" w:hAnsiTheme="majorBidi" w:cstheme="majorBid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minimum capital </w:t>
      </w:r>
      <w:r w:rsidR="00B06151" w:rsidRPr="00BC6B4E">
        <w:rPr>
          <w:rStyle w:val="charoverride-1"/>
          <w:rFonts w:asciiTheme="majorBidi" w:hAnsiTheme="majorBidi" w:cstheme="majorBidi"/>
        </w:rPr>
        <w:t>requirement</w:t>
      </w:r>
    </w:p>
  </w:footnote>
  <w:footnote w:id="52">
    <w:p w14:paraId="09340E2F" w14:textId="65E2E1EE" w:rsidR="00E9201E" w:rsidRPr="00BC6B4E" w:rsidRDefault="00E9201E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monetary policy</w:t>
      </w:r>
    </w:p>
  </w:footnote>
  <w:footnote w:id="53">
    <w:p w14:paraId="4E19A4F6" w14:textId="40510D11" w:rsidR="00727548" w:rsidRPr="00BC6B4E" w:rsidRDefault="0072754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exchange rates</w:t>
      </w:r>
    </w:p>
  </w:footnote>
  <w:footnote w:id="54">
    <w:p w14:paraId="04E62117" w14:textId="577019AE" w:rsidR="00727548" w:rsidRPr="00BC6B4E" w:rsidRDefault="00727548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bonding curves</w:t>
      </w:r>
    </w:p>
  </w:footnote>
  <w:footnote w:id="55">
    <w:p w14:paraId="095FE3CF" w14:textId="592516A9" w:rsidR="000C408B" w:rsidRDefault="000C408B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  <w:spacing w:val="-7"/>
        </w:rPr>
        <w:t xml:space="preserve">reserve </w:t>
      </w:r>
      <w:r w:rsidRPr="00BC6B4E">
        <w:rPr>
          <w:rStyle w:val="charoverride-1"/>
          <w:rFonts w:asciiTheme="majorBidi" w:hAnsiTheme="majorBidi" w:cstheme="majorBidi"/>
          <w:spacing w:val="1"/>
        </w:rPr>
        <w:t>ratio</w:t>
      </w:r>
    </w:p>
  </w:footnote>
  <w:footnote w:id="56">
    <w:p w14:paraId="7E16B83B" w14:textId="41F6AF40" w:rsidR="002D6226" w:rsidRPr="00BC6B4E" w:rsidRDefault="002D6226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Theory of </w:t>
      </w:r>
      <w:r w:rsidR="00BC6B4E" w:rsidRPr="00BC6B4E">
        <w:rPr>
          <w:rStyle w:val="charoverride-1"/>
          <w:rFonts w:asciiTheme="majorBidi" w:hAnsiTheme="majorBidi" w:cstheme="majorBidi"/>
        </w:rPr>
        <w:t>Money</w:t>
      </w:r>
    </w:p>
  </w:footnote>
  <w:footnote w:id="57">
    <w:p w14:paraId="4A861EE8" w14:textId="27870FB7" w:rsidR="002D6226" w:rsidRDefault="002D6226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velocity</w:t>
      </w:r>
    </w:p>
  </w:footnote>
  <w:footnote w:id="58">
    <w:p w14:paraId="20B2935C" w14:textId="0C0453BA" w:rsidR="0068044D" w:rsidRPr="00BC6B4E" w:rsidRDefault="0068044D">
      <w:pPr>
        <w:pStyle w:val="FootnoteText"/>
        <w:rPr>
          <w:rFonts w:asciiTheme="majorBidi" w:hAnsiTheme="majorBidi" w:cstheme="majorBid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matching </w:t>
      </w:r>
      <w:r w:rsidR="00BC6B4E" w:rsidRPr="00BC6B4E">
        <w:rPr>
          <w:rStyle w:val="charoverride-1"/>
          <w:rFonts w:asciiTheme="majorBidi" w:hAnsiTheme="majorBidi" w:cstheme="majorBidi"/>
        </w:rPr>
        <w:t>theory</w:t>
      </w:r>
    </w:p>
  </w:footnote>
  <w:footnote w:id="59">
    <w:p w14:paraId="4A2D42BE" w14:textId="32D8C51E" w:rsidR="0068044D" w:rsidRPr="00BC6B4E" w:rsidRDefault="0068044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 xml:space="preserve">auction </w:t>
      </w:r>
      <w:r w:rsidR="00BC6B4E" w:rsidRPr="00BC6B4E">
        <w:rPr>
          <w:rStyle w:val="charoverride-1"/>
          <w:rFonts w:asciiTheme="majorBidi" w:hAnsiTheme="majorBidi" w:cstheme="majorBidi"/>
        </w:rPr>
        <w:t>theory</w:t>
      </w:r>
    </w:p>
  </w:footnote>
  <w:footnote w:id="60">
    <w:p w14:paraId="5F829666" w14:textId="3F0FF168" w:rsidR="0068044D" w:rsidRPr="00BC6B4E" w:rsidRDefault="0068044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</w:rPr>
        <w:t>monetary economics</w:t>
      </w:r>
    </w:p>
  </w:footnote>
  <w:footnote w:id="61">
    <w:p w14:paraId="1FE25826" w14:textId="7FC318D8" w:rsidR="0068044D" w:rsidRPr="00BC6B4E" w:rsidRDefault="0068044D">
      <w:pPr>
        <w:pStyle w:val="FootnoteText"/>
        <w:rPr>
          <w:rFonts w:asciiTheme="majorBidi" w:hAnsiTheme="majorBidi" w:cstheme="majorBidi"/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</w:t>
      </w:r>
      <w:r w:rsidRPr="00BC6B4E">
        <w:rPr>
          <w:rStyle w:val="charoverride-1"/>
          <w:rFonts w:asciiTheme="majorBidi" w:hAnsiTheme="majorBidi" w:cstheme="majorBidi"/>
          <w:spacing w:val="1"/>
        </w:rPr>
        <w:t xml:space="preserve">allocation </w:t>
      </w:r>
      <w:r w:rsidR="00BC6B4E" w:rsidRPr="00BC6B4E">
        <w:rPr>
          <w:rStyle w:val="charoverride-1"/>
          <w:rFonts w:asciiTheme="majorBidi" w:hAnsiTheme="majorBidi" w:cstheme="majorBidi"/>
          <w:spacing w:val="1"/>
        </w:rPr>
        <w:t>theory</w:t>
      </w:r>
    </w:p>
  </w:footnote>
  <w:footnote w:id="62">
    <w:p w14:paraId="3B50ABB8" w14:textId="3391D067" w:rsidR="0068044D" w:rsidRDefault="0068044D">
      <w:pPr>
        <w:pStyle w:val="FootnoteText"/>
        <w:rPr>
          <w:rtl/>
          <w:lang w:bidi="fa-IR"/>
        </w:rPr>
      </w:pPr>
      <w:r w:rsidRPr="00BC6B4E">
        <w:rPr>
          <w:rStyle w:val="FootnoteReference"/>
          <w:rFonts w:asciiTheme="majorBidi" w:hAnsiTheme="majorBidi" w:cstheme="majorBidi"/>
        </w:rPr>
        <w:footnoteRef/>
      </w:r>
      <w:r w:rsidRPr="00BC6B4E">
        <w:rPr>
          <w:rFonts w:asciiTheme="majorBidi" w:hAnsiTheme="majorBidi" w:cstheme="majorBidi"/>
        </w:rPr>
        <w:t xml:space="preserve"> governance</w:t>
      </w:r>
    </w:p>
  </w:footnote>
  <w:footnote w:id="63">
    <w:p w14:paraId="401E66ED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3D0">
        <w:t>incentives</w:t>
      </w:r>
    </w:p>
  </w:footnote>
  <w:footnote w:id="64">
    <w:p w14:paraId="695F6E1B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3D0">
        <w:t>disincentives</w:t>
      </w:r>
    </w:p>
  </w:footnote>
  <w:footnote w:id="65">
    <w:p w14:paraId="0D10041D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3D0">
        <w:t>punishments</w:t>
      </w:r>
    </w:p>
  </w:footnote>
  <w:footnote w:id="66">
    <w:p w14:paraId="3A7A7B24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3D0">
        <w:t>land</w:t>
      </w:r>
    </w:p>
  </w:footnote>
  <w:footnote w:id="67">
    <w:p w14:paraId="07D2ED2C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3D0">
        <w:t>labor</w:t>
      </w:r>
    </w:p>
  </w:footnote>
  <w:footnote w:id="68">
    <w:p w14:paraId="41E16356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capital</w:t>
      </w:r>
    </w:p>
  </w:footnote>
  <w:footnote w:id="69">
    <w:p w14:paraId="7EACB67A" w14:textId="77777777" w:rsidR="00445EA0" w:rsidRDefault="00445EA0" w:rsidP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entrepreneurship</w:t>
      </w:r>
    </w:p>
  </w:footnote>
  <w:footnote w:id="70">
    <w:p w14:paraId="4963780E" w14:textId="3938EAD1" w:rsidR="00445EA0" w:rsidRDefault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tangible</w:t>
      </w:r>
    </w:p>
  </w:footnote>
  <w:footnote w:id="71">
    <w:p w14:paraId="06AB502D" w14:textId="40D7F930" w:rsidR="00445EA0" w:rsidRDefault="00445E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intangible</w:t>
      </w:r>
    </w:p>
  </w:footnote>
  <w:footnote w:id="72">
    <w:p w14:paraId="6C37F470" w14:textId="591BE898" w:rsidR="00406878" w:rsidRDefault="0040687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Cost</w:t>
      </w:r>
    </w:p>
  </w:footnote>
  <w:footnote w:id="73">
    <w:p w14:paraId="209048FD" w14:textId="7ADD0763" w:rsidR="00406878" w:rsidRDefault="0040687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prices</w:t>
      </w:r>
    </w:p>
  </w:footnote>
  <w:footnote w:id="74">
    <w:p w14:paraId="7F7D298A" w14:textId="52DB97E6" w:rsidR="0047739D" w:rsidRDefault="0047739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public goods</w:t>
      </w:r>
    </w:p>
  </w:footnote>
  <w:footnote w:id="75">
    <w:p w14:paraId="3579DCD6" w14:textId="5BEDC068" w:rsidR="0047739D" w:rsidRDefault="0047739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externalities</w:t>
      </w:r>
    </w:p>
  </w:footnote>
  <w:footnote w:id="76">
    <w:p w14:paraId="34BB37AE" w14:textId="456DB264" w:rsidR="0047739D" w:rsidRDefault="0047739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monopolies</w:t>
      </w:r>
    </w:p>
  </w:footnote>
  <w:footnote w:id="77">
    <w:p w14:paraId="30E37B5F" w14:textId="58BC8E69" w:rsidR="0047739D" w:rsidRDefault="0047739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government interventions</w:t>
      </w:r>
    </w:p>
  </w:footnote>
  <w:footnote w:id="78">
    <w:p w14:paraId="105444D6" w14:textId="68431160" w:rsidR="00AE2247" w:rsidRDefault="00AE224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opportunity cost</w:t>
      </w:r>
    </w:p>
  </w:footnote>
  <w:footnote w:id="79">
    <w:p w14:paraId="6FF595EC" w14:textId="11E0894D" w:rsidR="00CE40E8" w:rsidRDefault="00CE40E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proxies</w:t>
      </w:r>
    </w:p>
  </w:footnote>
  <w:footnote w:id="80">
    <w:p w14:paraId="1078BF6F" w14:textId="4653E358" w:rsidR="00717590" w:rsidRDefault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insurance</w:t>
      </w:r>
    </w:p>
  </w:footnote>
  <w:footnote w:id="81">
    <w:p w14:paraId="4E3E9B54" w14:textId="069EEB54" w:rsidR="00717590" w:rsidRDefault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education</w:t>
      </w:r>
    </w:p>
  </w:footnote>
  <w:footnote w:id="82">
    <w:p w14:paraId="7570BBD2" w14:textId="019B80CF" w:rsidR="00717590" w:rsidRDefault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marriage</w:t>
      </w:r>
    </w:p>
  </w:footnote>
  <w:footnote w:id="83">
    <w:p w14:paraId="2953B661" w14:textId="0043213D" w:rsidR="00717590" w:rsidRDefault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17590">
        <w:t>Tangible Resources</w:t>
      </w:r>
    </w:p>
  </w:footnote>
  <w:footnote w:id="84">
    <w:p w14:paraId="118F1439" w14:textId="44510E2F" w:rsidR="00717590" w:rsidRDefault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17590">
        <w:t>Intangible Resources</w:t>
      </w:r>
    </w:p>
  </w:footnote>
  <w:footnote w:id="85">
    <w:p w14:paraId="42DBE400" w14:textId="77777777" w:rsidR="00717590" w:rsidRDefault="00717590" w:rsidP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 xml:space="preserve">intangible </w:t>
      </w:r>
      <w:r>
        <w:rPr>
          <w:rStyle w:val="charoverride-1"/>
          <w:spacing w:val="-12"/>
        </w:rPr>
        <w:t>resources</w:t>
      </w:r>
    </w:p>
  </w:footnote>
  <w:footnote w:id="86">
    <w:p w14:paraId="08C6AC1F" w14:textId="77777777" w:rsidR="00717590" w:rsidRDefault="00717590" w:rsidP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  <w:spacing w:val="-9"/>
        </w:rPr>
        <w:t xml:space="preserve">zero-marginal </w:t>
      </w:r>
      <w:r>
        <w:rPr>
          <w:rStyle w:val="charoverride-1"/>
        </w:rPr>
        <w:t>cost</w:t>
      </w:r>
    </w:p>
  </w:footnote>
  <w:footnote w:id="87">
    <w:p w14:paraId="48C5C5C0" w14:textId="77777777" w:rsidR="00717590" w:rsidRDefault="00717590" w:rsidP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networked information markets</w:t>
      </w:r>
    </w:p>
  </w:footnote>
  <w:footnote w:id="88">
    <w:p w14:paraId="66404232" w14:textId="77777777" w:rsidR="00717590" w:rsidRDefault="00717590" w:rsidP="0071759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 xml:space="preserve">accounting costs </w:t>
      </w:r>
      <w:r>
        <w:rPr>
          <w:rStyle w:val="charoverride-1"/>
          <w:spacing w:val="1"/>
        </w:rPr>
        <w:t xml:space="preserve">with </w:t>
      </w:r>
      <w:r>
        <w:rPr>
          <w:rStyle w:val="charoverride-1"/>
        </w:rPr>
        <w:t>opportunity</w:t>
      </w:r>
    </w:p>
  </w:footnote>
  <w:footnote w:id="89">
    <w:p w14:paraId="4A386423" w14:textId="77777777" w:rsidR="00717590" w:rsidRPr="0095666F" w:rsidRDefault="00717590" w:rsidP="00717590">
      <w:pPr>
        <w:pStyle w:val="FootnoteText"/>
        <w:rPr>
          <w:rtl/>
          <w:lang w:val="en-150"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rw-has-dot"/>
        </w:rPr>
        <w:t>implicit</w:t>
      </w:r>
      <w:r>
        <w:rPr>
          <w:rStyle w:val="charoverride-1"/>
        </w:rPr>
        <w:t xml:space="preserve"> costs</w:t>
      </w:r>
    </w:p>
  </w:footnote>
  <w:footnote w:id="90">
    <w:p w14:paraId="02948C1C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96963">
        <w:t>production</w:t>
      </w:r>
    </w:p>
  </w:footnote>
  <w:footnote w:id="91">
    <w:p w14:paraId="17CFC7F2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96963">
        <w:t>distribution</w:t>
      </w:r>
    </w:p>
  </w:footnote>
  <w:footnote w:id="92">
    <w:p w14:paraId="1936441E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96963">
        <w:t>consumption of goods</w:t>
      </w:r>
    </w:p>
  </w:footnote>
  <w:footnote w:id="93">
    <w:p w14:paraId="51DFFC07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96963">
        <w:t>services</w:t>
      </w:r>
    </w:p>
  </w:footnote>
  <w:footnote w:id="94">
    <w:p w14:paraId="18D47D2D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D79DB">
        <w:t>marginal cost</w:t>
      </w:r>
    </w:p>
  </w:footnote>
  <w:footnote w:id="95">
    <w:p w14:paraId="2AD2D8A7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D79DB">
        <w:t>marginal revenue</w:t>
      </w:r>
    </w:p>
  </w:footnote>
  <w:footnote w:id="96">
    <w:p w14:paraId="75CE4612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D79DB">
        <w:t>gyoza</w:t>
      </w:r>
    </w:p>
  </w:footnote>
  <w:footnote w:id="97">
    <w:p w14:paraId="7D415453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3733D">
        <w:t>consumer value</w:t>
      </w:r>
    </w:p>
  </w:footnote>
  <w:footnote w:id="98">
    <w:p w14:paraId="4E4CEBD0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3733D">
        <w:t>value of a network</w:t>
      </w:r>
    </w:p>
  </w:footnote>
  <w:footnote w:id="99">
    <w:p w14:paraId="77FF678C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3733D">
        <w:t>value of externalities</w:t>
      </w:r>
    </w:p>
  </w:footnote>
  <w:footnote w:id="100">
    <w:p w14:paraId="1C344FA9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3733D">
        <w:t>value of partnerships</w:t>
      </w:r>
    </w:p>
  </w:footnote>
  <w:footnote w:id="101">
    <w:p w14:paraId="1DE0CC28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16BE5">
        <w:t>information economy</w:t>
      </w:r>
    </w:p>
  </w:footnote>
  <w:footnote w:id="102">
    <w:p w14:paraId="5404D221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16BE5">
        <w:t>incentives</w:t>
      </w:r>
    </w:p>
  </w:footnote>
  <w:footnote w:id="103">
    <w:p w14:paraId="57FE0D49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16BE5">
        <w:t>objectives</w:t>
      </w:r>
    </w:p>
  </w:footnote>
  <w:footnote w:id="104">
    <w:p w14:paraId="4850866E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70EB6">
        <w:t>preferences</w:t>
      </w:r>
    </w:p>
  </w:footnote>
  <w:footnote w:id="105">
    <w:p w14:paraId="7881A4DD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A21BF5">
        <w:t>Tangible resources</w:t>
      </w:r>
    </w:p>
  </w:footnote>
  <w:footnote w:id="106">
    <w:p w14:paraId="6287DDC8" w14:textId="77777777" w:rsidR="005C1F5B" w:rsidRDefault="005C1F5B" w:rsidP="005C1F5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524BF">
        <w:t>Aristotle</w:t>
      </w:r>
    </w:p>
  </w:footnote>
  <w:footnote w:id="107">
    <w:p w14:paraId="1154283C" w14:textId="77777777" w:rsidR="005C1F5B" w:rsidRDefault="005C1F5B" w:rsidP="005C1F5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524BF">
        <w:t>Scruffi</w:t>
      </w:r>
    </w:p>
  </w:footnote>
  <w:footnote w:id="108">
    <w:p w14:paraId="649852D2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524BF">
        <w:t>Daranzanti</w:t>
      </w:r>
    </w:p>
  </w:footnote>
  <w:footnote w:id="109">
    <w:p w14:paraId="42AE3800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524BF">
        <w:t>metallic</w:t>
      </w:r>
    </w:p>
  </w:footnote>
  <w:footnote w:id="110">
    <w:p w14:paraId="30A73F8D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524BF">
        <w:t>Montanari</w:t>
      </w:r>
    </w:p>
  </w:footnote>
  <w:footnote w:id="111">
    <w:p w14:paraId="1B3DDF1D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524BF">
        <w:t>Galini</w:t>
      </w:r>
    </w:p>
  </w:footnote>
  <w:footnote w:id="112">
    <w:p w14:paraId="2FA51BAD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C232C">
        <w:t>Adam Smith</w:t>
      </w:r>
    </w:p>
  </w:footnote>
  <w:footnote w:id="113">
    <w:p w14:paraId="6C2381E7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F2705">
        <w:t>circular flow of economic life</w:t>
      </w:r>
    </w:p>
  </w:footnote>
  <w:footnote w:id="114">
    <w:p w14:paraId="293B74C1" w14:textId="77777777" w:rsidR="005C1F5B" w:rsidRDefault="005C1F5B" w:rsidP="005C1F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F2705">
        <w:t>technical phenomenon</w:t>
      </w:r>
    </w:p>
  </w:footnote>
  <w:footnote w:id="115">
    <w:p w14:paraId="7A665AF5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coordination</w:t>
      </w:r>
    </w:p>
  </w:footnote>
  <w:footnote w:id="116">
    <w:p w14:paraId="43BC5FD7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03195">
        <w:t>free markets</w:t>
      </w:r>
    </w:p>
  </w:footnote>
  <w:footnote w:id="117">
    <w:p w14:paraId="2CB5983E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opportunity cost</w:t>
      </w:r>
    </w:p>
  </w:footnote>
  <w:footnote w:id="118">
    <w:p w14:paraId="4D9E53E5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46D17">
        <w:t>reputation</w:t>
      </w:r>
    </w:p>
  </w:footnote>
  <w:footnote w:id="119">
    <w:p w14:paraId="4E055C12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56B86">
        <w:t>dystopian</w:t>
      </w:r>
    </w:p>
  </w:footnote>
  <w:footnote w:id="120">
    <w:p w14:paraId="3EA9FD40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46D17">
        <w:t>Tesco</w:t>
      </w:r>
    </w:p>
  </w:footnote>
  <w:footnote w:id="121">
    <w:p w14:paraId="1A654A82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46D17">
        <w:t>Walmart</w:t>
      </w:r>
    </w:p>
  </w:footnote>
  <w:footnote w:id="122">
    <w:p w14:paraId="3AE810ED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46D17">
        <w:t>Marks</w:t>
      </w:r>
    </w:p>
  </w:footnote>
  <w:footnote w:id="123">
    <w:p w14:paraId="73DE3AAC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46D17">
        <w:t>Spence</w:t>
      </w:r>
    </w:p>
  </w:footnote>
  <w:footnote w:id="124">
    <w:p w14:paraId="2F7DCBE0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81A1A">
        <w:t>economies of scale</w:t>
      </w:r>
    </w:p>
  </w:footnote>
  <w:footnote w:id="125">
    <w:p w14:paraId="08031FBA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2A58">
        <w:t>Amazon</w:t>
      </w:r>
    </w:p>
  </w:footnote>
  <w:footnote w:id="126">
    <w:p w14:paraId="7AE4E3C1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2A58">
        <w:t>eBay</w:t>
      </w:r>
    </w:p>
  </w:footnote>
  <w:footnote w:id="127">
    <w:p w14:paraId="3A02645E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2A58">
        <w:t>Alibaba</w:t>
      </w:r>
    </w:p>
  </w:footnote>
  <w:footnote w:id="128">
    <w:p w14:paraId="08D12A5E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2A58">
        <w:t>Etsy</w:t>
      </w:r>
    </w:p>
  </w:footnote>
  <w:footnote w:id="129">
    <w:p w14:paraId="5B52FECF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2A58">
        <w:t>game theory</w:t>
      </w:r>
    </w:p>
  </w:footnote>
  <w:footnote w:id="130">
    <w:p w14:paraId="1A0640EA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61CFE">
        <w:t>Kyber</w:t>
      </w:r>
    </w:p>
  </w:footnote>
  <w:footnote w:id="131">
    <w:p w14:paraId="7CF51231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61CFE">
        <w:t>Dominant Strategy Incentive Compatibility</w:t>
      </w:r>
    </w:p>
  </w:footnote>
  <w:footnote w:id="132">
    <w:p w14:paraId="60C7E30D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61CFE">
        <w:t>Bayesian Incentive Compatibility</w:t>
      </w:r>
    </w:p>
  </w:footnote>
  <w:footnote w:id="133">
    <w:p w14:paraId="6F5E504C" w14:textId="77777777" w:rsidR="00B53671" w:rsidRPr="00061CFE" w:rsidRDefault="00B53671" w:rsidP="00B53671">
      <w:pPr>
        <w:pStyle w:val="FootnoteText"/>
        <w:rPr>
          <w:rFonts w:cs="B Nazanin"/>
          <w:rtl/>
          <w:lang w:bidi="fa-IR"/>
        </w:rPr>
      </w:pPr>
      <w:r w:rsidRPr="00061CFE">
        <w:rPr>
          <w:rStyle w:val="FootnoteReference"/>
          <w:rFonts w:cs="B Nazanin"/>
        </w:rPr>
        <w:footnoteRef/>
      </w:r>
      <w:r w:rsidRPr="00061CFE">
        <w:rPr>
          <w:rFonts w:cs="B Nazanin"/>
        </w:rPr>
        <w:t xml:space="preserve"> Balancer</w:t>
      </w:r>
    </w:p>
  </w:footnote>
  <w:footnote w:id="134">
    <w:p w14:paraId="103B6701" w14:textId="77777777" w:rsidR="00B53671" w:rsidRDefault="00B53671" w:rsidP="00B53671">
      <w:pPr>
        <w:pStyle w:val="FootnoteText"/>
        <w:rPr>
          <w:rtl/>
          <w:lang w:bidi="fa-IR"/>
        </w:rPr>
      </w:pPr>
      <w:r w:rsidRPr="00061CFE">
        <w:rPr>
          <w:rStyle w:val="FootnoteReference"/>
          <w:rFonts w:cs="B Nazanin"/>
        </w:rPr>
        <w:footnoteRef/>
      </w:r>
      <w:r w:rsidRPr="00061CFE">
        <w:rPr>
          <w:rFonts w:cs="B Nazanin"/>
        </w:rPr>
        <w:t xml:space="preserve"> Snapshot</w:t>
      </w:r>
    </w:p>
  </w:footnote>
  <w:footnote w:id="135">
    <w:p w14:paraId="51EB3A59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upper management</w:t>
      </w:r>
    </w:p>
  </w:footnote>
  <w:footnote w:id="136">
    <w:p w14:paraId="482A4FE2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25"/>
        </w:rPr>
        <w:t xml:space="preserve">Moral </w:t>
      </w:r>
      <w:r>
        <w:rPr>
          <w:rStyle w:val="charoverride-25"/>
          <w:spacing w:val="-11"/>
        </w:rPr>
        <w:t>Hazard</w:t>
      </w:r>
    </w:p>
  </w:footnote>
  <w:footnote w:id="137">
    <w:p w14:paraId="1A476BFE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agent</w:t>
      </w:r>
    </w:p>
  </w:footnote>
  <w:footnote w:id="138">
    <w:p w14:paraId="4106AF6A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principal</w:t>
      </w:r>
    </w:p>
  </w:footnote>
  <w:footnote w:id="139">
    <w:p w14:paraId="38843B91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1"/>
        </w:rPr>
        <w:t>crypto token rating agencies</w:t>
      </w:r>
    </w:p>
  </w:footnote>
  <w:footnote w:id="140">
    <w:p w14:paraId="43EDFD25" w14:textId="77777777" w:rsidR="00B53671" w:rsidRPr="00252C97" w:rsidRDefault="00B53671" w:rsidP="00B53671">
      <w:pPr>
        <w:pStyle w:val="FootnoteText"/>
        <w:rPr>
          <w:rFonts w:asciiTheme="minorHAnsi" w:hAnsiTheme="minorHAns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26"/>
        </w:rPr>
        <w:t>Rug Pul</w:t>
      </w:r>
      <w:r>
        <w:rPr>
          <w:rStyle w:val="charoverride-26"/>
          <w:rFonts w:asciiTheme="minorHAnsi" w:hAnsiTheme="minorHAnsi"/>
          <w:lang w:val="en-150"/>
        </w:rPr>
        <w:t>l</w:t>
      </w:r>
    </w:p>
  </w:footnote>
  <w:footnote w:id="141">
    <w:p w14:paraId="1C155B9F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liquidity</w:t>
      </w:r>
    </w:p>
  </w:footnote>
  <w:footnote w:id="142">
    <w:p w14:paraId="2D76F34F" w14:textId="541DF36A" w:rsidR="00CF4A8B" w:rsidRPr="00CF4A8B" w:rsidRDefault="00CF4A8B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 w:rsidRPr="00CF4A8B">
        <w:t>venture capitalist</w:t>
      </w:r>
    </w:p>
  </w:footnote>
  <w:footnote w:id="143">
    <w:p w14:paraId="7A689ACE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26426">
        <w:t>blue-chip</w:t>
      </w:r>
    </w:p>
  </w:footnote>
  <w:footnote w:id="144">
    <w:p w14:paraId="1A07CBF2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finance</w:t>
      </w:r>
    </w:p>
  </w:footnote>
  <w:footnote w:id="145">
    <w:p w14:paraId="3827C72D" w14:textId="77777777" w:rsidR="00B53671" w:rsidRDefault="00B53671" w:rsidP="00B5367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charoverride-8"/>
        </w:rPr>
        <w:t>Quick Crash Course</w:t>
      </w:r>
    </w:p>
  </w:footnote>
  <w:footnote w:id="146">
    <w:p w14:paraId="5FD621FB" w14:textId="77777777" w:rsidR="00D437DD" w:rsidRDefault="00D437DD" w:rsidP="00D437DD">
      <w:pPr>
        <w:pStyle w:val="FootnoteText"/>
        <w:rPr>
          <w:ins w:id="286" w:author="Sara Bavifard" w:date="2022-02-14T02:27:00Z"/>
          <w:rtl/>
          <w:lang w:bidi="fa-IR"/>
        </w:rPr>
      </w:pPr>
      <w:ins w:id="287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45454C">
          <w:t>Objective</w:t>
        </w:r>
      </w:ins>
    </w:p>
  </w:footnote>
  <w:footnote w:id="147">
    <w:p w14:paraId="34E27A05" w14:textId="77777777" w:rsidR="00D437DD" w:rsidRDefault="00D437DD" w:rsidP="00D437DD">
      <w:pPr>
        <w:pStyle w:val="FootnoteText"/>
        <w:rPr>
          <w:ins w:id="291" w:author="Sara Bavifard" w:date="2022-02-14T02:27:00Z"/>
          <w:rtl/>
          <w:lang w:bidi="fa-IR"/>
        </w:rPr>
      </w:pPr>
      <w:ins w:id="292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45454C">
          <w:t>governance</w:t>
        </w:r>
      </w:ins>
    </w:p>
  </w:footnote>
  <w:footnote w:id="148">
    <w:p w14:paraId="6F6FD181" w14:textId="77777777" w:rsidR="00D437DD" w:rsidRDefault="00D437DD" w:rsidP="00D437DD">
      <w:pPr>
        <w:pStyle w:val="FootnoteText"/>
        <w:rPr>
          <w:ins w:id="293" w:author="Sara Bavifard" w:date="2022-02-14T02:27:00Z"/>
          <w:rtl/>
          <w:lang w:bidi="fa-IR"/>
        </w:rPr>
      </w:pPr>
      <w:ins w:id="294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45454C">
          <w:t>policies</w:t>
        </w:r>
      </w:ins>
    </w:p>
  </w:footnote>
  <w:footnote w:id="149">
    <w:p w14:paraId="2FC52AD7" w14:textId="77777777" w:rsidR="00D437DD" w:rsidRDefault="00D437DD" w:rsidP="00D437DD">
      <w:pPr>
        <w:pStyle w:val="FootnoteText"/>
        <w:rPr>
          <w:ins w:id="295" w:author="Sara Bavifard" w:date="2022-02-14T02:27:00Z"/>
          <w:rtl/>
          <w:lang w:bidi="fa-IR"/>
        </w:rPr>
      </w:pPr>
      <w:ins w:id="296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45454C">
          <w:t>protocols</w:t>
        </w:r>
      </w:ins>
    </w:p>
  </w:footnote>
  <w:footnote w:id="150">
    <w:p w14:paraId="3A094004" w14:textId="77777777" w:rsidR="00D437DD" w:rsidRDefault="00D437DD" w:rsidP="00D437DD">
      <w:pPr>
        <w:pStyle w:val="FootnoteText"/>
        <w:rPr>
          <w:ins w:id="311" w:author="Sara Bavifard" w:date="2022-02-14T02:27:00Z"/>
          <w:rtl/>
          <w:lang w:bidi="fa-IR"/>
        </w:rPr>
      </w:pPr>
      <w:ins w:id="312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BC78B5">
          <w:t>research</w:t>
        </w:r>
      </w:ins>
    </w:p>
  </w:footnote>
  <w:footnote w:id="151">
    <w:p w14:paraId="0FE99EFD" w14:textId="77777777" w:rsidR="00D437DD" w:rsidRDefault="00D437DD" w:rsidP="00D437DD">
      <w:pPr>
        <w:pStyle w:val="FootnoteText"/>
        <w:rPr>
          <w:ins w:id="313" w:author="Sara Bavifard" w:date="2022-02-14T02:27:00Z"/>
          <w:rtl/>
          <w:lang w:bidi="fa-IR"/>
        </w:rPr>
      </w:pPr>
      <w:ins w:id="314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BC78B5">
          <w:t>DApps</w:t>
        </w:r>
      </w:ins>
    </w:p>
  </w:footnote>
  <w:footnote w:id="152">
    <w:p w14:paraId="108518F8" w14:textId="77777777" w:rsidR="00D437DD" w:rsidRDefault="00D437DD" w:rsidP="00D437DD">
      <w:pPr>
        <w:pStyle w:val="FootnoteText"/>
        <w:rPr>
          <w:ins w:id="318" w:author="Sara Bavifard" w:date="2022-02-14T02:27:00Z"/>
          <w:rtl/>
          <w:lang w:bidi="fa-IR"/>
        </w:rPr>
      </w:pPr>
      <w:ins w:id="319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BC78B5">
          <w:rPr>
            <w:rFonts w:cs="B Nazanin"/>
            <w:szCs w:val="28"/>
            <w:lang w:bidi="fa-IR"/>
          </w:rPr>
          <w:t>MakerDAO</w:t>
        </w:r>
      </w:ins>
    </w:p>
  </w:footnote>
  <w:footnote w:id="153">
    <w:p w14:paraId="5D1B9964" w14:textId="77777777" w:rsidR="00D437DD" w:rsidRDefault="00D437DD" w:rsidP="00D437DD">
      <w:pPr>
        <w:pStyle w:val="FootnoteText"/>
        <w:rPr>
          <w:ins w:id="320" w:author="Sara Bavifard" w:date="2022-02-14T02:27:00Z"/>
          <w:rtl/>
          <w:lang w:bidi="fa-IR"/>
        </w:rPr>
      </w:pPr>
      <w:ins w:id="321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B653CD">
          <w:t>stable coin</w:t>
        </w:r>
      </w:ins>
    </w:p>
  </w:footnote>
  <w:footnote w:id="154">
    <w:p w14:paraId="06D86D1E" w14:textId="77777777" w:rsidR="00D437DD" w:rsidRDefault="00D437DD" w:rsidP="00D437DD">
      <w:pPr>
        <w:pStyle w:val="FootnoteText"/>
        <w:rPr>
          <w:ins w:id="340" w:author="Sara Bavifard" w:date="2022-02-14T02:27:00Z"/>
          <w:rtl/>
          <w:lang w:bidi="fa-IR"/>
        </w:rPr>
      </w:pPr>
      <w:ins w:id="341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7D4F59">
          <w:t>Space</w:t>
        </w:r>
      </w:ins>
    </w:p>
  </w:footnote>
  <w:footnote w:id="155">
    <w:p w14:paraId="37DEDEEE" w14:textId="77777777" w:rsidR="00D437DD" w:rsidRDefault="00D437DD" w:rsidP="00D437DD">
      <w:pPr>
        <w:pStyle w:val="FootnoteText"/>
        <w:rPr>
          <w:ins w:id="348" w:author="Sara Bavifard" w:date="2022-02-14T02:27:00Z"/>
          <w:rtl/>
          <w:lang w:bidi="fa-IR"/>
        </w:rPr>
      </w:pPr>
      <w:ins w:id="349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7D4F59">
          <w:t>use-case</w:t>
        </w:r>
      </w:ins>
    </w:p>
  </w:footnote>
  <w:footnote w:id="156">
    <w:p w14:paraId="7C1B31CA" w14:textId="77777777" w:rsidR="00D437DD" w:rsidRDefault="00D437DD" w:rsidP="00D437DD">
      <w:pPr>
        <w:pStyle w:val="FootnoteText"/>
        <w:rPr>
          <w:ins w:id="350" w:author="Sara Bavifard" w:date="2022-02-14T02:27:00Z"/>
          <w:rtl/>
          <w:lang w:bidi="fa-IR"/>
        </w:rPr>
      </w:pPr>
      <w:ins w:id="351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7D4F59">
          <w:t>objective function</w:t>
        </w:r>
      </w:ins>
    </w:p>
  </w:footnote>
  <w:footnote w:id="157">
    <w:p w14:paraId="3A5210B6" w14:textId="77777777" w:rsidR="00D437DD" w:rsidRPr="00D8389B" w:rsidRDefault="00D437DD" w:rsidP="00D437DD">
      <w:pPr>
        <w:pStyle w:val="FootnoteText"/>
        <w:rPr>
          <w:ins w:id="372" w:author="Sara Bavifard" w:date="2022-02-14T02:27:00Z"/>
          <w:rFonts w:asciiTheme="minorHAnsi" w:hAnsiTheme="minorHAnsi"/>
          <w:lang w:val="en-150"/>
        </w:rPr>
      </w:pPr>
      <w:ins w:id="373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D8389B">
          <w:t>bounded rationality</w:t>
        </w:r>
      </w:ins>
    </w:p>
  </w:footnote>
  <w:footnote w:id="158">
    <w:p w14:paraId="7957F98B" w14:textId="77777777" w:rsidR="00D437DD" w:rsidRPr="00D8389B" w:rsidRDefault="00D437DD" w:rsidP="00D437DD">
      <w:pPr>
        <w:pStyle w:val="FootnoteText"/>
        <w:rPr>
          <w:ins w:id="374" w:author="Sara Bavifard" w:date="2022-02-14T02:27:00Z"/>
          <w:rFonts w:asciiTheme="minorHAnsi" w:hAnsiTheme="minorHAnsi"/>
          <w:lang w:val="en-150"/>
        </w:rPr>
      </w:pPr>
      <w:ins w:id="375" w:author="Sara Bavifard" w:date="2022-02-14T02:27:00Z">
        <w:r>
          <w:rPr>
            <w:rStyle w:val="FootnoteReference"/>
          </w:rPr>
          <w:footnoteRef/>
        </w:r>
        <w:r>
          <w:t xml:space="preserve"> </w:t>
        </w:r>
        <w:r w:rsidRPr="00D8389B">
          <w:t>unbounded rationality</w:t>
        </w:r>
      </w:ins>
    </w:p>
  </w:footnote>
  <w:footnote w:id="159">
    <w:p w14:paraId="3F0D4B1F" w14:textId="77777777" w:rsidR="00D437DD" w:rsidRDefault="00D437DD" w:rsidP="00D437DD">
      <w:pPr>
        <w:pStyle w:val="FootnoteText"/>
        <w:rPr>
          <w:ins w:id="394" w:author="Sara Bavifard" w:date="2022-02-14T02:27:00Z"/>
          <w:rtl/>
          <w:lang w:bidi="fa-IR"/>
        </w:rPr>
      </w:pPr>
      <w:ins w:id="395" w:author="Sara Bavifard" w:date="2022-02-14T02:27:00Z">
        <w:r>
          <w:rPr>
            <w:rStyle w:val="FootnoteReference"/>
          </w:rPr>
          <w:footnoteRef/>
        </w:r>
        <w:r>
          <w:t xml:space="preserve"> Cheshire</w:t>
        </w:r>
      </w:ins>
    </w:p>
  </w:footnote>
  <w:footnote w:id="160">
    <w:p w14:paraId="01B05C7F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977A3">
        <w:t>seven wonders of economics</w:t>
      </w:r>
    </w:p>
  </w:footnote>
  <w:footnote w:id="161">
    <w:p w14:paraId="65D9146E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977A3">
        <w:t>distributed ledger technology</w:t>
      </w:r>
    </w:p>
  </w:footnote>
  <w:footnote w:id="162">
    <w:p w14:paraId="53F1A4D1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977A3">
        <w:t>Network Effects</w:t>
      </w:r>
    </w:p>
  </w:footnote>
  <w:footnote w:id="163">
    <w:p w14:paraId="784CC322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977A3">
        <w:t>viral effects</w:t>
      </w:r>
    </w:p>
  </w:footnote>
  <w:footnote w:id="164">
    <w:p w14:paraId="33E6EE0E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34C9D">
        <w:t>Communication</w:t>
      </w:r>
    </w:p>
  </w:footnote>
  <w:footnote w:id="165">
    <w:p w14:paraId="3D476EEB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34C9D">
        <w:rPr>
          <w:rFonts w:cs="B Nazanin"/>
          <w:szCs w:val="28"/>
        </w:rPr>
        <w:t>waze</w:t>
      </w:r>
      <w:proofErr w:type="spellEnd"/>
    </w:p>
  </w:footnote>
  <w:footnote w:id="166">
    <w:p w14:paraId="7877136C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34C9D">
        <w:rPr>
          <w:rFonts w:cs="B Nazanin"/>
          <w:szCs w:val="28"/>
        </w:rPr>
        <w:t>amazon</w:t>
      </w:r>
    </w:p>
  </w:footnote>
  <w:footnote w:id="167">
    <w:p w14:paraId="0B30FF3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34C9D">
        <w:t>conspiracy theories</w:t>
      </w:r>
    </w:p>
  </w:footnote>
  <w:footnote w:id="168">
    <w:p w14:paraId="71BB808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C260D">
        <w:rPr>
          <w:rFonts w:cs="B Nazanin"/>
          <w:szCs w:val="28"/>
        </w:rPr>
        <w:t>DeFi</w:t>
      </w:r>
      <w:proofErr w:type="spellEnd"/>
    </w:p>
  </w:footnote>
  <w:footnote w:id="169">
    <w:p w14:paraId="413E8094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51711">
        <w:t>usability</w:t>
      </w:r>
    </w:p>
  </w:footnote>
  <w:footnote w:id="170">
    <w:p w14:paraId="15D776D3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51711">
        <w:t>utility</w:t>
      </w:r>
    </w:p>
  </w:footnote>
  <w:footnote w:id="171">
    <w:p w14:paraId="05F633F4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51711">
        <w:t>Signalling</w:t>
      </w:r>
      <w:proofErr w:type="spellEnd"/>
    </w:p>
  </w:footnote>
  <w:footnote w:id="172">
    <w:p w14:paraId="5133CD10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51711">
        <w:t>game of charades</w:t>
      </w:r>
    </w:p>
  </w:footnote>
  <w:footnote w:id="173">
    <w:p w14:paraId="4B4ECC35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A1057">
        <w:t>Forbes</w:t>
      </w:r>
    </w:p>
  </w:footnote>
  <w:footnote w:id="174">
    <w:p w14:paraId="28FCEE9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A15A0">
        <w:t>Techcrunch</w:t>
      </w:r>
      <w:proofErr w:type="spellEnd"/>
    </w:p>
  </w:footnote>
  <w:footnote w:id="175">
    <w:p w14:paraId="0A59C87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A15A0">
        <w:rPr>
          <w:rFonts w:asciiTheme="minorHAnsi" w:hAnsiTheme="minorHAnsi" w:cs="B Nazanin"/>
          <w:szCs w:val="28"/>
        </w:rPr>
        <w:t>Mashable</w:t>
      </w:r>
    </w:p>
  </w:footnote>
  <w:footnote w:id="176">
    <w:p w14:paraId="316C13C9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Whitepapers</w:t>
      </w:r>
    </w:p>
  </w:footnote>
  <w:footnote w:id="177">
    <w:p w14:paraId="1A3FD359" w14:textId="77777777" w:rsidR="002A3792" w:rsidRPr="00592B94" w:rsidRDefault="002A3792" w:rsidP="002A3792">
      <w:pPr>
        <w:pStyle w:val="FootnoteText"/>
        <w:rPr>
          <w:rFonts w:asciiTheme="minorHAnsi" w:hAnsiTheme="minorHAnsi"/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592B94">
        <w:t>Minimum Viable Product</w:t>
      </w:r>
    </w:p>
  </w:footnote>
  <w:footnote w:id="178">
    <w:p w14:paraId="1D9BC232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A1057">
        <w:t>Monetary Policy</w:t>
      </w:r>
    </w:p>
  </w:footnote>
  <w:footnote w:id="179">
    <w:p w14:paraId="7B75A8DD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A1057">
        <w:t>utility</w:t>
      </w:r>
    </w:p>
  </w:footnote>
  <w:footnote w:id="180">
    <w:p w14:paraId="6BDC2908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A1057">
        <w:t>security</w:t>
      </w:r>
    </w:p>
  </w:footnote>
  <w:footnote w:id="181">
    <w:p w14:paraId="781F16C2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00686">
        <w:t>Fiscal policy</w:t>
      </w:r>
    </w:p>
  </w:footnote>
  <w:footnote w:id="182">
    <w:p w14:paraId="5BB8FE3F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00686">
        <w:t>borrowing</w:t>
      </w:r>
    </w:p>
  </w:footnote>
  <w:footnote w:id="183">
    <w:p w14:paraId="62FE94C5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00686">
        <w:t>Monetary policy</w:t>
      </w:r>
    </w:p>
  </w:footnote>
  <w:footnote w:id="184">
    <w:p w14:paraId="5B9E3A42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D1597">
        <w:t>Exchange rate regimes</w:t>
      </w:r>
    </w:p>
  </w:footnote>
  <w:footnote w:id="185">
    <w:p w14:paraId="602DD702" w14:textId="77777777" w:rsidR="002A3792" w:rsidRPr="00DD1597" w:rsidRDefault="002A3792" w:rsidP="002A3792">
      <w:pPr>
        <w:pStyle w:val="FootnoteText"/>
        <w:rPr>
          <w:rFonts w:asciiTheme="minorHAnsi" w:hAnsiTheme="minorHAnsi"/>
          <w:rtl/>
          <w:lang w:val="en-150" w:bidi="fa-IR"/>
        </w:rPr>
      </w:pPr>
      <w:r>
        <w:rPr>
          <w:rStyle w:val="FootnoteReference"/>
        </w:rPr>
        <w:footnoteRef/>
      </w:r>
      <w:r>
        <w:t xml:space="preserve"> </w:t>
      </w:r>
      <w:r w:rsidRPr="00DD1597">
        <w:t>Managed floating</w:t>
      </w:r>
    </w:p>
  </w:footnote>
  <w:footnote w:id="186">
    <w:p w14:paraId="599E4A2E" w14:textId="77777777" w:rsidR="002A3792" w:rsidRPr="00DD1597" w:rsidRDefault="002A3792" w:rsidP="002A3792">
      <w:pPr>
        <w:pStyle w:val="FootnoteText"/>
        <w:rPr>
          <w:rFonts w:asciiTheme="minorHAnsi" w:hAnsiTheme="minorHAnsi"/>
          <w:rtl/>
          <w:lang w:val="en-150" w:bidi="fa-IR"/>
        </w:rPr>
      </w:pPr>
      <w:r>
        <w:rPr>
          <w:rStyle w:val="FootnoteReference"/>
        </w:rPr>
        <w:footnoteRef/>
      </w:r>
      <w:r>
        <w:t xml:space="preserve"> </w:t>
      </w:r>
      <w:r w:rsidRPr="00DD1597">
        <w:t>Freely floating</w:t>
      </w:r>
    </w:p>
  </w:footnote>
  <w:footnote w:id="187">
    <w:p w14:paraId="2890BA7A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Pegs</w:t>
      </w:r>
    </w:p>
  </w:footnote>
  <w:footnote w:id="188">
    <w:p w14:paraId="534EA62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Belize</w:t>
      </w:r>
    </w:p>
  </w:footnote>
  <w:footnote w:id="189">
    <w:p w14:paraId="0B48D2C1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94D1A">
        <w:t>The Federal Reserve System</w:t>
      </w:r>
    </w:p>
  </w:footnote>
  <w:footnote w:id="190">
    <w:p w14:paraId="03C9EC84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3410C">
        <w:t>price volatility</w:t>
      </w:r>
    </w:p>
  </w:footnote>
  <w:footnote w:id="191">
    <w:p w14:paraId="7483327B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3410C">
        <w:t>Ampleforth</w:t>
      </w:r>
      <w:proofErr w:type="spellEnd"/>
    </w:p>
  </w:footnote>
  <w:footnote w:id="192">
    <w:p w14:paraId="6834912B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3410C">
        <w:t>Property Rights</w:t>
      </w:r>
    </w:p>
  </w:footnote>
  <w:footnote w:id="193">
    <w:p w14:paraId="43B1FB75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D6F08">
        <w:t>Indiegogo</w:t>
      </w:r>
    </w:p>
  </w:footnote>
  <w:footnote w:id="194">
    <w:p w14:paraId="1E08935E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D6F08">
        <w:t>Harberger’s</w:t>
      </w:r>
      <w:proofErr w:type="spellEnd"/>
      <w:r w:rsidRPr="008D6F08">
        <w:t xml:space="preserve"> property taxation mechanism</w:t>
      </w:r>
    </w:p>
  </w:footnote>
  <w:footnote w:id="195">
    <w:p w14:paraId="4A0A4B26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20644">
        <w:t>Lock-In</w:t>
      </w:r>
    </w:p>
  </w:footnote>
  <w:footnote w:id="196">
    <w:p w14:paraId="07F1CE05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0439D">
        <w:t>tacit knowledge</w:t>
      </w:r>
    </w:p>
  </w:footnote>
  <w:footnote w:id="197">
    <w:p w14:paraId="627947CB" w14:textId="77777777" w:rsidR="002A3792" w:rsidRDefault="002A3792" w:rsidP="002A379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A12675">
        <w:t>Sunk cost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8A7"/>
    <w:multiLevelType w:val="hybridMultilevel"/>
    <w:tmpl w:val="25B8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1EF5"/>
    <w:multiLevelType w:val="hybridMultilevel"/>
    <w:tmpl w:val="CFA69B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D48"/>
    <w:multiLevelType w:val="hybridMultilevel"/>
    <w:tmpl w:val="7F2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7098"/>
    <w:multiLevelType w:val="hybridMultilevel"/>
    <w:tmpl w:val="8FA8B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C1E50"/>
    <w:multiLevelType w:val="hybridMultilevel"/>
    <w:tmpl w:val="3CEEE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1A36"/>
    <w:multiLevelType w:val="hybridMultilevel"/>
    <w:tmpl w:val="654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1B4E"/>
    <w:multiLevelType w:val="hybridMultilevel"/>
    <w:tmpl w:val="96AA600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31C68"/>
    <w:multiLevelType w:val="hybridMultilevel"/>
    <w:tmpl w:val="EEB2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B587D"/>
    <w:multiLevelType w:val="hybridMultilevel"/>
    <w:tmpl w:val="1B16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3329A"/>
    <w:multiLevelType w:val="hybridMultilevel"/>
    <w:tmpl w:val="D7C2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3BFB"/>
    <w:multiLevelType w:val="hybridMultilevel"/>
    <w:tmpl w:val="777A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B7C29"/>
    <w:multiLevelType w:val="multilevel"/>
    <w:tmpl w:val="6D969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695B29"/>
    <w:multiLevelType w:val="hybridMultilevel"/>
    <w:tmpl w:val="084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24CBB"/>
    <w:multiLevelType w:val="hybridMultilevel"/>
    <w:tmpl w:val="C7F0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5220D"/>
    <w:multiLevelType w:val="hybridMultilevel"/>
    <w:tmpl w:val="2B468E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33C89"/>
    <w:multiLevelType w:val="hybridMultilevel"/>
    <w:tmpl w:val="25B8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15BB2"/>
    <w:multiLevelType w:val="hybridMultilevel"/>
    <w:tmpl w:val="A23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0CC5"/>
    <w:multiLevelType w:val="hybridMultilevel"/>
    <w:tmpl w:val="46BAB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A728E"/>
    <w:multiLevelType w:val="hybridMultilevel"/>
    <w:tmpl w:val="F2A6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82F"/>
    <w:multiLevelType w:val="hybridMultilevel"/>
    <w:tmpl w:val="0A940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E332E2"/>
    <w:multiLevelType w:val="hybridMultilevel"/>
    <w:tmpl w:val="F1D4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A0551"/>
    <w:multiLevelType w:val="hybridMultilevel"/>
    <w:tmpl w:val="4832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659A2"/>
    <w:multiLevelType w:val="hybridMultilevel"/>
    <w:tmpl w:val="A47CC7BE"/>
    <w:lvl w:ilvl="0" w:tplc="900A78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C5762"/>
    <w:multiLevelType w:val="hybridMultilevel"/>
    <w:tmpl w:val="13D8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64DB5"/>
    <w:multiLevelType w:val="hybridMultilevel"/>
    <w:tmpl w:val="DC2A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278CF"/>
    <w:multiLevelType w:val="multilevel"/>
    <w:tmpl w:val="6D969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E5B3E55"/>
    <w:multiLevelType w:val="hybridMultilevel"/>
    <w:tmpl w:val="D85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3"/>
  </w:num>
  <w:num w:numId="5">
    <w:abstractNumId w:val="4"/>
  </w:num>
  <w:num w:numId="6">
    <w:abstractNumId w:val="14"/>
  </w:num>
  <w:num w:numId="7">
    <w:abstractNumId w:val="1"/>
  </w:num>
  <w:num w:numId="8">
    <w:abstractNumId w:val="19"/>
  </w:num>
  <w:num w:numId="9">
    <w:abstractNumId w:val="2"/>
  </w:num>
  <w:num w:numId="10">
    <w:abstractNumId w:val="8"/>
  </w:num>
  <w:num w:numId="11">
    <w:abstractNumId w:val="22"/>
  </w:num>
  <w:num w:numId="12">
    <w:abstractNumId w:val="11"/>
  </w:num>
  <w:num w:numId="13">
    <w:abstractNumId w:val="7"/>
  </w:num>
  <w:num w:numId="14">
    <w:abstractNumId w:val="25"/>
  </w:num>
  <w:num w:numId="15">
    <w:abstractNumId w:val="9"/>
  </w:num>
  <w:num w:numId="16">
    <w:abstractNumId w:val="13"/>
  </w:num>
  <w:num w:numId="17">
    <w:abstractNumId w:val="16"/>
  </w:num>
  <w:num w:numId="18">
    <w:abstractNumId w:val="15"/>
  </w:num>
  <w:num w:numId="19">
    <w:abstractNumId w:val="0"/>
  </w:num>
  <w:num w:numId="20">
    <w:abstractNumId w:val="12"/>
  </w:num>
  <w:num w:numId="21">
    <w:abstractNumId w:val="24"/>
  </w:num>
  <w:num w:numId="22">
    <w:abstractNumId w:val="18"/>
  </w:num>
  <w:num w:numId="23">
    <w:abstractNumId w:val="5"/>
  </w:num>
  <w:num w:numId="24">
    <w:abstractNumId w:val="26"/>
  </w:num>
  <w:num w:numId="25">
    <w:abstractNumId w:val="17"/>
  </w:num>
  <w:num w:numId="26">
    <w:abstractNumId w:val="23"/>
  </w:num>
  <w:num w:numId="27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Bavifard">
    <w15:presenceInfo w15:providerId="Windows Live" w15:userId="be794173b50a39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NotTrackFormatting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TIxt7CwMDY3MjFQ0lEKTi0uzszPAymwqAUAjrM83CwAAAA="/>
  </w:docVars>
  <w:rsids>
    <w:rsidRoot w:val="00803827"/>
    <w:rsid w:val="000874AA"/>
    <w:rsid w:val="00090EF5"/>
    <w:rsid w:val="000C0195"/>
    <w:rsid w:val="000C408B"/>
    <w:rsid w:val="000E0C52"/>
    <w:rsid w:val="00175D40"/>
    <w:rsid w:val="001A1870"/>
    <w:rsid w:val="001D6808"/>
    <w:rsid w:val="00203488"/>
    <w:rsid w:val="00225E28"/>
    <w:rsid w:val="00230569"/>
    <w:rsid w:val="002A3792"/>
    <w:rsid w:val="002B13F1"/>
    <w:rsid w:val="002D6226"/>
    <w:rsid w:val="002E167F"/>
    <w:rsid w:val="00303D9B"/>
    <w:rsid w:val="0036563A"/>
    <w:rsid w:val="00396100"/>
    <w:rsid w:val="003A538B"/>
    <w:rsid w:val="003A5A2B"/>
    <w:rsid w:val="003B6940"/>
    <w:rsid w:val="003D5106"/>
    <w:rsid w:val="003E01E1"/>
    <w:rsid w:val="003E0C0E"/>
    <w:rsid w:val="003F4EF6"/>
    <w:rsid w:val="00406878"/>
    <w:rsid w:val="00445EA0"/>
    <w:rsid w:val="00465DF0"/>
    <w:rsid w:val="0047739D"/>
    <w:rsid w:val="00490120"/>
    <w:rsid w:val="00500EE3"/>
    <w:rsid w:val="00521666"/>
    <w:rsid w:val="00567986"/>
    <w:rsid w:val="00586CE1"/>
    <w:rsid w:val="005A0631"/>
    <w:rsid w:val="005A780A"/>
    <w:rsid w:val="005C16A3"/>
    <w:rsid w:val="005C1F5B"/>
    <w:rsid w:val="005D6446"/>
    <w:rsid w:val="005E64B9"/>
    <w:rsid w:val="005F67D9"/>
    <w:rsid w:val="00625D78"/>
    <w:rsid w:val="006305EF"/>
    <w:rsid w:val="006308AB"/>
    <w:rsid w:val="00674F56"/>
    <w:rsid w:val="0068044D"/>
    <w:rsid w:val="00690439"/>
    <w:rsid w:val="006A5BA0"/>
    <w:rsid w:val="006C3B0B"/>
    <w:rsid w:val="006C7A44"/>
    <w:rsid w:val="006C7C0F"/>
    <w:rsid w:val="00717590"/>
    <w:rsid w:val="0072118D"/>
    <w:rsid w:val="00727548"/>
    <w:rsid w:val="007E0432"/>
    <w:rsid w:val="00803827"/>
    <w:rsid w:val="00844FCD"/>
    <w:rsid w:val="00850D51"/>
    <w:rsid w:val="00855965"/>
    <w:rsid w:val="008559C8"/>
    <w:rsid w:val="008A5C1E"/>
    <w:rsid w:val="008B4EE8"/>
    <w:rsid w:val="008C19AF"/>
    <w:rsid w:val="008E451A"/>
    <w:rsid w:val="008E5724"/>
    <w:rsid w:val="00914B20"/>
    <w:rsid w:val="009747E5"/>
    <w:rsid w:val="009C6E9B"/>
    <w:rsid w:val="009C742C"/>
    <w:rsid w:val="00A035DA"/>
    <w:rsid w:val="00A14520"/>
    <w:rsid w:val="00A275C0"/>
    <w:rsid w:val="00A30BE7"/>
    <w:rsid w:val="00A31878"/>
    <w:rsid w:val="00A63C8D"/>
    <w:rsid w:val="00AC0840"/>
    <w:rsid w:val="00AE2247"/>
    <w:rsid w:val="00AF2F3A"/>
    <w:rsid w:val="00B06151"/>
    <w:rsid w:val="00B1324D"/>
    <w:rsid w:val="00B30541"/>
    <w:rsid w:val="00B53671"/>
    <w:rsid w:val="00B82491"/>
    <w:rsid w:val="00BC06B7"/>
    <w:rsid w:val="00BC6B4E"/>
    <w:rsid w:val="00BE65EA"/>
    <w:rsid w:val="00BF28D1"/>
    <w:rsid w:val="00C1024B"/>
    <w:rsid w:val="00C4216E"/>
    <w:rsid w:val="00C501BE"/>
    <w:rsid w:val="00C56F95"/>
    <w:rsid w:val="00C74714"/>
    <w:rsid w:val="00C83BD4"/>
    <w:rsid w:val="00C94D28"/>
    <w:rsid w:val="00CA0E83"/>
    <w:rsid w:val="00CE40E8"/>
    <w:rsid w:val="00CE459C"/>
    <w:rsid w:val="00CE487E"/>
    <w:rsid w:val="00CF4A8B"/>
    <w:rsid w:val="00D140EF"/>
    <w:rsid w:val="00D24E95"/>
    <w:rsid w:val="00D437DD"/>
    <w:rsid w:val="00D46E39"/>
    <w:rsid w:val="00DA3342"/>
    <w:rsid w:val="00DB139B"/>
    <w:rsid w:val="00DB5480"/>
    <w:rsid w:val="00DC6C93"/>
    <w:rsid w:val="00DD653D"/>
    <w:rsid w:val="00E058D6"/>
    <w:rsid w:val="00E72A51"/>
    <w:rsid w:val="00E9201E"/>
    <w:rsid w:val="00E96ABF"/>
    <w:rsid w:val="00EC5E9B"/>
    <w:rsid w:val="00F264E3"/>
    <w:rsid w:val="00F31325"/>
    <w:rsid w:val="00F33DEF"/>
    <w:rsid w:val="00F3570B"/>
    <w:rsid w:val="00F40EB2"/>
    <w:rsid w:val="00F41496"/>
    <w:rsid w:val="00F543CE"/>
    <w:rsid w:val="00F92E8D"/>
    <w:rsid w:val="00F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FB2B3"/>
  <w15:chartTrackingRefBased/>
  <w15:docId w15:val="{63ED31DD-4AA4-4C99-A233-FB60B2E5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69"/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3"/>
    <w:next w:val="Normal"/>
    <w:link w:val="TitleChar"/>
    <w:uiPriority w:val="10"/>
    <w:qFormat/>
    <w:rsid w:val="00A63C8D"/>
    <w:pPr>
      <w:spacing w:line="240" w:lineRule="auto"/>
      <w:contextualSpacing/>
    </w:pPr>
    <w:rPr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8D"/>
    <w:rPr>
      <w:rFonts w:asciiTheme="majorHAnsi" w:eastAsiaTheme="majorEastAsia" w:hAnsiTheme="majorHAnsi" w:cstheme="majorBidi"/>
      <w:color w:val="1F3763" w:themeColor="accent1" w:themeShade="7F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63C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4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42C"/>
    <w:rPr>
      <w:rFonts w:ascii="B Nazanin" w:hAnsi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42C"/>
    <w:rPr>
      <w:vertAlign w:val="superscript"/>
    </w:rPr>
  </w:style>
  <w:style w:type="character" w:customStyle="1" w:styleId="charoverride-1">
    <w:name w:val="charoverride-1"/>
    <w:basedOn w:val="DefaultParagraphFont"/>
    <w:rsid w:val="009C742C"/>
  </w:style>
  <w:style w:type="character" w:customStyle="1" w:styleId="charoverride-30">
    <w:name w:val="charoverride-30"/>
    <w:basedOn w:val="DefaultParagraphFont"/>
    <w:rsid w:val="00C1024B"/>
  </w:style>
  <w:style w:type="paragraph" w:styleId="Header">
    <w:name w:val="header"/>
    <w:basedOn w:val="Normal"/>
    <w:link w:val="HeaderChar"/>
    <w:uiPriority w:val="99"/>
    <w:unhideWhenUsed/>
    <w:rsid w:val="00DC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93"/>
    <w:rPr>
      <w:rFonts w:ascii="B Nazanin" w:hAnsi="B Nazanin"/>
      <w:sz w:val="28"/>
    </w:rPr>
  </w:style>
  <w:style w:type="paragraph" w:styleId="Footer">
    <w:name w:val="footer"/>
    <w:basedOn w:val="Normal"/>
    <w:link w:val="FooterChar"/>
    <w:uiPriority w:val="99"/>
    <w:unhideWhenUsed/>
    <w:rsid w:val="00DC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93"/>
    <w:rPr>
      <w:rFonts w:ascii="B Nazanin" w:hAnsi="B Nazanin"/>
      <w:sz w:val="28"/>
    </w:rPr>
  </w:style>
  <w:style w:type="character" w:customStyle="1" w:styleId="charoverride-26">
    <w:name w:val="charoverride-26"/>
    <w:basedOn w:val="DefaultParagraphFont"/>
    <w:rsid w:val="00EC5E9B"/>
  </w:style>
  <w:style w:type="character" w:styleId="Hyperlink">
    <w:name w:val="Hyperlink"/>
    <w:basedOn w:val="DefaultParagraphFont"/>
    <w:uiPriority w:val="99"/>
    <w:unhideWhenUsed/>
    <w:rsid w:val="00625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D78"/>
    <w:rPr>
      <w:color w:val="605E5C"/>
      <w:shd w:val="clear" w:color="auto" w:fill="E1DFDD"/>
    </w:rPr>
  </w:style>
  <w:style w:type="character" w:customStyle="1" w:styleId="crw-has-dot">
    <w:name w:val="crw-has-dot"/>
    <w:basedOn w:val="DefaultParagraphFont"/>
    <w:rsid w:val="00717590"/>
  </w:style>
  <w:style w:type="paragraph" w:styleId="Subtitle">
    <w:name w:val="Subtitle"/>
    <w:basedOn w:val="Heading4"/>
    <w:next w:val="Normal"/>
    <w:link w:val="SubtitleChar"/>
    <w:uiPriority w:val="11"/>
    <w:qFormat/>
    <w:rsid w:val="00717590"/>
    <w:rPr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71759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5C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65DF0"/>
    <w:pPr>
      <w:spacing w:after="0" w:line="240" w:lineRule="auto"/>
    </w:pPr>
    <w:rPr>
      <w:rFonts w:ascii="B Nazanin" w:hAnsi="B Nazanin"/>
      <w:sz w:val="28"/>
    </w:rPr>
  </w:style>
  <w:style w:type="character" w:customStyle="1" w:styleId="charoverride-25">
    <w:name w:val="charoverride-25"/>
    <w:basedOn w:val="DefaultParagraphFont"/>
    <w:rsid w:val="00D46E39"/>
  </w:style>
  <w:style w:type="character" w:customStyle="1" w:styleId="charoverride-8">
    <w:name w:val="charoverride-8"/>
    <w:basedOn w:val="DefaultParagraphFont"/>
    <w:rsid w:val="00D46E39"/>
  </w:style>
  <w:style w:type="paragraph" w:styleId="TOCHeading">
    <w:name w:val="TOC Heading"/>
    <w:basedOn w:val="Heading1"/>
    <w:next w:val="Normal"/>
    <w:uiPriority w:val="39"/>
    <w:unhideWhenUsed/>
    <w:qFormat/>
    <w:rsid w:val="003F4E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EB2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EF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F4EF6"/>
    <w:pPr>
      <w:spacing w:after="100"/>
      <w:ind w:left="560"/>
    </w:pPr>
  </w:style>
  <w:style w:type="character" w:customStyle="1" w:styleId="Heading5Char">
    <w:name w:val="Heading 5 Char"/>
    <w:basedOn w:val="DefaultParagraphFont"/>
    <w:link w:val="Heading5"/>
    <w:uiPriority w:val="9"/>
    <w:rsid w:val="00F92E8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A3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792"/>
    <w:rPr>
      <w:rFonts w:ascii="B Nazanin" w:hAnsi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792"/>
    <w:rPr>
      <w:rFonts w:ascii="B Nazanin" w:hAnsi="B Nazani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racodi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bavif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gram.com/saracod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32B8-AF39-4E81-9BAC-976DD8F4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52</Pages>
  <Words>9833</Words>
  <Characters>56053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Bavifard</dc:creator>
  <cp:keywords/>
  <dc:description/>
  <cp:lastModifiedBy>Sara Bavifard</cp:lastModifiedBy>
  <cp:revision>18</cp:revision>
  <cp:lastPrinted>2022-02-14T10:32:00Z</cp:lastPrinted>
  <dcterms:created xsi:type="dcterms:W3CDTF">2022-02-04T19:53:00Z</dcterms:created>
  <dcterms:modified xsi:type="dcterms:W3CDTF">2022-02-22T22:11:00Z</dcterms:modified>
</cp:coreProperties>
</file>